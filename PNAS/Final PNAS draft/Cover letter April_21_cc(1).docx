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F7A7C" w14:textId="77777777" w:rsidR="001B2710" w:rsidRDefault="001B2710" w:rsidP="005947A5">
      <w:pPr>
        <w:tabs>
          <w:tab w:val="right" w:pos="7655"/>
        </w:tabs>
        <w:ind w:left="567" w:right="57"/>
        <w:rPr>
          <w:rFonts w:eastAsia="ヒラギノ明朝 Pro W6"/>
          <w:b/>
          <w:color w:val="01440E"/>
          <w:lang w:eastAsia="ja-JP"/>
        </w:rPr>
      </w:pPr>
      <w:r>
        <w:rPr>
          <w:rFonts w:eastAsia="ヒラギノ明朝 Pro W6"/>
          <w:i/>
          <w:noProof/>
          <w:sz w:val="18"/>
          <w:lang w:val="en-US"/>
        </w:rPr>
        <w:drawing>
          <wp:anchor distT="0" distB="0" distL="114300" distR="114300" simplePos="0" relativeHeight="251660288" behindDoc="0" locked="0" layoutInCell="1" allowOverlap="1" wp14:anchorId="014365D9" wp14:editId="11A6DA40">
            <wp:simplePos x="0" y="0"/>
            <wp:positionH relativeFrom="column">
              <wp:posOffset>4777798</wp:posOffset>
            </wp:positionH>
            <wp:positionV relativeFrom="paragraph">
              <wp:posOffset>2540</wp:posOffset>
            </wp:positionV>
            <wp:extent cx="771525" cy="749300"/>
            <wp:effectExtent l="0" t="0" r="0" b="12700"/>
            <wp:wrapThrough wrapText="bothSides">
              <wp:wrapPolygon edited="0">
                <wp:start x="0" y="0"/>
                <wp:lineTo x="0" y="21234"/>
                <wp:lineTo x="20622" y="21234"/>
                <wp:lineTo x="2062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1440E"/>
        </w:rPr>
        <w:t xml:space="preserve">SCHOOL OF NATURAL SCIENCES • </w:t>
      </w:r>
      <w:r>
        <w:rPr>
          <w:rFonts w:eastAsia="ヒラギノ明朝 Pro W6"/>
          <w:b/>
          <w:color w:val="01440E"/>
          <w:lang w:eastAsia="ja-JP"/>
        </w:rPr>
        <w:t>DEPARTMENT OF ZOOLOGY</w:t>
      </w:r>
    </w:p>
    <w:p w14:paraId="5CCACD53" w14:textId="77777777" w:rsidR="001B2710" w:rsidRDefault="001B2710" w:rsidP="00D73AAA">
      <w:pPr>
        <w:tabs>
          <w:tab w:val="right" w:pos="7655"/>
        </w:tabs>
        <w:ind w:left="57" w:right="1474"/>
        <w:jc w:val="right"/>
        <w:rPr>
          <w:rFonts w:eastAsia="ヒラギノ明朝 Pro W6"/>
          <w:sz w:val="28"/>
          <w:lang w:eastAsia="ja-JP"/>
        </w:rPr>
      </w:pPr>
      <w:r>
        <w:rPr>
          <w:rFonts w:eastAsia="ヒラギノ明朝 Pro W6"/>
          <w:sz w:val="28"/>
          <w:lang w:eastAsia="ja-JP"/>
        </w:rPr>
        <w:t>UNIVERSITY OF DUBLIN</w:t>
      </w:r>
    </w:p>
    <w:p w14:paraId="6B33C0AB" w14:textId="77777777" w:rsidR="00D73AAA" w:rsidRDefault="00D73AAA" w:rsidP="00D73AAA">
      <w:pPr>
        <w:tabs>
          <w:tab w:val="right" w:pos="7655"/>
        </w:tabs>
        <w:ind w:left="57" w:right="1474"/>
        <w:jc w:val="right"/>
        <w:rPr>
          <w:rFonts w:eastAsia="ヒラギノ明朝 Pro W6"/>
          <w:sz w:val="22"/>
          <w:lang w:eastAsia="ja-JP"/>
        </w:rPr>
      </w:pPr>
      <w:r>
        <w:rPr>
          <w:rFonts w:eastAsia="ヒラギノ明朝 Pro W6"/>
          <w:sz w:val="22"/>
          <w:lang w:eastAsia="ja-JP"/>
        </w:rPr>
        <w:t>TRINITY COLLEGE • DUBLIN 2 • IRELAND</w:t>
      </w:r>
    </w:p>
    <w:p w14:paraId="3B733FF4" w14:textId="77777777" w:rsidR="001B2710" w:rsidRPr="00D73AAA" w:rsidRDefault="00D73AAA" w:rsidP="00D73AAA">
      <w:pPr>
        <w:tabs>
          <w:tab w:val="right" w:pos="7655"/>
        </w:tabs>
        <w:ind w:left="57" w:right="1474"/>
        <w:jc w:val="right"/>
        <w:rPr>
          <w:rFonts w:eastAsia="ヒラギノ明朝 Pro W6"/>
          <w:sz w:val="28"/>
          <w:lang w:eastAsia="ja-JP"/>
        </w:rPr>
      </w:pPr>
      <w:r>
        <w:rPr>
          <w:rFonts w:eastAsia="ヒラギノ明朝 Pro W6"/>
          <w:i/>
          <w:sz w:val="18"/>
          <w:lang w:eastAsia="ja-JP"/>
        </w:rPr>
        <w:t>telephone:  +353-85-155-7282</w:t>
      </w:r>
    </w:p>
    <w:p w14:paraId="4F6959C4" w14:textId="77777777" w:rsidR="001B2710" w:rsidRDefault="001B2710" w:rsidP="001B2710">
      <w:pPr>
        <w:tabs>
          <w:tab w:val="left" w:pos="1860"/>
          <w:tab w:val="right" w:pos="7655"/>
        </w:tabs>
        <w:ind w:right="-25"/>
        <w:jc w:val="right"/>
        <w:rPr>
          <w:rFonts w:eastAsia="ヒラギノ明朝 Pro W6"/>
          <w:i/>
          <w:sz w:val="16"/>
          <w:lang w:eastAsia="ja-JP"/>
        </w:rPr>
      </w:pPr>
      <w:r>
        <w:rPr>
          <w:rFonts w:eastAsia="ヒラギノ明朝 Pro W6"/>
          <w:i/>
          <w:noProof/>
          <w:sz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F875E" wp14:editId="73C8F660">
                <wp:simplePos x="0" y="0"/>
                <wp:positionH relativeFrom="column">
                  <wp:posOffset>2149821</wp:posOffset>
                </wp:positionH>
                <wp:positionV relativeFrom="paragraph">
                  <wp:posOffset>45085</wp:posOffset>
                </wp:positionV>
                <wp:extent cx="2484000" cy="0"/>
                <wp:effectExtent l="0" t="0" r="31115" b="254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E340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0475C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3pt,3.55pt" to="364.9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" strokecolor="#0e3403" strokeweight="1pt"/>
            </w:pict>
          </mc:Fallback>
        </mc:AlternateContent>
      </w:r>
      <w:r>
        <w:rPr>
          <w:rFonts w:eastAsia="ヒラギノ明朝 Pro W6"/>
          <w:i/>
          <w:sz w:val="16"/>
          <w:lang w:eastAsia="ja-JP"/>
        </w:rPr>
        <w:t xml:space="preserve"> </w:t>
      </w:r>
      <w:r>
        <w:rPr>
          <w:rFonts w:eastAsia="ヒラギノ明朝 Pro W6"/>
          <w:i/>
          <w:sz w:val="16"/>
          <w:lang w:eastAsia="ja-JP"/>
        </w:rPr>
        <w:tab/>
      </w:r>
    </w:p>
    <w:p w14:paraId="17A5A426" w14:textId="45E4F641" w:rsidR="00652E3A" w:rsidRPr="00A347C3" w:rsidRDefault="00652E3A" w:rsidP="00652E3A">
      <w:pPr>
        <w:tabs>
          <w:tab w:val="left" w:pos="3124"/>
          <w:tab w:val="right" w:pos="7655"/>
        </w:tabs>
        <w:ind w:right="-25"/>
        <w:rPr>
          <w:rFonts w:asciiTheme="majorHAnsi" w:eastAsia="ヒラギノ明朝 Pro W6" w:hAnsiTheme="majorHAnsi"/>
          <w:i/>
          <w:sz w:val="22"/>
          <w:szCs w:val="22"/>
          <w:lang w:eastAsia="ja-JP"/>
        </w:rPr>
      </w:pPr>
      <w:r w:rsidRPr="00A347C3">
        <w:rPr>
          <w:rFonts w:asciiTheme="majorHAnsi" w:hAnsiTheme="majorHAnsi"/>
          <w:sz w:val="22"/>
          <w:szCs w:val="22"/>
        </w:rPr>
        <w:t xml:space="preserve">x </w:t>
      </w:r>
      <w:r w:rsidR="0090060C">
        <w:rPr>
          <w:rFonts w:asciiTheme="majorHAnsi" w:hAnsiTheme="majorHAnsi"/>
          <w:sz w:val="22"/>
          <w:szCs w:val="22"/>
        </w:rPr>
        <w:t>April</w:t>
      </w:r>
      <w:r w:rsidRPr="00A347C3">
        <w:rPr>
          <w:rFonts w:asciiTheme="majorHAnsi" w:hAnsiTheme="majorHAnsi"/>
          <w:sz w:val="22"/>
          <w:szCs w:val="22"/>
        </w:rPr>
        <w:t xml:space="preserve"> 2017</w:t>
      </w:r>
    </w:p>
    <w:p w14:paraId="48970784" w14:textId="77777777" w:rsidR="00652E3A" w:rsidRPr="00A347C3" w:rsidRDefault="00652E3A" w:rsidP="001E0C0E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076305A3" w14:textId="0150A92A" w:rsidR="005B148C" w:rsidRPr="00A347C3" w:rsidRDefault="007A573B" w:rsidP="001D6415">
      <w:pPr>
        <w:spacing w:line="276" w:lineRule="auto"/>
        <w:rPr>
          <w:rFonts w:asciiTheme="majorHAnsi" w:hAnsiTheme="majorHAnsi"/>
          <w:sz w:val="22"/>
          <w:szCs w:val="22"/>
        </w:rPr>
      </w:pPr>
      <w:r w:rsidRPr="00A347C3">
        <w:rPr>
          <w:rFonts w:asciiTheme="majorHAnsi" w:hAnsiTheme="majorHAnsi"/>
          <w:sz w:val="22"/>
          <w:szCs w:val="22"/>
        </w:rPr>
        <w:t>Dear Editor,</w:t>
      </w:r>
    </w:p>
    <w:p w14:paraId="7CDBE087" w14:textId="67C5E227" w:rsidR="00805908" w:rsidRPr="00A347C3" w:rsidRDefault="005B38CC" w:rsidP="00A56DB7">
      <w:pPr>
        <w:rPr>
          <w:rFonts w:asciiTheme="majorHAnsi" w:eastAsia="Times New Roman" w:hAnsiTheme="majorHAnsi" w:cs="Times New Roman"/>
          <w:sz w:val="22"/>
          <w:szCs w:val="22"/>
          <w:lang w:val="en-US"/>
        </w:rPr>
      </w:pPr>
      <w:r w:rsidRPr="00A347C3">
        <w:rPr>
          <w:rFonts w:asciiTheme="majorHAnsi" w:hAnsiTheme="majorHAnsi"/>
          <w:sz w:val="22"/>
          <w:szCs w:val="22"/>
        </w:rPr>
        <w:t xml:space="preserve">Please consider our </w:t>
      </w:r>
      <w:r w:rsidR="00805908" w:rsidRPr="00A347C3">
        <w:rPr>
          <w:rFonts w:asciiTheme="majorHAnsi" w:hAnsiTheme="majorHAnsi"/>
          <w:sz w:val="22"/>
          <w:szCs w:val="22"/>
        </w:rPr>
        <w:t>manuscript</w:t>
      </w:r>
      <w:r w:rsidRPr="00A347C3">
        <w:rPr>
          <w:rFonts w:asciiTheme="majorHAnsi" w:hAnsiTheme="majorHAnsi"/>
          <w:sz w:val="22"/>
          <w:szCs w:val="22"/>
        </w:rPr>
        <w:t xml:space="preserve"> entitled “</w:t>
      </w:r>
      <w:r w:rsidR="00A56DB7" w:rsidRPr="00A347C3">
        <w:rPr>
          <w:rFonts w:asciiTheme="majorHAnsi" w:eastAsia="Times New Roman" w:hAnsiTheme="majorHAnsi" w:cs="Times New Roman"/>
          <w:sz w:val="22"/>
          <w:szCs w:val="22"/>
          <w:lang w:val="en-US"/>
        </w:rPr>
        <w:t>Snake venom potency and volume are driven by metabolism, dimensionality and prey characteristics</w:t>
      </w:r>
      <w:r w:rsidRPr="00A347C3">
        <w:rPr>
          <w:rFonts w:asciiTheme="majorHAnsi" w:hAnsiTheme="majorHAnsi"/>
          <w:sz w:val="22"/>
          <w:szCs w:val="22"/>
        </w:rPr>
        <w:t xml:space="preserve">” for </w:t>
      </w:r>
      <w:r w:rsidR="00652E3A" w:rsidRPr="00A347C3">
        <w:rPr>
          <w:rFonts w:asciiTheme="majorHAnsi" w:hAnsiTheme="majorHAnsi"/>
          <w:sz w:val="22"/>
          <w:szCs w:val="22"/>
        </w:rPr>
        <w:t xml:space="preserve">publication as a </w:t>
      </w:r>
      <w:r w:rsidR="00652E3A" w:rsidRPr="00A347C3">
        <w:rPr>
          <w:rFonts w:asciiTheme="majorHAnsi" w:eastAsia="Times New Roman" w:hAnsiTheme="majorHAnsi" w:cs="Times New Roman"/>
          <w:iCs/>
          <w:sz w:val="22"/>
          <w:szCs w:val="22"/>
          <w:lang w:val="en-US"/>
        </w:rPr>
        <w:t>research article</w:t>
      </w:r>
      <w:del w:id="0" w:author="Chris Carbone" w:date="2017-04-21T14:39:00Z">
        <w:r w:rsidR="00652E3A" w:rsidRPr="00A347C3" w:rsidDel="00886220">
          <w:rPr>
            <w:rFonts w:asciiTheme="majorHAnsi" w:eastAsia="Times New Roman" w:hAnsiTheme="majorHAnsi" w:cs="Times New Roman"/>
            <w:iCs/>
            <w:sz w:val="22"/>
            <w:szCs w:val="22"/>
            <w:lang w:val="en-US"/>
          </w:rPr>
          <w:delText>s</w:delText>
        </w:r>
      </w:del>
      <w:r w:rsidR="00652E3A" w:rsidRPr="00A347C3">
        <w:rPr>
          <w:rFonts w:asciiTheme="majorHAnsi" w:eastAsia="Times New Roman" w:hAnsiTheme="majorHAnsi" w:cs="Times New Roman"/>
          <w:sz w:val="22"/>
          <w:szCs w:val="22"/>
          <w:lang w:val="en-US"/>
        </w:rPr>
        <w:t xml:space="preserve"> in</w:t>
      </w:r>
      <w:r w:rsidR="00E11869" w:rsidRPr="00A347C3">
        <w:rPr>
          <w:rFonts w:asciiTheme="majorHAnsi" w:hAnsiTheme="majorHAnsi"/>
          <w:sz w:val="22"/>
          <w:szCs w:val="22"/>
        </w:rPr>
        <w:t xml:space="preserve"> </w:t>
      </w:r>
      <w:r w:rsidR="00E11869" w:rsidRPr="00A347C3">
        <w:rPr>
          <w:rFonts w:asciiTheme="majorHAnsi" w:eastAsia="Times New Roman" w:hAnsiTheme="majorHAnsi" w:cs="Times New Roman"/>
          <w:i/>
          <w:iCs/>
          <w:sz w:val="22"/>
          <w:szCs w:val="22"/>
          <w:lang w:val="en-US"/>
        </w:rPr>
        <w:t>Proceedings of the National Academy of Sciences</w:t>
      </w:r>
      <w:del w:id="1" w:author="Chris Carbone" w:date="2017-04-21T14:40:00Z">
        <w:r w:rsidR="00E11869" w:rsidRPr="00A347C3" w:rsidDel="00886220">
          <w:rPr>
            <w:rFonts w:asciiTheme="majorHAnsi" w:eastAsia="Times New Roman" w:hAnsiTheme="majorHAnsi" w:cs="Times New Roman"/>
            <w:i/>
            <w:sz w:val="22"/>
            <w:szCs w:val="22"/>
            <w:lang w:val="en-US"/>
          </w:rPr>
          <w:delText xml:space="preserve"> of the United States of America</w:delText>
        </w:r>
      </w:del>
      <w:r w:rsidR="00E11869" w:rsidRPr="00A347C3">
        <w:rPr>
          <w:rFonts w:asciiTheme="majorHAnsi" w:eastAsia="Times New Roman" w:hAnsiTheme="majorHAnsi" w:cs="Times New Roman"/>
          <w:i/>
          <w:sz w:val="22"/>
          <w:szCs w:val="22"/>
          <w:lang w:val="en-US"/>
        </w:rPr>
        <w:t>.</w:t>
      </w:r>
    </w:p>
    <w:p w14:paraId="1A41A297" w14:textId="77777777" w:rsidR="00441284" w:rsidRPr="00A347C3" w:rsidRDefault="00441284" w:rsidP="001E0C0E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630744F5" w14:textId="5ECC898D" w:rsidR="00ED537D" w:rsidRPr="00A347C3" w:rsidDel="00886220" w:rsidRDefault="00441284" w:rsidP="001E0C0E">
      <w:pPr>
        <w:spacing w:line="276" w:lineRule="auto"/>
        <w:rPr>
          <w:del w:id="2" w:author="Chris Carbone" w:date="2017-04-21T14:31:00Z"/>
          <w:rFonts w:asciiTheme="majorHAnsi" w:hAnsiTheme="majorHAnsi"/>
          <w:sz w:val="22"/>
          <w:szCs w:val="22"/>
        </w:rPr>
      </w:pPr>
      <w:del w:id="3" w:author="Chris Carbone" w:date="2017-04-21T14:28:00Z">
        <w:r w:rsidRPr="00A347C3" w:rsidDel="00886220">
          <w:rPr>
            <w:rFonts w:asciiTheme="majorHAnsi" w:hAnsiTheme="majorHAnsi"/>
            <w:sz w:val="22"/>
            <w:szCs w:val="22"/>
          </w:rPr>
          <w:delText xml:space="preserve">Snake </w:delText>
        </w:r>
      </w:del>
      <w:proofErr w:type="gramStart"/>
      <w:ins w:id="4" w:author="Chris Carbone" w:date="2017-04-21T14:28:00Z">
        <w:r w:rsidR="00886220">
          <w:rPr>
            <w:rFonts w:asciiTheme="majorHAnsi" w:hAnsiTheme="majorHAnsi"/>
            <w:sz w:val="22"/>
            <w:szCs w:val="22"/>
          </w:rPr>
          <w:t xml:space="preserve">People have long been fascinated by </w:t>
        </w:r>
      </w:ins>
      <w:r w:rsidRPr="00A347C3">
        <w:rPr>
          <w:rFonts w:asciiTheme="majorHAnsi" w:hAnsiTheme="majorHAnsi"/>
          <w:sz w:val="22"/>
          <w:szCs w:val="22"/>
        </w:rPr>
        <w:t>venom</w:t>
      </w:r>
      <w:ins w:id="5" w:author="Chris Carbone" w:date="2017-04-21T14:28:00Z">
        <w:r w:rsidR="00886220">
          <w:rPr>
            <w:rFonts w:asciiTheme="majorHAnsi" w:hAnsiTheme="majorHAnsi"/>
            <w:sz w:val="22"/>
            <w:szCs w:val="22"/>
          </w:rPr>
          <w:t>ous snakes because of their</w:t>
        </w:r>
      </w:ins>
      <w:r w:rsidRPr="00A347C3">
        <w:rPr>
          <w:rFonts w:asciiTheme="majorHAnsi" w:hAnsiTheme="majorHAnsi"/>
          <w:sz w:val="22"/>
          <w:szCs w:val="22"/>
        </w:rPr>
        <w:t xml:space="preserve"> </w:t>
      </w:r>
      <w:del w:id="6" w:author="Chris Carbone" w:date="2017-04-21T14:29:00Z">
        <w:r w:rsidR="0090060C" w:rsidDel="00886220">
          <w:rPr>
            <w:rFonts w:asciiTheme="majorHAnsi" w:hAnsiTheme="majorHAnsi"/>
            <w:sz w:val="22"/>
            <w:szCs w:val="22"/>
          </w:rPr>
          <w:delText>has fascinated humanity</w:delText>
        </w:r>
        <w:r w:rsidR="00BE344C" w:rsidRPr="00A347C3" w:rsidDel="00886220">
          <w:rPr>
            <w:rFonts w:asciiTheme="majorHAnsi" w:hAnsiTheme="majorHAnsi"/>
            <w:sz w:val="22"/>
            <w:szCs w:val="22"/>
          </w:rPr>
          <w:delText xml:space="preserve"> due to its </w:delText>
        </w:r>
      </w:del>
      <w:r w:rsidR="00BE344C" w:rsidRPr="00A347C3">
        <w:rPr>
          <w:rFonts w:asciiTheme="majorHAnsi" w:hAnsiTheme="majorHAnsi"/>
          <w:sz w:val="22"/>
          <w:szCs w:val="22"/>
        </w:rPr>
        <w:t>ability to cause death and harm</w:t>
      </w:r>
      <w:proofErr w:type="gramEnd"/>
      <w:r w:rsidR="00BE344C" w:rsidRPr="00A347C3">
        <w:rPr>
          <w:rFonts w:asciiTheme="majorHAnsi" w:hAnsiTheme="majorHAnsi"/>
          <w:sz w:val="22"/>
          <w:szCs w:val="22"/>
        </w:rPr>
        <w:t xml:space="preserve">. </w:t>
      </w:r>
      <w:del w:id="7" w:author="Chris Carbone" w:date="2017-04-21T14:29:00Z">
        <w:r w:rsidR="00BE344C" w:rsidRPr="00A347C3" w:rsidDel="00886220">
          <w:rPr>
            <w:rFonts w:asciiTheme="majorHAnsi" w:hAnsiTheme="majorHAnsi"/>
            <w:sz w:val="22"/>
            <w:szCs w:val="22"/>
          </w:rPr>
          <w:delText xml:space="preserve">It features </w:delText>
        </w:r>
        <w:r w:rsidR="0090060C" w:rsidDel="00886220">
          <w:rPr>
            <w:rFonts w:asciiTheme="majorHAnsi" w:hAnsiTheme="majorHAnsi"/>
            <w:sz w:val="22"/>
            <w:szCs w:val="22"/>
          </w:rPr>
          <w:delText>across many cultures</w:delText>
        </w:r>
        <w:r w:rsidR="00BE344C" w:rsidRPr="00A347C3" w:rsidDel="00886220">
          <w:rPr>
            <w:rFonts w:asciiTheme="majorHAnsi" w:hAnsiTheme="majorHAnsi"/>
            <w:sz w:val="22"/>
            <w:szCs w:val="22"/>
          </w:rPr>
          <w:delText xml:space="preserve"> and is of interest to</w:delText>
        </w:r>
      </w:del>
      <w:ins w:id="8" w:author="Chris Carbone" w:date="2017-04-21T14:29:00Z">
        <w:r w:rsidR="00886220">
          <w:rPr>
            <w:rFonts w:asciiTheme="majorHAnsi" w:hAnsiTheme="majorHAnsi"/>
            <w:sz w:val="22"/>
            <w:szCs w:val="22"/>
          </w:rPr>
          <w:t>Venom is also of interest to</w:t>
        </w:r>
      </w:ins>
      <w:r w:rsidR="00BE344C" w:rsidRPr="00A347C3">
        <w:rPr>
          <w:rFonts w:asciiTheme="majorHAnsi" w:hAnsiTheme="majorHAnsi"/>
          <w:sz w:val="22"/>
          <w:szCs w:val="22"/>
        </w:rPr>
        <w:t xml:space="preserve"> </w:t>
      </w:r>
      <w:ins w:id="9" w:author="Chris Carbone" w:date="2017-04-21T14:29:00Z">
        <w:r w:rsidR="00886220">
          <w:rPr>
            <w:rFonts w:asciiTheme="majorHAnsi" w:hAnsiTheme="majorHAnsi"/>
            <w:sz w:val="22"/>
            <w:szCs w:val="22"/>
          </w:rPr>
          <w:t xml:space="preserve">medical </w:t>
        </w:r>
      </w:ins>
      <w:r w:rsidR="00BE344C" w:rsidRPr="00A347C3">
        <w:rPr>
          <w:rFonts w:asciiTheme="majorHAnsi" w:hAnsiTheme="majorHAnsi"/>
          <w:sz w:val="22"/>
          <w:szCs w:val="22"/>
        </w:rPr>
        <w:t xml:space="preserve">researchers due to both </w:t>
      </w:r>
      <w:del w:id="10" w:author="Chris Carbone" w:date="2017-04-21T14:30:00Z">
        <w:r w:rsidR="00BE344C" w:rsidRPr="00A347C3" w:rsidDel="00886220">
          <w:rPr>
            <w:rFonts w:asciiTheme="majorHAnsi" w:hAnsiTheme="majorHAnsi"/>
            <w:sz w:val="22"/>
            <w:szCs w:val="22"/>
          </w:rPr>
          <w:delText xml:space="preserve">the </w:delText>
        </w:r>
      </w:del>
      <w:ins w:id="11" w:author="Chris Carbone" w:date="2017-04-21T14:30:00Z">
        <w:r w:rsidR="00886220">
          <w:rPr>
            <w:rFonts w:asciiTheme="majorHAnsi" w:hAnsiTheme="majorHAnsi"/>
            <w:sz w:val="22"/>
            <w:szCs w:val="22"/>
          </w:rPr>
          <w:t>human</w:t>
        </w:r>
        <w:r w:rsidR="00886220" w:rsidRPr="00A347C3">
          <w:rPr>
            <w:rFonts w:asciiTheme="majorHAnsi" w:hAnsiTheme="majorHAnsi"/>
            <w:sz w:val="22"/>
            <w:szCs w:val="22"/>
          </w:rPr>
          <w:t xml:space="preserve"> </w:t>
        </w:r>
        <w:r w:rsidR="00886220">
          <w:rPr>
            <w:rFonts w:asciiTheme="majorHAnsi" w:hAnsiTheme="majorHAnsi"/>
            <w:sz w:val="22"/>
            <w:szCs w:val="22"/>
          </w:rPr>
          <w:t xml:space="preserve">physiological responses </w:t>
        </w:r>
      </w:ins>
      <w:del w:id="12" w:author="Chris Carbone" w:date="2017-04-21T14:29:00Z">
        <w:r w:rsidR="00BE344C" w:rsidRPr="00A347C3" w:rsidDel="00886220">
          <w:rPr>
            <w:rFonts w:asciiTheme="majorHAnsi" w:hAnsiTheme="majorHAnsi"/>
            <w:sz w:val="22"/>
            <w:szCs w:val="22"/>
          </w:rPr>
          <w:delText xml:space="preserve">medical </w:delText>
        </w:r>
      </w:del>
      <w:del w:id="13" w:author="Chris Carbone" w:date="2017-04-21T14:30:00Z">
        <w:r w:rsidR="00BE344C" w:rsidRPr="00A347C3" w:rsidDel="00886220">
          <w:rPr>
            <w:rFonts w:asciiTheme="majorHAnsi" w:hAnsiTheme="majorHAnsi"/>
            <w:sz w:val="22"/>
            <w:szCs w:val="22"/>
          </w:rPr>
          <w:delText>consequences of</w:delText>
        </w:r>
      </w:del>
      <w:r w:rsidR="00BE344C" w:rsidRPr="00A347C3">
        <w:rPr>
          <w:rFonts w:asciiTheme="majorHAnsi" w:hAnsiTheme="majorHAnsi"/>
          <w:sz w:val="22"/>
          <w:szCs w:val="22"/>
        </w:rPr>
        <w:t xml:space="preserve"> </w:t>
      </w:r>
      <w:commentRangeStart w:id="14"/>
      <w:del w:id="15" w:author="Chris Carbone" w:date="2017-04-21T14:30:00Z">
        <w:r w:rsidR="00BE344C" w:rsidRPr="00A347C3" w:rsidDel="00886220">
          <w:rPr>
            <w:rFonts w:asciiTheme="majorHAnsi" w:hAnsiTheme="majorHAnsi"/>
            <w:sz w:val="22"/>
            <w:szCs w:val="22"/>
          </w:rPr>
          <w:delText xml:space="preserve">snakebites </w:delText>
        </w:r>
      </w:del>
      <w:del w:id="16" w:author="Chris Carbone" w:date="2017-04-21T14:39:00Z">
        <w:r w:rsidR="00BE344C" w:rsidRPr="00A347C3" w:rsidDel="00886220">
          <w:rPr>
            <w:rFonts w:asciiTheme="majorHAnsi" w:hAnsiTheme="majorHAnsi"/>
            <w:sz w:val="22"/>
            <w:szCs w:val="22"/>
          </w:rPr>
          <w:fldChar w:fldCharType="begin"/>
        </w:r>
        <w:r w:rsidR="00BE344C" w:rsidRPr="00A347C3" w:rsidDel="00886220">
          <w:rPr>
            <w:rFonts w:asciiTheme="majorHAnsi" w:hAnsiTheme="majorHAnsi"/>
            <w:sz w:val="22"/>
            <w:szCs w:val="22"/>
          </w:rPr>
          <w:delInstrText xml:space="preserve"> ADDIN EN.CITE &lt;EndNote&gt;&lt;Cite&gt;&lt;Author&gt;Kasturiratne&lt;/Author&gt;&lt;Year&gt;2008&lt;/Year&gt;&lt;RecNum&gt;125&lt;/RecNum&gt;&lt;DisplayText&gt;(1)&lt;/DisplayText&gt;&lt;record&gt;&lt;rec-number&gt;125&lt;/rec-number&gt;&lt;foreign-keys&gt;&lt;key app="EN" db-id="ax5t9ztwnxe5f8edetnp2tzne0aaff55ftr5" timestamp="1469552764"&gt;125&lt;/key&gt;&lt;/foreign-keys&gt;&lt;ref-type name="Journal Article"&gt;17&lt;/ref-type&gt;&lt;contributors&gt;&lt;authors&gt;&lt;author&gt;Kasturiratne, Anuradhani&lt;/author&gt;&lt;author&gt;Wickremasinghe, A Rajitha&lt;/author&gt;&lt;author&gt;de Silva, Nilanthi&lt;/author&gt;&lt;author&gt;Gunawardena, N Kithsiri&lt;/author&gt;&lt;author&gt;Pathmeswaran, Arunasalam&lt;/author&gt;&lt;author&gt;Premaratna, Ranjan&lt;/author&gt;&lt;author&gt;Savioli, Lorenzo&lt;/author&gt;&lt;author&gt;Lalloo, David G&lt;/author&gt;&lt;author&gt;de Silva, H Janaka&lt;/author&gt;&lt;/authors&gt;&lt;/contributors&gt;&lt;titles&gt;&lt;title&gt;The global burden of snakebite: a literature analysis and modelling based on regional estimates of envenoming and deaths&lt;/title&gt;&lt;secondary-title&gt;PLoS Med&lt;/secondary-title&gt;&lt;/titles&gt;&lt;periodical&gt;&lt;full-title&gt;PLoS Med&lt;/full-title&gt;&lt;/periodical&gt;&lt;pages&gt;e218&lt;/pages&gt;&lt;volume&gt;5&lt;/volume&gt;&lt;number&gt;11&lt;/number&gt;&lt;dates&gt;&lt;year&gt;2008&lt;/year&gt;&lt;/dates&gt;&lt;isbn&gt;1549-1676&lt;/isbn&gt;&lt;urls&gt;&lt;/urls&gt;&lt;/record&gt;&lt;/Cite&gt;&lt;/EndNote&gt;</w:delInstrText>
        </w:r>
        <w:r w:rsidR="00BE344C" w:rsidRPr="00A347C3" w:rsidDel="00886220">
          <w:rPr>
            <w:rFonts w:asciiTheme="majorHAnsi" w:hAnsiTheme="majorHAnsi"/>
            <w:sz w:val="22"/>
            <w:szCs w:val="22"/>
          </w:rPr>
          <w:fldChar w:fldCharType="separate"/>
        </w:r>
        <w:r w:rsidR="00BE344C" w:rsidRPr="00A347C3" w:rsidDel="00886220">
          <w:rPr>
            <w:rFonts w:asciiTheme="majorHAnsi" w:hAnsiTheme="majorHAnsi"/>
            <w:noProof/>
            <w:sz w:val="22"/>
            <w:szCs w:val="22"/>
          </w:rPr>
          <w:delText>(</w:delText>
        </w:r>
        <w:r w:rsidR="00886220" w:rsidDel="00886220">
          <w:fldChar w:fldCharType="begin"/>
        </w:r>
        <w:r w:rsidR="00886220" w:rsidDel="00886220">
          <w:delInstrText xml:space="preserve"> HYPERLINK \l "_ENREF_1" \o "Kasturiratne, 2008 #125" </w:delInstrText>
        </w:r>
        <w:r w:rsidR="00886220" w:rsidDel="00886220">
          <w:fldChar w:fldCharType="separate"/>
        </w:r>
        <w:r w:rsidR="0036496D" w:rsidRPr="00A347C3" w:rsidDel="00886220">
          <w:rPr>
            <w:rFonts w:asciiTheme="majorHAnsi" w:hAnsiTheme="majorHAnsi"/>
            <w:noProof/>
            <w:sz w:val="22"/>
            <w:szCs w:val="22"/>
          </w:rPr>
          <w:delText>1</w:delText>
        </w:r>
        <w:r w:rsidR="00886220" w:rsidDel="00886220">
          <w:rPr>
            <w:rFonts w:asciiTheme="majorHAnsi" w:hAnsiTheme="majorHAnsi"/>
            <w:noProof/>
            <w:sz w:val="22"/>
            <w:szCs w:val="22"/>
          </w:rPr>
          <w:fldChar w:fldCharType="end"/>
        </w:r>
        <w:r w:rsidR="00BE344C" w:rsidRPr="00A347C3" w:rsidDel="00886220">
          <w:rPr>
            <w:rFonts w:asciiTheme="majorHAnsi" w:hAnsiTheme="majorHAnsi"/>
            <w:noProof/>
            <w:sz w:val="22"/>
            <w:szCs w:val="22"/>
          </w:rPr>
          <w:delText>)</w:delText>
        </w:r>
        <w:r w:rsidR="00BE344C" w:rsidRPr="00A347C3" w:rsidDel="00886220">
          <w:rPr>
            <w:rFonts w:asciiTheme="majorHAnsi" w:hAnsiTheme="majorHAnsi"/>
            <w:sz w:val="22"/>
            <w:szCs w:val="22"/>
          </w:rPr>
          <w:fldChar w:fldCharType="end"/>
        </w:r>
        <w:commentRangeEnd w:id="14"/>
        <w:r w:rsidR="00886220" w:rsidDel="00886220">
          <w:rPr>
            <w:rStyle w:val="CommentReference"/>
          </w:rPr>
          <w:commentReference w:id="14"/>
        </w:r>
        <w:r w:rsidR="00BE344C" w:rsidRPr="00A347C3" w:rsidDel="00886220">
          <w:rPr>
            <w:rFonts w:asciiTheme="majorHAnsi" w:hAnsiTheme="majorHAnsi"/>
            <w:sz w:val="22"/>
            <w:szCs w:val="22"/>
          </w:rPr>
          <w:delText xml:space="preserve"> </w:delText>
        </w:r>
      </w:del>
      <w:r w:rsidR="00BE344C" w:rsidRPr="00A347C3">
        <w:rPr>
          <w:rFonts w:asciiTheme="majorHAnsi" w:hAnsiTheme="majorHAnsi"/>
          <w:sz w:val="22"/>
          <w:szCs w:val="22"/>
        </w:rPr>
        <w:t xml:space="preserve">and </w:t>
      </w:r>
      <w:del w:id="17" w:author="Chris Carbone" w:date="2017-04-21T14:30:00Z">
        <w:r w:rsidR="0090060C" w:rsidDel="00886220">
          <w:rPr>
            <w:rFonts w:asciiTheme="majorHAnsi" w:hAnsiTheme="majorHAnsi"/>
            <w:sz w:val="22"/>
            <w:szCs w:val="22"/>
          </w:rPr>
          <w:delText xml:space="preserve">its </w:delText>
        </w:r>
      </w:del>
      <w:r w:rsidR="0090060C">
        <w:rPr>
          <w:rFonts w:asciiTheme="majorHAnsi" w:hAnsiTheme="majorHAnsi"/>
          <w:sz w:val="22"/>
          <w:szCs w:val="22"/>
        </w:rPr>
        <w:t>potential</w:t>
      </w:r>
      <w:r w:rsidR="00BE344C" w:rsidRPr="00A347C3">
        <w:rPr>
          <w:rFonts w:asciiTheme="majorHAnsi" w:hAnsiTheme="majorHAnsi"/>
          <w:sz w:val="22"/>
          <w:szCs w:val="22"/>
        </w:rPr>
        <w:t xml:space="preserve"> as a source for new drugs</w:t>
      </w:r>
      <w:del w:id="18" w:author="Chris Carbone" w:date="2017-04-21T14:39:00Z">
        <w:r w:rsidR="00BE344C" w:rsidRPr="00A347C3" w:rsidDel="00886220">
          <w:rPr>
            <w:rFonts w:asciiTheme="majorHAnsi" w:hAnsiTheme="majorHAnsi"/>
            <w:sz w:val="22"/>
            <w:szCs w:val="22"/>
          </w:rPr>
          <w:delText xml:space="preserve"> </w:delText>
        </w:r>
        <w:r w:rsidR="00BE344C" w:rsidRPr="00A347C3" w:rsidDel="00886220">
          <w:rPr>
            <w:rFonts w:asciiTheme="majorHAnsi" w:hAnsiTheme="majorHAnsi"/>
            <w:sz w:val="22"/>
            <w:szCs w:val="22"/>
          </w:rPr>
          <w:fldChar w:fldCharType="begin"/>
        </w:r>
        <w:r w:rsidR="00BE344C" w:rsidRPr="00A347C3" w:rsidDel="00886220">
          <w:rPr>
            <w:rFonts w:asciiTheme="majorHAnsi" w:hAnsiTheme="majorHAnsi"/>
            <w:sz w:val="22"/>
            <w:szCs w:val="22"/>
          </w:rPr>
          <w:delInstrText xml:space="preserve"> ADDIN EN.CITE &lt;EndNote&gt;&lt;Cite&gt;&lt;Author&gt;Casewell&lt;/Author&gt;&lt;Year&gt;2013&lt;/Year&gt;&lt;RecNum&gt;1&lt;/RecNum&gt;&lt;DisplayText&gt;(2)&lt;/DisplayText&gt;&lt;record&gt;&lt;rec-number&gt;1&lt;/rec-number&gt;&lt;foreign-keys&gt;&lt;key app="EN" db-id="ax5t9ztwnxe5f8edetnp2tzne0aaff55ftr5" timestamp="1457283236"&gt;1&lt;/key&gt;&lt;/foreign-keys&gt;&lt;ref-type name="Journal Article"&gt;17&lt;/ref-type&gt;&lt;contributors&gt;&lt;authors&gt;&lt;author&gt;Casewell, Nicholas R&lt;/author&gt;&lt;author&gt;Wüster, Wolfgang&lt;/author&gt;&lt;author&gt;Vonk, Freek J&lt;/author&gt;&lt;author&gt;Harrison, Robert A&lt;/author&gt;&lt;author&gt;Fry, Bryan G&lt;/author&gt;&lt;/authors&gt;&lt;/contributors&gt;&lt;titles&gt;&lt;title&gt;Complex cocktails: the evolutionary novelty of venoms&lt;/title&gt;&lt;secondary-title&gt;Trends in ecology &amp;amp; evolution&lt;/secondary-title&gt;&lt;/titles&gt;&lt;periodical&gt;&lt;full-title&gt;Trends in ecology &amp;amp; evolution&lt;/full-title&gt;&lt;/periodical&gt;&lt;pages&gt;219-229&lt;/pages&gt;&lt;volume&gt;28&lt;/volume&gt;&lt;number&gt;4&lt;/number&gt;&lt;dates&gt;&lt;year&gt;2013&lt;/year&gt;&lt;/dates&gt;&lt;isbn&gt;0169-5347&lt;/isbn&gt;&lt;urls&gt;&lt;/urls&gt;&lt;/record&gt;&lt;/Cite&gt;&lt;/EndNote&gt;</w:delInstrText>
        </w:r>
        <w:r w:rsidR="00BE344C" w:rsidRPr="00A347C3" w:rsidDel="00886220">
          <w:rPr>
            <w:rFonts w:asciiTheme="majorHAnsi" w:hAnsiTheme="majorHAnsi"/>
            <w:sz w:val="22"/>
            <w:szCs w:val="22"/>
          </w:rPr>
          <w:fldChar w:fldCharType="separate"/>
        </w:r>
        <w:r w:rsidR="00BE344C" w:rsidRPr="00A347C3" w:rsidDel="00886220">
          <w:rPr>
            <w:rFonts w:asciiTheme="majorHAnsi" w:hAnsiTheme="majorHAnsi"/>
            <w:noProof/>
            <w:sz w:val="22"/>
            <w:szCs w:val="22"/>
          </w:rPr>
          <w:delText>(</w:delText>
        </w:r>
        <w:r w:rsidR="00886220" w:rsidDel="00886220">
          <w:fldChar w:fldCharType="begin"/>
        </w:r>
        <w:r w:rsidR="00886220" w:rsidDel="00886220">
          <w:delInstrText xml:space="preserve"> HYPERLINK \l "_ENREF_2" \o "Casewell, 2013 #1" </w:delInstrText>
        </w:r>
        <w:r w:rsidR="00886220" w:rsidDel="00886220">
          <w:fldChar w:fldCharType="separate"/>
        </w:r>
        <w:r w:rsidR="0036496D" w:rsidRPr="00A347C3" w:rsidDel="00886220">
          <w:rPr>
            <w:rFonts w:asciiTheme="majorHAnsi" w:hAnsiTheme="majorHAnsi"/>
            <w:noProof/>
            <w:sz w:val="22"/>
            <w:szCs w:val="22"/>
          </w:rPr>
          <w:delText>2</w:delText>
        </w:r>
        <w:r w:rsidR="00886220" w:rsidDel="00886220">
          <w:rPr>
            <w:rFonts w:asciiTheme="majorHAnsi" w:hAnsiTheme="majorHAnsi"/>
            <w:noProof/>
            <w:sz w:val="22"/>
            <w:szCs w:val="22"/>
          </w:rPr>
          <w:fldChar w:fldCharType="end"/>
        </w:r>
        <w:r w:rsidR="00BE344C" w:rsidRPr="00A347C3" w:rsidDel="00886220">
          <w:rPr>
            <w:rFonts w:asciiTheme="majorHAnsi" w:hAnsiTheme="majorHAnsi"/>
            <w:noProof/>
            <w:sz w:val="22"/>
            <w:szCs w:val="22"/>
          </w:rPr>
          <w:delText>)</w:delText>
        </w:r>
        <w:r w:rsidR="00BE344C" w:rsidRPr="00A347C3" w:rsidDel="00886220">
          <w:rPr>
            <w:rFonts w:asciiTheme="majorHAnsi" w:hAnsiTheme="majorHAnsi"/>
            <w:sz w:val="22"/>
            <w:szCs w:val="22"/>
          </w:rPr>
          <w:fldChar w:fldCharType="end"/>
        </w:r>
      </w:del>
      <w:r w:rsidR="00BE344C" w:rsidRPr="00A347C3">
        <w:rPr>
          <w:rFonts w:asciiTheme="majorHAnsi" w:hAnsiTheme="majorHAnsi"/>
          <w:sz w:val="22"/>
          <w:szCs w:val="22"/>
        </w:rPr>
        <w:t>.</w:t>
      </w:r>
      <w:r w:rsidR="00ED537D" w:rsidRPr="00A347C3">
        <w:rPr>
          <w:rFonts w:asciiTheme="majorHAnsi" w:hAnsiTheme="majorHAnsi"/>
          <w:sz w:val="22"/>
          <w:szCs w:val="22"/>
        </w:rPr>
        <w:t xml:space="preserve"> </w:t>
      </w:r>
      <w:del w:id="19" w:author="Chris Carbone" w:date="2017-04-21T14:31:00Z">
        <w:r w:rsidR="0090060C" w:rsidDel="00886220">
          <w:rPr>
            <w:rFonts w:asciiTheme="majorHAnsi" w:hAnsiTheme="majorHAnsi"/>
            <w:sz w:val="22"/>
            <w:szCs w:val="22"/>
          </w:rPr>
          <w:delText>Even at the subconscious level,</w:delText>
        </w:r>
        <w:r w:rsidR="00ED537D" w:rsidRPr="00A347C3" w:rsidDel="00886220">
          <w:rPr>
            <w:rFonts w:asciiTheme="majorHAnsi" w:hAnsiTheme="majorHAnsi"/>
            <w:sz w:val="22"/>
            <w:szCs w:val="22"/>
          </w:rPr>
          <w:delText xml:space="preserve"> snake venoms potential danger is likely to be an innate f</w:delText>
        </w:r>
        <w:r w:rsidR="00A347C3" w:rsidRPr="00A347C3" w:rsidDel="00886220">
          <w:rPr>
            <w:rFonts w:asciiTheme="majorHAnsi" w:hAnsiTheme="majorHAnsi"/>
            <w:sz w:val="22"/>
            <w:szCs w:val="22"/>
          </w:rPr>
          <w:delText xml:space="preserve">ear found in all humans </w:delText>
        </w:r>
        <w:r w:rsidR="00A347C3" w:rsidRPr="00A347C3" w:rsidDel="00886220">
          <w:rPr>
            <w:rFonts w:asciiTheme="majorHAnsi" w:hAnsiTheme="majorHAnsi"/>
            <w:sz w:val="22"/>
            <w:szCs w:val="22"/>
          </w:rPr>
          <w:fldChar w:fldCharType="begin"/>
        </w:r>
        <w:r w:rsidR="00A347C3" w:rsidRPr="00A347C3" w:rsidDel="00886220">
          <w:rPr>
            <w:rFonts w:asciiTheme="majorHAnsi" w:hAnsiTheme="majorHAnsi"/>
            <w:sz w:val="22"/>
            <w:szCs w:val="22"/>
          </w:rPr>
          <w:delInstrText xml:space="preserve"> ADDIN EN.CITE &lt;EndNote&gt;&lt;Cite&gt;&lt;Author&gt;Van Le&lt;/Author&gt;&lt;Year&gt;2013&lt;/Year&gt;&lt;RecNum&gt;215&lt;/RecNum&gt;&lt;DisplayText&gt;(3)&lt;/DisplayText&gt;&lt;record&gt;&lt;rec-number&gt;215&lt;/rec-number&gt;&lt;foreign-keys&gt;&lt;key app="EN" db-id="ax5t9ztwnxe5f8edetnp2tzne0aaff55ftr5" timestamp="1489079984"&gt;215&lt;/key&gt;&lt;/foreign-keys&gt;&lt;ref-type name="Journal Article"&gt;17&lt;/ref-type&gt;&lt;contributors&gt;&lt;authors&gt;&lt;author&gt;Van Le, Quan&lt;/author&gt;&lt;author&gt;Isbell, Lynne A&lt;/author&gt;&lt;author&gt;Matsumoto, Jumpei&lt;/author&gt;&lt;author&gt;Nguyen, Minh&lt;/author&gt;&lt;author&gt;Hori, Etsuro&lt;/author&gt;&lt;author&gt;Maior, Rafael S&lt;/author&gt;&lt;author&gt;Tomaz, Carlos&lt;/author&gt;&lt;author&gt;Tran, Anh Hai&lt;/author&gt;&lt;author&gt;Ono, Taketoshi&lt;/author&gt;&lt;author&gt;Nishijo, Hisao&lt;/author&gt;&lt;/authors&gt;&lt;/contributors&gt;&lt;titles&gt;&lt;title&gt;Pulvinar neurons reveal neurobiological evidence of past selection for rapid detection of snakes&lt;/title&gt;&lt;secondary-title&gt;Proceedings of the National Academy of Sciences&lt;/secondary-title&gt;&lt;/titles&gt;&lt;periodical&gt;&lt;full-title&gt;Proceedings of the National Academy of Sciences&lt;/full-title&gt;&lt;/periodical&gt;&lt;pages&gt;19000-19005&lt;/pages&gt;&lt;volume&gt;110&lt;/volume&gt;&lt;number&gt;47&lt;/number&gt;&lt;dates&gt;&lt;year&gt;2013&lt;/year&gt;&lt;/dates&gt;&lt;isbn&gt;0027-8424&lt;/isbn&gt;&lt;urls&gt;&lt;/urls&gt;&lt;/record&gt;&lt;/Cite&gt;&lt;/EndNote&gt;</w:delInstrText>
        </w:r>
        <w:r w:rsidR="00A347C3" w:rsidRPr="00A347C3" w:rsidDel="00886220">
          <w:rPr>
            <w:rFonts w:asciiTheme="majorHAnsi" w:hAnsiTheme="majorHAnsi"/>
            <w:sz w:val="22"/>
            <w:szCs w:val="22"/>
          </w:rPr>
          <w:fldChar w:fldCharType="separate"/>
        </w:r>
        <w:r w:rsidR="00A347C3" w:rsidRPr="00A347C3" w:rsidDel="00886220">
          <w:rPr>
            <w:rFonts w:asciiTheme="majorHAnsi" w:hAnsiTheme="majorHAnsi"/>
            <w:noProof/>
            <w:sz w:val="22"/>
            <w:szCs w:val="22"/>
          </w:rPr>
          <w:delText>(</w:delText>
        </w:r>
        <w:r w:rsidR="00886220" w:rsidDel="00886220">
          <w:fldChar w:fldCharType="begin"/>
        </w:r>
        <w:r w:rsidR="00886220" w:rsidDel="00886220">
          <w:delInstrText xml:space="preserve"> HYPERLINK \l "_ENREF_3" \o "Van Le, 2013 #215" </w:delInstrText>
        </w:r>
        <w:r w:rsidR="00886220" w:rsidDel="00886220">
          <w:fldChar w:fldCharType="separate"/>
        </w:r>
        <w:r w:rsidR="0036496D" w:rsidRPr="00A347C3" w:rsidDel="00886220">
          <w:rPr>
            <w:rFonts w:asciiTheme="majorHAnsi" w:hAnsiTheme="majorHAnsi"/>
            <w:noProof/>
            <w:sz w:val="22"/>
            <w:szCs w:val="22"/>
          </w:rPr>
          <w:delText>3</w:delText>
        </w:r>
        <w:r w:rsidR="00886220" w:rsidDel="00886220">
          <w:rPr>
            <w:rFonts w:asciiTheme="majorHAnsi" w:hAnsiTheme="majorHAnsi"/>
            <w:noProof/>
            <w:sz w:val="22"/>
            <w:szCs w:val="22"/>
          </w:rPr>
          <w:fldChar w:fldCharType="end"/>
        </w:r>
        <w:r w:rsidR="00A347C3" w:rsidRPr="00A347C3" w:rsidDel="00886220">
          <w:rPr>
            <w:rFonts w:asciiTheme="majorHAnsi" w:hAnsiTheme="majorHAnsi"/>
            <w:noProof/>
            <w:sz w:val="22"/>
            <w:szCs w:val="22"/>
          </w:rPr>
          <w:delText>)</w:delText>
        </w:r>
        <w:r w:rsidR="00A347C3" w:rsidRPr="00A347C3" w:rsidDel="00886220">
          <w:rPr>
            <w:rFonts w:asciiTheme="majorHAnsi" w:hAnsiTheme="majorHAnsi"/>
            <w:sz w:val="22"/>
            <w:szCs w:val="22"/>
          </w:rPr>
          <w:fldChar w:fldCharType="end"/>
        </w:r>
        <w:r w:rsidR="00ED537D" w:rsidRPr="00A347C3" w:rsidDel="00886220">
          <w:rPr>
            <w:rFonts w:asciiTheme="majorHAnsi" w:hAnsiTheme="majorHAnsi"/>
            <w:sz w:val="22"/>
            <w:szCs w:val="22"/>
          </w:rPr>
          <w:delText xml:space="preserve">. </w:delText>
        </w:r>
      </w:del>
    </w:p>
    <w:p w14:paraId="28ED5D7F" w14:textId="77777777" w:rsidR="00ED537D" w:rsidRPr="00A347C3" w:rsidDel="00886220" w:rsidRDefault="00ED537D" w:rsidP="001E0C0E">
      <w:pPr>
        <w:spacing w:line="276" w:lineRule="auto"/>
        <w:rPr>
          <w:del w:id="20" w:author="Chris Carbone" w:date="2017-04-21T14:39:00Z"/>
          <w:rFonts w:asciiTheme="majorHAnsi" w:hAnsiTheme="majorHAnsi"/>
          <w:sz w:val="22"/>
          <w:szCs w:val="22"/>
        </w:rPr>
      </w:pPr>
    </w:p>
    <w:p w14:paraId="111DEC14" w14:textId="533FE522" w:rsidR="0090060C" w:rsidRDefault="00ED537D" w:rsidP="001E0C0E">
      <w:pPr>
        <w:spacing w:line="276" w:lineRule="auto"/>
        <w:rPr>
          <w:rFonts w:asciiTheme="majorHAnsi" w:hAnsiTheme="majorHAnsi"/>
          <w:sz w:val="22"/>
          <w:szCs w:val="22"/>
        </w:rPr>
      </w:pPr>
      <w:del w:id="21" w:author="Chris Carbone" w:date="2017-04-21T14:31:00Z">
        <w:r w:rsidRPr="00A347C3" w:rsidDel="00886220">
          <w:rPr>
            <w:rFonts w:asciiTheme="majorHAnsi" w:hAnsiTheme="majorHAnsi"/>
            <w:sz w:val="22"/>
            <w:szCs w:val="22"/>
          </w:rPr>
          <w:delText>However, d</w:delText>
        </w:r>
      </w:del>
      <w:ins w:id="22" w:author="Chris Carbone" w:date="2017-04-21T14:31:00Z">
        <w:r w:rsidR="00886220">
          <w:rPr>
            <w:rFonts w:asciiTheme="majorHAnsi" w:hAnsiTheme="majorHAnsi"/>
            <w:sz w:val="22"/>
            <w:szCs w:val="22"/>
          </w:rPr>
          <w:t>D</w:t>
        </w:r>
      </w:ins>
      <w:r w:rsidRPr="00A347C3">
        <w:rPr>
          <w:rFonts w:asciiTheme="majorHAnsi" w:hAnsiTheme="majorHAnsi"/>
          <w:sz w:val="22"/>
          <w:szCs w:val="22"/>
        </w:rPr>
        <w:t>espite</w:t>
      </w:r>
      <w:ins w:id="23" w:author="Chris Carbone" w:date="2017-04-21T14:31:00Z">
        <w:r w:rsidR="00886220">
          <w:rPr>
            <w:rFonts w:asciiTheme="majorHAnsi" w:hAnsiTheme="majorHAnsi"/>
            <w:sz w:val="22"/>
            <w:szCs w:val="22"/>
          </w:rPr>
          <w:t xml:space="preserve"> our</w:t>
        </w:r>
      </w:ins>
      <w:r w:rsidR="00BE344C" w:rsidRPr="00A347C3">
        <w:rPr>
          <w:rFonts w:asciiTheme="majorHAnsi" w:hAnsiTheme="majorHAnsi"/>
          <w:sz w:val="22"/>
          <w:szCs w:val="22"/>
        </w:rPr>
        <w:t xml:space="preserve"> </w:t>
      </w:r>
      <w:del w:id="24" w:author="Chris Carbone" w:date="2017-04-21T14:31:00Z">
        <w:r w:rsidR="00BE344C" w:rsidRPr="00A347C3" w:rsidDel="00886220">
          <w:rPr>
            <w:rFonts w:asciiTheme="majorHAnsi" w:hAnsiTheme="majorHAnsi"/>
            <w:sz w:val="22"/>
            <w:szCs w:val="22"/>
          </w:rPr>
          <w:delText xml:space="preserve">the level of </w:delText>
        </w:r>
      </w:del>
      <w:r w:rsidR="00BE344C" w:rsidRPr="00A347C3">
        <w:rPr>
          <w:rFonts w:asciiTheme="majorHAnsi" w:hAnsiTheme="majorHAnsi"/>
          <w:sz w:val="22"/>
          <w:szCs w:val="22"/>
        </w:rPr>
        <w:t>interest</w:t>
      </w:r>
      <w:ins w:id="25" w:author="Chris Carbone" w:date="2017-04-21T14:31:00Z">
        <w:r w:rsidR="00886220">
          <w:rPr>
            <w:rFonts w:asciiTheme="majorHAnsi" w:hAnsiTheme="majorHAnsi"/>
            <w:sz w:val="22"/>
            <w:szCs w:val="22"/>
          </w:rPr>
          <w:t>s</w:t>
        </w:r>
      </w:ins>
      <w:ins w:id="26" w:author="Chris Carbone" w:date="2017-04-21T14:40:00Z">
        <w:r w:rsidR="00886220">
          <w:rPr>
            <w:rFonts w:asciiTheme="majorHAnsi" w:hAnsiTheme="majorHAnsi"/>
            <w:sz w:val="22"/>
            <w:szCs w:val="22"/>
          </w:rPr>
          <w:t>,</w:t>
        </w:r>
      </w:ins>
      <w:ins w:id="27" w:author="Chris Carbone" w:date="2017-04-21T14:31:00Z">
        <w:r w:rsidR="00886220">
          <w:rPr>
            <w:rFonts w:asciiTheme="majorHAnsi" w:hAnsiTheme="majorHAnsi"/>
            <w:sz w:val="22"/>
            <w:szCs w:val="22"/>
          </w:rPr>
          <w:t xml:space="preserve"> </w:t>
        </w:r>
      </w:ins>
      <w:del w:id="28" w:author="Chris Carbone" w:date="2017-04-21T14:32:00Z">
        <w:r w:rsidRPr="00A347C3" w:rsidDel="00886220">
          <w:rPr>
            <w:rFonts w:asciiTheme="majorHAnsi" w:hAnsiTheme="majorHAnsi"/>
            <w:sz w:val="22"/>
            <w:szCs w:val="22"/>
          </w:rPr>
          <w:delText xml:space="preserve"> in</w:delText>
        </w:r>
        <w:r w:rsidR="00D3091F" w:rsidRPr="00A347C3" w:rsidDel="00886220">
          <w:rPr>
            <w:rFonts w:asciiTheme="majorHAnsi" w:hAnsiTheme="majorHAnsi"/>
            <w:sz w:val="22"/>
            <w:szCs w:val="22"/>
          </w:rPr>
          <w:delText xml:space="preserve"> snake</w:delText>
        </w:r>
        <w:r w:rsidRPr="00A347C3" w:rsidDel="00886220">
          <w:rPr>
            <w:rFonts w:asciiTheme="majorHAnsi" w:hAnsiTheme="majorHAnsi"/>
            <w:sz w:val="22"/>
            <w:szCs w:val="22"/>
          </w:rPr>
          <w:delText xml:space="preserve"> venom and its evolution </w:delText>
        </w:r>
      </w:del>
      <w:del w:id="29" w:author="Chris Carbone" w:date="2017-04-21T14:39:00Z">
        <w:r w:rsidRPr="00A347C3" w:rsidDel="00886220">
          <w:rPr>
            <w:rFonts w:asciiTheme="majorHAnsi" w:hAnsiTheme="majorHAnsi"/>
            <w:sz w:val="22"/>
            <w:szCs w:val="22"/>
          </w:rPr>
          <w:fldChar w:fldCharType="begin">
            <w:fldData xml:space="preserve">PEVuZE5vdGU+PENpdGU+PEF1dGhvcj5Gcnk8L0F1dGhvcj48WWVhcj4yMDA2PC9ZZWFyPjxSZWNO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</w:fldData>
          </w:fldChar>
        </w:r>
        <w:r w:rsidR="00A347C3" w:rsidRPr="00A347C3" w:rsidDel="00886220">
          <w:rPr>
            <w:rFonts w:asciiTheme="majorHAnsi" w:hAnsiTheme="majorHAnsi"/>
            <w:sz w:val="22"/>
            <w:szCs w:val="22"/>
          </w:rPr>
          <w:delInstrText xml:space="preserve"> ADDIN EN.CITE </w:delInstrText>
        </w:r>
        <w:r w:rsidR="00A347C3" w:rsidRPr="00A347C3" w:rsidDel="00886220">
          <w:rPr>
            <w:rFonts w:asciiTheme="majorHAnsi" w:hAnsiTheme="majorHAnsi"/>
            <w:sz w:val="22"/>
            <w:szCs w:val="22"/>
          </w:rPr>
          <w:fldChar w:fldCharType="begin">
            <w:fldData xml:space="preserve">PEVuZE5vdGU+PENpdGU+PEF1dGhvcj5Gcnk8L0F1dGhvcj48WWVhcj4yMDA2PC9ZZWFyPjxSZWNO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</w:fldData>
          </w:fldChar>
        </w:r>
        <w:r w:rsidR="00A347C3" w:rsidRPr="00A347C3" w:rsidDel="00886220">
          <w:rPr>
            <w:rFonts w:asciiTheme="majorHAnsi" w:hAnsiTheme="majorHAnsi"/>
            <w:sz w:val="22"/>
            <w:szCs w:val="22"/>
          </w:rPr>
          <w:delInstrText xml:space="preserve"> ADDIN EN.CITE.DATA </w:delInstrText>
        </w:r>
        <w:r w:rsidR="00A347C3" w:rsidRPr="00A347C3" w:rsidDel="00886220">
          <w:rPr>
            <w:rFonts w:asciiTheme="majorHAnsi" w:hAnsiTheme="majorHAnsi"/>
            <w:sz w:val="22"/>
            <w:szCs w:val="22"/>
          </w:rPr>
        </w:r>
        <w:r w:rsidR="00A347C3" w:rsidRPr="00A347C3" w:rsidDel="00886220">
          <w:rPr>
            <w:rFonts w:asciiTheme="majorHAnsi" w:hAnsiTheme="majorHAnsi"/>
            <w:sz w:val="22"/>
            <w:szCs w:val="22"/>
          </w:rPr>
          <w:fldChar w:fldCharType="end"/>
        </w:r>
        <w:r w:rsidRPr="00A347C3" w:rsidDel="00886220">
          <w:rPr>
            <w:rFonts w:asciiTheme="majorHAnsi" w:hAnsiTheme="majorHAnsi"/>
            <w:sz w:val="22"/>
            <w:szCs w:val="22"/>
          </w:rPr>
        </w:r>
        <w:r w:rsidRPr="00A347C3" w:rsidDel="00886220">
          <w:rPr>
            <w:rFonts w:asciiTheme="majorHAnsi" w:hAnsiTheme="majorHAnsi"/>
            <w:sz w:val="22"/>
            <w:szCs w:val="22"/>
          </w:rPr>
          <w:fldChar w:fldCharType="separate"/>
        </w:r>
        <w:r w:rsidR="00A347C3" w:rsidRPr="00A347C3" w:rsidDel="00886220">
          <w:rPr>
            <w:rFonts w:asciiTheme="majorHAnsi" w:hAnsiTheme="majorHAnsi"/>
            <w:noProof/>
            <w:sz w:val="22"/>
            <w:szCs w:val="22"/>
          </w:rPr>
          <w:delText>(</w:delText>
        </w:r>
        <w:r w:rsidR="00886220" w:rsidDel="00886220">
          <w:fldChar w:fldCharType="begin"/>
        </w:r>
        <w:r w:rsidR="00886220" w:rsidDel="00886220">
          <w:delInstrText xml:space="preserve"> HYPERLINK \l "_ENREF_4" \o "Fry, 2006 #196" </w:delInstrText>
        </w:r>
        <w:r w:rsidR="00886220" w:rsidDel="00886220">
          <w:fldChar w:fldCharType="separate"/>
        </w:r>
        <w:r w:rsidR="0036496D" w:rsidRPr="00A347C3" w:rsidDel="00886220">
          <w:rPr>
            <w:rFonts w:asciiTheme="majorHAnsi" w:hAnsiTheme="majorHAnsi"/>
            <w:noProof/>
            <w:sz w:val="22"/>
            <w:szCs w:val="22"/>
          </w:rPr>
          <w:delText>4</w:delText>
        </w:r>
        <w:r w:rsidR="00886220" w:rsidDel="00886220">
          <w:rPr>
            <w:rFonts w:asciiTheme="majorHAnsi" w:hAnsiTheme="majorHAnsi"/>
            <w:noProof/>
            <w:sz w:val="22"/>
            <w:szCs w:val="22"/>
          </w:rPr>
          <w:fldChar w:fldCharType="end"/>
        </w:r>
        <w:r w:rsidR="00A347C3" w:rsidRPr="00A347C3" w:rsidDel="00886220">
          <w:rPr>
            <w:rFonts w:asciiTheme="majorHAnsi" w:hAnsiTheme="majorHAnsi"/>
            <w:noProof/>
            <w:sz w:val="22"/>
            <w:szCs w:val="22"/>
          </w:rPr>
          <w:delText xml:space="preserve">, </w:delText>
        </w:r>
        <w:r w:rsidR="00886220" w:rsidDel="00886220">
          <w:fldChar w:fldCharType="begin"/>
        </w:r>
        <w:r w:rsidR="00886220" w:rsidDel="00886220">
          <w:delInstrText xml:space="preserve"> HYPERLINK \l "_ENREF_5" \o "Vonk, 2013 #122" </w:delInstrText>
        </w:r>
        <w:r w:rsidR="00886220" w:rsidDel="00886220">
          <w:fldChar w:fldCharType="separate"/>
        </w:r>
        <w:r w:rsidR="0036496D" w:rsidRPr="00A347C3" w:rsidDel="00886220">
          <w:rPr>
            <w:rFonts w:asciiTheme="majorHAnsi" w:hAnsiTheme="majorHAnsi"/>
            <w:noProof/>
            <w:sz w:val="22"/>
            <w:szCs w:val="22"/>
          </w:rPr>
          <w:delText>5</w:delText>
        </w:r>
        <w:r w:rsidR="00886220" w:rsidDel="00886220">
          <w:rPr>
            <w:rFonts w:asciiTheme="majorHAnsi" w:hAnsiTheme="majorHAnsi"/>
            <w:noProof/>
            <w:sz w:val="22"/>
            <w:szCs w:val="22"/>
          </w:rPr>
          <w:fldChar w:fldCharType="end"/>
        </w:r>
        <w:r w:rsidR="00A347C3" w:rsidRPr="00A347C3" w:rsidDel="00886220">
          <w:rPr>
            <w:rFonts w:asciiTheme="majorHAnsi" w:hAnsiTheme="majorHAnsi"/>
            <w:noProof/>
            <w:sz w:val="22"/>
            <w:szCs w:val="22"/>
          </w:rPr>
          <w:delText>)</w:delText>
        </w:r>
        <w:r w:rsidRPr="00A347C3" w:rsidDel="00886220">
          <w:rPr>
            <w:rFonts w:asciiTheme="majorHAnsi" w:hAnsiTheme="majorHAnsi"/>
            <w:sz w:val="22"/>
            <w:szCs w:val="22"/>
          </w:rPr>
          <w:fldChar w:fldCharType="end"/>
        </w:r>
      </w:del>
      <w:del w:id="30" w:author="Chris Carbone" w:date="2017-04-21T14:40:00Z">
        <w:r w:rsidRPr="00A347C3" w:rsidDel="00886220">
          <w:rPr>
            <w:rFonts w:asciiTheme="majorHAnsi" w:hAnsiTheme="majorHAnsi"/>
            <w:sz w:val="22"/>
            <w:szCs w:val="22"/>
          </w:rPr>
          <w:delText xml:space="preserve"> </w:delText>
        </w:r>
      </w:del>
      <w:r w:rsidRPr="00A347C3">
        <w:rPr>
          <w:rFonts w:asciiTheme="majorHAnsi" w:hAnsiTheme="majorHAnsi"/>
          <w:sz w:val="22"/>
          <w:szCs w:val="22"/>
        </w:rPr>
        <w:t xml:space="preserve">little is known </w:t>
      </w:r>
      <w:del w:id="31" w:author="Chris Carbone" w:date="2017-04-21T14:32:00Z">
        <w:r w:rsidRPr="00A347C3" w:rsidDel="00886220">
          <w:rPr>
            <w:rFonts w:asciiTheme="majorHAnsi" w:hAnsiTheme="majorHAnsi"/>
            <w:sz w:val="22"/>
            <w:szCs w:val="22"/>
          </w:rPr>
          <w:delText xml:space="preserve">regarding </w:delText>
        </w:r>
      </w:del>
      <w:ins w:id="32" w:author="Chris Carbone" w:date="2017-04-21T14:32:00Z">
        <w:r w:rsidR="00886220">
          <w:rPr>
            <w:rFonts w:asciiTheme="majorHAnsi" w:hAnsiTheme="majorHAnsi"/>
            <w:sz w:val="22"/>
            <w:szCs w:val="22"/>
          </w:rPr>
          <w:t>about</w:t>
        </w:r>
        <w:r w:rsidR="00886220" w:rsidRPr="00A347C3">
          <w:rPr>
            <w:rFonts w:asciiTheme="majorHAnsi" w:hAnsiTheme="majorHAnsi"/>
            <w:sz w:val="22"/>
            <w:szCs w:val="22"/>
          </w:rPr>
          <w:t xml:space="preserve"> </w:t>
        </w:r>
      </w:ins>
      <w:del w:id="33" w:author="Chris Carbone" w:date="2017-04-21T14:32:00Z">
        <w:r w:rsidRPr="00A347C3" w:rsidDel="00886220">
          <w:rPr>
            <w:rFonts w:asciiTheme="majorHAnsi" w:hAnsiTheme="majorHAnsi"/>
            <w:sz w:val="22"/>
            <w:szCs w:val="22"/>
          </w:rPr>
          <w:delText>why some venoms are so lethal and why other are effectively harmless</w:delText>
        </w:r>
      </w:del>
      <w:ins w:id="34" w:author="Chris Carbone" w:date="2017-04-21T14:32:00Z">
        <w:r w:rsidR="00886220">
          <w:rPr>
            <w:rFonts w:asciiTheme="majorHAnsi" w:hAnsiTheme="majorHAnsi"/>
            <w:sz w:val="22"/>
            <w:szCs w:val="22"/>
          </w:rPr>
          <w:t>the evolutionary drivers of snake venom</w:t>
        </w:r>
      </w:ins>
      <w:del w:id="35" w:author="Chris Carbone" w:date="2017-04-21T14:37:00Z">
        <w:r w:rsidRPr="00A347C3" w:rsidDel="00886220">
          <w:rPr>
            <w:rFonts w:asciiTheme="majorHAnsi" w:hAnsiTheme="majorHAnsi"/>
            <w:sz w:val="22"/>
            <w:szCs w:val="22"/>
          </w:rPr>
          <w:delText>. For example, the I</w:delText>
        </w:r>
      </w:del>
      <w:ins w:id="36" w:author="Chris Carbone" w:date="2017-04-21T14:37:00Z">
        <w:r w:rsidR="00886220">
          <w:rPr>
            <w:rFonts w:asciiTheme="majorHAnsi" w:hAnsiTheme="majorHAnsi"/>
            <w:sz w:val="22"/>
            <w:szCs w:val="22"/>
          </w:rPr>
          <w:t xml:space="preserve"> despite the potential to explain vast differences in</w:t>
        </w:r>
      </w:ins>
      <w:ins w:id="37" w:author="Chris Carbone" w:date="2017-04-21T14:38:00Z">
        <w:r w:rsidR="00886220">
          <w:rPr>
            <w:rFonts w:asciiTheme="majorHAnsi" w:hAnsiTheme="majorHAnsi"/>
            <w:sz w:val="22"/>
            <w:szCs w:val="22"/>
          </w:rPr>
          <w:t xml:space="preserve"> toxicity, </w:t>
        </w:r>
      </w:ins>
      <w:ins w:id="38" w:author="Chris Carbone" w:date="2017-04-21T14:40:00Z">
        <w:r w:rsidR="00886220">
          <w:rPr>
            <w:rFonts w:asciiTheme="majorHAnsi" w:hAnsiTheme="majorHAnsi"/>
            <w:sz w:val="22"/>
            <w:szCs w:val="22"/>
          </w:rPr>
          <w:t>(</w:t>
        </w:r>
      </w:ins>
      <w:ins w:id="39" w:author="Chris Carbone" w:date="2017-04-21T14:38:00Z">
        <w:r w:rsidR="00886220">
          <w:rPr>
            <w:rFonts w:asciiTheme="majorHAnsi" w:hAnsiTheme="majorHAnsi"/>
            <w:sz w:val="22"/>
            <w:szCs w:val="22"/>
          </w:rPr>
          <w:t>e.g</w:t>
        </w:r>
        <w:proofErr w:type="gramStart"/>
        <w:r w:rsidR="00886220">
          <w:rPr>
            <w:rFonts w:asciiTheme="majorHAnsi" w:hAnsiTheme="majorHAnsi"/>
            <w:sz w:val="22"/>
            <w:szCs w:val="22"/>
          </w:rPr>
          <w:t xml:space="preserve">. </w:t>
        </w:r>
      </w:ins>
      <w:ins w:id="40" w:author="Chris Carbone" w:date="2017-04-21T14:37:00Z">
        <w:r w:rsidR="00886220">
          <w:rPr>
            <w:rFonts w:asciiTheme="majorHAnsi" w:hAnsiTheme="majorHAnsi"/>
            <w:sz w:val="22"/>
            <w:szCs w:val="22"/>
          </w:rPr>
          <w:t xml:space="preserve"> </w:t>
        </w:r>
      </w:ins>
      <w:ins w:id="41" w:author="Chris Carbone" w:date="2017-04-21T14:38:00Z">
        <w:r w:rsidR="00886220">
          <w:rPr>
            <w:rFonts w:asciiTheme="majorHAnsi" w:hAnsiTheme="majorHAnsi"/>
            <w:sz w:val="22"/>
            <w:szCs w:val="22"/>
          </w:rPr>
          <w:t>i</w:t>
        </w:r>
      </w:ins>
      <w:r w:rsidRPr="00A347C3">
        <w:rPr>
          <w:rFonts w:asciiTheme="majorHAnsi" w:hAnsiTheme="majorHAnsi"/>
          <w:sz w:val="22"/>
          <w:szCs w:val="22"/>
        </w:rPr>
        <w:t>nland</w:t>
      </w:r>
      <w:proofErr w:type="gramEnd"/>
      <w:r w:rsidRPr="00A347C3">
        <w:rPr>
          <w:rFonts w:asciiTheme="majorHAnsi" w:hAnsiTheme="majorHAnsi"/>
          <w:sz w:val="22"/>
          <w:szCs w:val="22"/>
        </w:rPr>
        <w:t xml:space="preserve"> taipan</w:t>
      </w:r>
      <w:r w:rsidR="00BE344C" w:rsidRPr="00A347C3">
        <w:rPr>
          <w:rFonts w:asciiTheme="majorHAnsi" w:hAnsiTheme="majorHAnsi"/>
          <w:sz w:val="22"/>
          <w:szCs w:val="22"/>
        </w:rPr>
        <w:t xml:space="preserve"> can kill 100,000’s of prey</w:t>
      </w:r>
      <w:r w:rsidR="005D4706" w:rsidRPr="00A347C3">
        <w:rPr>
          <w:rFonts w:asciiTheme="majorHAnsi" w:hAnsiTheme="majorHAnsi"/>
          <w:sz w:val="22"/>
          <w:szCs w:val="22"/>
        </w:rPr>
        <w:t xml:space="preserve"> while the marbled</w:t>
      </w:r>
      <w:r w:rsidRPr="00A347C3">
        <w:rPr>
          <w:rFonts w:asciiTheme="majorHAnsi" w:hAnsiTheme="majorHAnsi"/>
          <w:sz w:val="22"/>
          <w:szCs w:val="22"/>
        </w:rPr>
        <w:t xml:space="preserve"> sea snake </w:t>
      </w:r>
      <w:del w:id="42" w:author="Chris Carbone" w:date="2017-04-21T14:38:00Z">
        <w:r w:rsidRPr="00A347C3" w:rsidDel="00886220">
          <w:rPr>
            <w:rFonts w:asciiTheme="majorHAnsi" w:hAnsiTheme="majorHAnsi"/>
            <w:sz w:val="22"/>
            <w:szCs w:val="22"/>
          </w:rPr>
          <w:delText>can no longer deliver its</w:delText>
        </w:r>
      </w:del>
      <w:ins w:id="43" w:author="Chris Carbone" w:date="2017-04-21T14:38:00Z">
        <w:r w:rsidR="00886220">
          <w:rPr>
            <w:rFonts w:asciiTheme="majorHAnsi" w:hAnsiTheme="majorHAnsi"/>
            <w:sz w:val="22"/>
            <w:szCs w:val="22"/>
          </w:rPr>
          <w:t>holds</w:t>
        </w:r>
      </w:ins>
      <w:r w:rsidRPr="00A347C3">
        <w:rPr>
          <w:rFonts w:asciiTheme="majorHAnsi" w:hAnsiTheme="majorHAnsi"/>
          <w:sz w:val="22"/>
          <w:szCs w:val="22"/>
        </w:rPr>
        <w:t xml:space="preserve"> minuscule</w:t>
      </w:r>
      <w:r w:rsidR="005D4706" w:rsidRPr="00A347C3">
        <w:rPr>
          <w:rFonts w:asciiTheme="majorHAnsi" w:hAnsiTheme="majorHAnsi"/>
          <w:sz w:val="22"/>
          <w:szCs w:val="22"/>
        </w:rPr>
        <w:t xml:space="preserve"> amounts of wea</w:t>
      </w:r>
      <w:r w:rsidRPr="00A347C3">
        <w:rPr>
          <w:rFonts w:asciiTheme="majorHAnsi" w:hAnsiTheme="majorHAnsi"/>
          <w:sz w:val="22"/>
          <w:szCs w:val="22"/>
        </w:rPr>
        <w:t>k venom</w:t>
      </w:r>
      <w:ins w:id="44" w:author="Chris Carbone" w:date="2017-04-21T14:41:00Z">
        <w:r w:rsidR="00886220">
          <w:rPr>
            <w:rFonts w:asciiTheme="majorHAnsi" w:hAnsiTheme="majorHAnsi"/>
            <w:sz w:val="22"/>
            <w:szCs w:val="22"/>
          </w:rPr>
          <w:t>)</w:t>
        </w:r>
      </w:ins>
      <w:del w:id="45" w:author="Chris Carbone" w:date="2017-04-21T14:39:00Z">
        <w:r w:rsidR="00BA6092" w:rsidRPr="00A347C3" w:rsidDel="00886220">
          <w:rPr>
            <w:rFonts w:asciiTheme="majorHAnsi" w:hAnsiTheme="majorHAnsi"/>
            <w:sz w:val="22"/>
            <w:szCs w:val="22"/>
          </w:rPr>
          <w:delText xml:space="preserve"> </w:delText>
        </w:r>
        <w:r w:rsidR="00BA6092" w:rsidRPr="00A347C3" w:rsidDel="00886220">
          <w:rPr>
            <w:rFonts w:asciiTheme="majorHAnsi" w:hAnsiTheme="majorHAnsi"/>
            <w:sz w:val="22"/>
            <w:szCs w:val="22"/>
          </w:rPr>
          <w:fldChar w:fldCharType="begin"/>
        </w:r>
        <w:r w:rsidR="00A347C3" w:rsidRPr="00A347C3" w:rsidDel="00886220">
          <w:rPr>
            <w:rFonts w:asciiTheme="majorHAnsi" w:hAnsiTheme="majorHAnsi"/>
            <w:sz w:val="22"/>
            <w:szCs w:val="22"/>
          </w:rPr>
          <w:delInstrText xml:space="preserve"> ADDIN EN.CITE &lt;EndNote&gt;&lt;Cite&gt;&lt;Author&gt;Li&lt;/Author&gt;&lt;Year&gt;2005&lt;/Year&gt;&lt;RecNum&gt;20&lt;/RecNum&gt;&lt;DisplayText&gt;(6)&lt;/DisplayText&gt;&lt;record&gt;&lt;rec-number&gt;20&lt;/rec-number&gt;&lt;foreign-keys&gt;&lt;key app="EN" db-id="ax5t9ztwnxe5f8edetnp2tzne0aaff55ftr5" timestamp="1457353997"&gt;20&lt;/key&gt;&lt;/foreign-keys&gt;&lt;ref-type name="Journal Article"&gt;17&lt;/ref-type&gt;&lt;contributors&gt;&lt;authors&gt;&lt;author&gt;Li, Min&lt;/author&gt;&lt;author&gt;Fry, BG&lt;/author&gt;&lt;author&gt;Kini, R Manjunatha&lt;/author&gt;&lt;/authors&gt;&lt;/contributors&gt;&lt;titles&gt;&lt;title&gt;Eggs-only diet: its implications for the toxin profile changes and ecology of the marbled sea snake (Aipysurus eydouxii)&lt;/title&gt;&lt;secondary-title&gt;Journal of Molecular Evolution&lt;/secondary-title&gt;&lt;/titles&gt;&lt;periodical&gt;&lt;full-title&gt;Journal of Molecular Evolution&lt;/full-title&gt;&lt;/periodical&gt;&lt;pages&gt;81-89&lt;/pages&gt;&lt;volume&gt;60&lt;/volume&gt;&lt;number&gt;1&lt;/number&gt;&lt;dates&gt;&lt;year&gt;2005&lt;/year&gt;&lt;/dates&gt;&lt;isbn&gt;0022-2844&lt;/isbn&gt;&lt;urls&gt;&lt;/urls&gt;&lt;/record&gt;&lt;/Cite&gt;&lt;/EndNote&gt;</w:delInstrText>
        </w:r>
        <w:r w:rsidR="00BA6092" w:rsidRPr="00A347C3" w:rsidDel="00886220">
          <w:rPr>
            <w:rFonts w:asciiTheme="majorHAnsi" w:hAnsiTheme="majorHAnsi"/>
            <w:sz w:val="22"/>
            <w:szCs w:val="22"/>
          </w:rPr>
          <w:fldChar w:fldCharType="separate"/>
        </w:r>
        <w:r w:rsidR="00A347C3" w:rsidRPr="00A347C3" w:rsidDel="00886220">
          <w:rPr>
            <w:rFonts w:asciiTheme="majorHAnsi" w:hAnsiTheme="majorHAnsi"/>
            <w:noProof/>
            <w:sz w:val="22"/>
            <w:szCs w:val="22"/>
          </w:rPr>
          <w:delText>(</w:delText>
        </w:r>
        <w:r w:rsidR="00886220" w:rsidDel="00886220">
          <w:fldChar w:fldCharType="begin"/>
        </w:r>
        <w:r w:rsidR="00886220" w:rsidDel="00886220">
          <w:delInstrText xml:space="preserve"> HYPERLINK \l "_ENREF_6" \o "Li, 2005 #20" </w:delInstrText>
        </w:r>
        <w:r w:rsidR="00886220" w:rsidDel="00886220">
          <w:fldChar w:fldCharType="separate"/>
        </w:r>
        <w:r w:rsidR="0036496D" w:rsidRPr="00A347C3" w:rsidDel="00886220">
          <w:rPr>
            <w:rFonts w:asciiTheme="majorHAnsi" w:hAnsiTheme="majorHAnsi"/>
            <w:noProof/>
            <w:sz w:val="22"/>
            <w:szCs w:val="22"/>
          </w:rPr>
          <w:delText>6</w:delText>
        </w:r>
        <w:r w:rsidR="00886220" w:rsidDel="00886220">
          <w:rPr>
            <w:rFonts w:asciiTheme="majorHAnsi" w:hAnsiTheme="majorHAnsi"/>
            <w:noProof/>
            <w:sz w:val="22"/>
            <w:szCs w:val="22"/>
          </w:rPr>
          <w:fldChar w:fldCharType="end"/>
        </w:r>
        <w:r w:rsidR="00A347C3" w:rsidRPr="00A347C3" w:rsidDel="00886220">
          <w:rPr>
            <w:rFonts w:asciiTheme="majorHAnsi" w:hAnsiTheme="majorHAnsi"/>
            <w:noProof/>
            <w:sz w:val="22"/>
            <w:szCs w:val="22"/>
          </w:rPr>
          <w:delText>)</w:delText>
        </w:r>
        <w:r w:rsidR="00BA6092" w:rsidRPr="00A347C3" w:rsidDel="00886220">
          <w:rPr>
            <w:rFonts w:asciiTheme="majorHAnsi" w:hAnsiTheme="majorHAnsi"/>
            <w:sz w:val="22"/>
            <w:szCs w:val="22"/>
          </w:rPr>
          <w:fldChar w:fldCharType="end"/>
        </w:r>
      </w:del>
      <w:r w:rsidR="00BE344C" w:rsidRPr="00A347C3">
        <w:rPr>
          <w:rFonts w:asciiTheme="majorHAnsi" w:hAnsiTheme="majorHAnsi"/>
          <w:sz w:val="22"/>
          <w:szCs w:val="22"/>
        </w:rPr>
        <w:t>.</w:t>
      </w:r>
      <w:r w:rsidR="00D3091F" w:rsidRPr="00A347C3">
        <w:rPr>
          <w:rFonts w:asciiTheme="majorHAnsi" w:hAnsiTheme="majorHAnsi"/>
          <w:sz w:val="22"/>
          <w:szCs w:val="22"/>
        </w:rPr>
        <w:t xml:space="preserve"> </w:t>
      </w:r>
      <w:del w:id="46" w:author="Chris Carbone" w:date="2017-04-21T14:37:00Z">
        <w:r w:rsidR="00705916" w:rsidDel="00886220">
          <w:rPr>
            <w:rFonts w:asciiTheme="majorHAnsi" w:hAnsiTheme="majorHAnsi"/>
            <w:sz w:val="22"/>
            <w:szCs w:val="22"/>
          </w:rPr>
          <w:delText>Comparative approaches typically allow for the drivers of such differences to be identified however a</w:delText>
        </w:r>
      </w:del>
      <w:r w:rsidR="00705916" w:rsidRPr="00A347C3">
        <w:rPr>
          <w:rFonts w:asciiTheme="majorHAnsi" w:hAnsiTheme="majorHAnsi"/>
          <w:sz w:val="22"/>
          <w:szCs w:val="22"/>
        </w:rPr>
        <w:t xml:space="preserve"> </w:t>
      </w:r>
      <w:ins w:id="47" w:author="Chris Carbone" w:date="2017-04-21T14:41:00Z">
        <w:r w:rsidR="00886220">
          <w:rPr>
            <w:rFonts w:asciiTheme="majorHAnsi" w:hAnsiTheme="majorHAnsi"/>
            <w:sz w:val="22"/>
            <w:szCs w:val="22"/>
          </w:rPr>
          <w:t xml:space="preserve">However, a </w:t>
        </w:r>
      </w:ins>
      <w:r w:rsidR="00705916" w:rsidRPr="00A347C3">
        <w:rPr>
          <w:rFonts w:asciiTheme="majorHAnsi" w:hAnsiTheme="majorHAnsi"/>
          <w:sz w:val="22"/>
          <w:szCs w:val="22"/>
        </w:rPr>
        <w:t xml:space="preserve">major barrier </w:t>
      </w:r>
      <w:ins w:id="48" w:author="Chris Carbone" w:date="2017-04-21T14:41:00Z">
        <w:r w:rsidR="00886220">
          <w:rPr>
            <w:rFonts w:asciiTheme="majorHAnsi" w:hAnsiTheme="majorHAnsi"/>
            <w:sz w:val="22"/>
            <w:szCs w:val="22"/>
          </w:rPr>
          <w:t xml:space="preserve">allowing a consistent </w:t>
        </w:r>
      </w:ins>
      <w:del w:id="49" w:author="Chris Carbone" w:date="2017-04-21T14:41:00Z">
        <w:r w:rsidR="00705916" w:rsidRPr="00A347C3" w:rsidDel="00886220">
          <w:rPr>
            <w:rFonts w:asciiTheme="majorHAnsi" w:hAnsiTheme="majorHAnsi"/>
            <w:sz w:val="22"/>
            <w:szCs w:val="22"/>
          </w:rPr>
          <w:delText xml:space="preserve">to </w:delText>
        </w:r>
        <w:r w:rsidR="00705916" w:rsidDel="00886220">
          <w:rPr>
            <w:rFonts w:asciiTheme="majorHAnsi" w:hAnsiTheme="majorHAnsi"/>
            <w:sz w:val="22"/>
            <w:szCs w:val="22"/>
          </w:rPr>
          <w:delText>such</w:delText>
        </w:r>
        <w:r w:rsidR="00705916" w:rsidRPr="00A347C3" w:rsidDel="00886220">
          <w:rPr>
            <w:rFonts w:asciiTheme="majorHAnsi" w:hAnsiTheme="majorHAnsi"/>
            <w:sz w:val="22"/>
            <w:szCs w:val="22"/>
          </w:rPr>
          <w:delText xml:space="preserve"> </w:delText>
        </w:r>
        <w:r w:rsidR="00705916" w:rsidDel="00886220">
          <w:rPr>
            <w:rFonts w:asciiTheme="majorHAnsi" w:hAnsiTheme="majorHAnsi"/>
            <w:sz w:val="22"/>
            <w:szCs w:val="22"/>
          </w:rPr>
          <w:delText>a</w:delText>
        </w:r>
        <w:r w:rsidR="00705916" w:rsidRPr="00A347C3" w:rsidDel="00886220">
          <w:rPr>
            <w:rFonts w:asciiTheme="majorHAnsi" w:hAnsiTheme="majorHAnsi"/>
            <w:sz w:val="22"/>
            <w:szCs w:val="22"/>
          </w:rPr>
          <w:delText xml:space="preserve"> </w:delText>
        </w:r>
      </w:del>
      <w:r w:rsidR="00705916">
        <w:rPr>
          <w:rFonts w:asciiTheme="majorHAnsi" w:hAnsiTheme="majorHAnsi"/>
          <w:sz w:val="22"/>
          <w:szCs w:val="22"/>
        </w:rPr>
        <w:t xml:space="preserve">comparative </w:t>
      </w:r>
      <w:del w:id="50" w:author="Chris Carbone" w:date="2017-04-21T14:41:00Z">
        <w:r w:rsidR="00705916" w:rsidDel="00886220">
          <w:rPr>
            <w:rFonts w:asciiTheme="majorHAnsi" w:hAnsiTheme="majorHAnsi"/>
            <w:sz w:val="22"/>
            <w:szCs w:val="22"/>
          </w:rPr>
          <w:delText xml:space="preserve">analysis </w:delText>
        </w:r>
      </w:del>
      <w:ins w:id="51" w:author="Chris Carbone" w:date="2017-04-21T14:41:00Z">
        <w:r w:rsidR="00886220">
          <w:rPr>
            <w:rFonts w:asciiTheme="majorHAnsi" w:hAnsiTheme="majorHAnsi"/>
            <w:sz w:val="22"/>
            <w:szCs w:val="22"/>
          </w:rPr>
          <w:t xml:space="preserve">approach </w:t>
        </w:r>
      </w:ins>
      <w:r w:rsidR="00705916">
        <w:rPr>
          <w:rFonts w:asciiTheme="majorHAnsi" w:hAnsiTheme="majorHAnsi"/>
          <w:sz w:val="22"/>
          <w:szCs w:val="22"/>
        </w:rPr>
        <w:t xml:space="preserve">of venom is the difficulty of comparing potencies </w:t>
      </w:r>
      <w:del w:id="52" w:author="Chris Carbone" w:date="2017-04-21T14:41:00Z">
        <w:r w:rsidR="00705916" w:rsidDel="00886220">
          <w:rPr>
            <w:rFonts w:asciiTheme="majorHAnsi" w:hAnsiTheme="majorHAnsi"/>
            <w:sz w:val="22"/>
            <w:szCs w:val="22"/>
          </w:rPr>
          <w:delText>of venoms that are</w:delText>
        </w:r>
      </w:del>
      <w:ins w:id="53" w:author="Chris Carbone" w:date="2017-04-21T14:41:00Z">
        <w:r w:rsidR="00886220">
          <w:rPr>
            <w:rFonts w:asciiTheme="majorHAnsi" w:hAnsiTheme="majorHAnsi"/>
            <w:sz w:val="22"/>
            <w:szCs w:val="22"/>
          </w:rPr>
          <w:t>where</w:t>
        </w:r>
      </w:ins>
      <w:r w:rsidR="00705916">
        <w:rPr>
          <w:rFonts w:asciiTheme="majorHAnsi" w:hAnsiTheme="majorHAnsi"/>
          <w:sz w:val="22"/>
          <w:szCs w:val="22"/>
        </w:rPr>
        <w:t xml:space="preserve"> measures </w:t>
      </w:r>
      <w:del w:id="54" w:author="Chris Carbone" w:date="2017-04-21T14:41:00Z">
        <w:r w:rsidR="00705916" w:rsidDel="00886220">
          <w:rPr>
            <w:rFonts w:asciiTheme="majorHAnsi" w:hAnsiTheme="majorHAnsi"/>
            <w:sz w:val="22"/>
            <w:szCs w:val="22"/>
          </w:rPr>
          <w:delText xml:space="preserve">on </w:delText>
        </w:r>
      </w:del>
      <w:ins w:id="55" w:author="Chris Carbone" w:date="2017-04-21T14:41:00Z">
        <w:r w:rsidR="00886220">
          <w:rPr>
            <w:rFonts w:asciiTheme="majorHAnsi" w:hAnsiTheme="majorHAnsi"/>
            <w:sz w:val="22"/>
            <w:szCs w:val="22"/>
          </w:rPr>
          <w:t xml:space="preserve">are based on very different </w:t>
        </w:r>
      </w:ins>
      <w:r w:rsidR="00705916">
        <w:rPr>
          <w:rFonts w:asciiTheme="majorHAnsi" w:hAnsiTheme="majorHAnsi"/>
          <w:sz w:val="22"/>
          <w:szCs w:val="22"/>
        </w:rPr>
        <w:t xml:space="preserve">lab </w:t>
      </w:r>
      <w:ins w:id="56" w:author="Chris Carbone" w:date="2017-04-21T14:42:00Z">
        <w:r w:rsidR="00676E9F">
          <w:rPr>
            <w:rFonts w:asciiTheme="majorHAnsi" w:hAnsiTheme="majorHAnsi"/>
            <w:sz w:val="22"/>
            <w:szCs w:val="22"/>
          </w:rPr>
          <w:t xml:space="preserve">(model) </w:t>
        </w:r>
      </w:ins>
      <w:r w:rsidR="00705916">
        <w:rPr>
          <w:rFonts w:asciiTheme="majorHAnsi" w:hAnsiTheme="majorHAnsi"/>
          <w:sz w:val="22"/>
          <w:szCs w:val="22"/>
        </w:rPr>
        <w:t xml:space="preserve">species </w:t>
      </w:r>
      <w:del w:id="57" w:author="Chris Carbone" w:date="2017-04-21T14:41:00Z">
        <w:r w:rsidR="00705916" w:rsidDel="00886220">
          <w:rPr>
            <w:rFonts w:asciiTheme="majorHAnsi" w:hAnsiTheme="majorHAnsi"/>
            <w:sz w:val="22"/>
            <w:szCs w:val="22"/>
          </w:rPr>
          <w:delText>which are not found in their diet</w:delText>
        </w:r>
      </w:del>
      <w:ins w:id="58" w:author="Chris Carbone" w:date="2017-04-21T14:41:00Z">
        <w:r w:rsidR="00886220">
          <w:rPr>
            <w:rFonts w:asciiTheme="majorHAnsi" w:hAnsiTheme="majorHAnsi"/>
            <w:sz w:val="22"/>
            <w:szCs w:val="22"/>
          </w:rPr>
          <w:t>many of which are unrelated to the snakes natural prey</w:t>
        </w:r>
      </w:ins>
      <w:r w:rsidR="00705916">
        <w:rPr>
          <w:rFonts w:asciiTheme="majorHAnsi" w:hAnsiTheme="majorHAnsi"/>
          <w:sz w:val="22"/>
          <w:szCs w:val="22"/>
        </w:rPr>
        <w:t xml:space="preserve">. </w:t>
      </w:r>
      <w:del w:id="59" w:author="Chris Carbone" w:date="2017-04-21T14:42:00Z">
        <w:r w:rsidR="00705916" w:rsidDel="00886220">
          <w:rPr>
            <w:rFonts w:asciiTheme="majorHAnsi" w:hAnsiTheme="majorHAnsi"/>
            <w:sz w:val="22"/>
            <w:szCs w:val="22"/>
          </w:rPr>
          <w:delText>Here, w</w:delText>
        </w:r>
        <w:r w:rsidR="00D3091F" w:rsidRPr="00A347C3" w:rsidDel="00886220">
          <w:rPr>
            <w:rFonts w:asciiTheme="majorHAnsi" w:hAnsiTheme="majorHAnsi"/>
            <w:sz w:val="22"/>
            <w:szCs w:val="22"/>
          </w:rPr>
          <w:delText>e</w:delText>
        </w:r>
      </w:del>
      <w:ins w:id="60" w:author="Chris Carbone" w:date="2017-04-21T14:42:00Z">
        <w:r w:rsidR="00886220">
          <w:rPr>
            <w:rFonts w:asciiTheme="majorHAnsi" w:hAnsiTheme="majorHAnsi"/>
            <w:sz w:val="22"/>
            <w:szCs w:val="22"/>
          </w:rPr>
          <w:t>We</w:t>
        </w:r>
      </w:ins>
      <w:r w:rsidR="00D3091F" w:rsidRPr="00A347C3">
        <w:rPr>
          <w:rFonts w:asciiTheme="majorHAnsi" w:hAnsiTheme="majorHAnsi"/>
          <w:sz w:val="22"/>
          <w:szCs w:val="22"/>
        </w:rPr>
        <w:t xml:space="preserve"> </w:t>
      </w:r>
      <w:r w:rsidR="0090060C">
        <w:rPr>
          <w:rFonts w:asciiTheme="majorHAnsi" w:hAnsiTheme="majorHAnsi"/>
          <w:sz w:val="22"/>
          <w:szCs w:val="22"/>
        </w:rPr>
        <w:t xml:space="preserve">overcome this </w:t>
      </w:r>
      <w:del w:id="61" w:author="Chris Carbone" w:date="2017-04-21T14:42:00Z">
        <w:r w:rsidR="0090060C" w:rsidDel="00676E9F">
          <w:rPr>
            <w:rFonts w:asciiTheme="majorHAnsi" w:hAnsiTheme="majorHAnsi"/>
            <w:sz w:val="22"/>
            <w:szCs w:val="22"/>
          </w:rPr>
          <w:delText xml:space="preserve">barrier </w:delText>
        </w:r>
      </w:del>
      <w:r w:rsidR="00705916">
        <w:rPr>
          <w:rFonts w:asciiTheme="majorHAnsi" w:hAnsiTheme="majorHAnsi"/>
          <w:sz w:val="22"/>
          <w:szCs w:val="22"/>
        </w:rPr>
        <w:t xml:space="preserve">by </w:t>
      </w:r>
      <w:del w:id="62" w:author="Chris Carbone" w:date="2017-04-21T14:42:00Z">
        <w:r w:rsidR="00705916" w:rsidDel="00676E9F">
          <w:rPr>
            <w:rFonts w:asciiTheme="majorHAnsi" w:hAnsiTheme="majorHAnsi"/>
            <w:sz w:val="22"/>
            <w:szCs w:val="22"/>
          </w:rPr>
          <w:delText xml:space="preserve">using </w:delText>
        </w:r>
      </w:del>
      <w:ins w:id="63" w:author="Chris Carbone" w:date="2017-04-21T14:42:00Z">
        <w:r w:rsidR="00676E9F">
          <w:rPr>
            <w:rFonts w:asciiTheme="majorHAnsi" w:hAnsiTheme="majorHAnsi"/>
            <w:sz w:val="22"/>
            <w:szCs w:val="22"/>
          </w:rPr>
          <w:t xml:space="preserve">taking </w:t>
        </w:r>
      </w:ins>
      <w:del w:id="64" w:author="Chris Carbone" w:date="2017-04-21T14:42:00Z">
        <w:r w:rsidR="00705916" w:rsidDel="00676E9F">
          <w:rPr>
            <w:rFonts w:asciiTheme="majorHAnsi" w:hAnsiTheme="majorHAnsi"/>
            <w:sz w:val="22"/>
            <w:szCs w:val="22"/>
          </w:rPr>
          <w:delText>the</w:delText>
        </w:r>
        <w:r w:rsidR="0090060C" w:rsidDel="00676E9F">
          <w:rPr>
            <w:rFonts w:asciiTheme="majorHAnsi" w:hAnsiTheme="majorHAnsi"/>
            <w:sz w:val="22"/>
            <w:szCs w:val="22"/>
          </w:rPr>
          <w:delText xml:space="preserve"> </w:delText>
        </w:r>
      </w:del>
      <w:ins w:id="65" w:author="Chris Carbone" w:date="2017-04-21T14:42:00Z">
        <w:r w:rsidR="00676E9F">
          <w:rPr>
            <w:rFonts w:asciiTheme="majorHAnsi" w:hAnsiTheme="majorHAnsi"/>
            <w:sz w:val="22"/>
            <w:szCs w:val="22"/>
          </w:rPr>
          <w:t xml:space="preserve">a </w:t>
        </w:r>
      </w:ins>
      <w:r w:rsidR="0090060C">
        <w:rPr>
          <w:rFonts w:asciiTheme="majorHAnsi" w:hAnsiTheme="majorHAnsi"/>
          <w:sz w:val="22"/>
          <w:szCs w:val="22"/>
        </w:rPr>
        <w:t xml:space="preserve">novel approach </w:t>
      </w:r>
      <w:del w:id="66" w:author="Chris Carbone" w:date="2017-04-21T14:42:00Z">
        <w:r w:rsidR="0090060C" w:rsidDel="00676E9F">
          <w:rPr>
            <w:rFonts w:asciiTheme="majorHAnsi" w:hAnsiTheme="majorHAnsi"/>
            <w:sz w:val="22"/>
            <w:szCs w:val="22"/>
          </w:rPr>
          <w:delText>of including the</w:delText>
        </w:r>
      </w:del>
      <w:ins w:id="67" w:author="Chris Carbone" w:date="2017-04-21T14:42:00Z">
        <w:r w:rsidR="00676E9F">
          <w:rPr>
            <w:rFonts w:asciiTheme="majorHAnsi" w:hAnsiTheme="majorHAnsi"/>
            <w:sz w:val="22"/>
            <w:szCs w:val="22"/>
          </w:rPr>
          <w:t>by accounting for the</w:t>
        </w:r>
      </w:ins>
      <w:r w:rsidR="0090060C">
        <w:rPr>
          <w:rFonts w:asciiTheme="majorHAnsi" w:hAnsiTheme="majorHAnsi"/>
          <w:sz w:val="22"/>
          <w:szCs w:val="22"/>
        </w:rPr>
        <w:t xml:space="preserve"> evolutionary distance between </w:t>
      </w:r>
      <w:del w:id="68" w:author="Chris Carbone" w:date="2017-04-21T14:43:00Z">
        <w:r w:rsidR="0090060C" w:rsidDel="00676E9F">
          <w:rPr>
            <w:rFonts w:asciiTheme="majorHAnsi" w:hAnsiTheme="majorHAnsi"/>
            <w:sz w:val="22"/>
            <w:szCs w:val="22"/>
          </w:rPr>
          <w:delText xml:space="preserve">a </w:delText>
        </w:r>
      </w:del>
      <w:ins w:id="69" w:author="Chris Carbone" w:date="2017-04-21T14:43:00Z">
        <w:r w:rsidR="00676E9F">
          <w:rPr>
            <w:rFonts w:asciiTheme="majorHAnsi" w:hAnsiTheme="majorHAnsi"/>
            <w:sz w:val="22"/>
            <w:szCs w:val="22"/>
          </w:rPr>
          <w:t xml:space="preserve">the model </w:t>
        </w:r>
      </w:ins>
      <w:r w:rsidR="0090060C">
        <w:rPr>
          <w:rFonts w:asciiTheme="majorHAnsi" w:hAnsiTheme="majorHAnsi"/>
          <w:sz w:val="22"/>
          <w:szCs w:val="22"/>
        </w:rPr>
        <w:t xml:space="preserve">species </w:t>
      </w:r>
      <w:ins w:id="70" w:author="Chris Carbone" w:date="2017-04-21T14:43:00Z">
        <w:r w:rsidR="00676E9F">
          <w:rPr>
            <w:rFonts w:asciiTheme="majorHAnsi" w:hAnsiTheme="majorHAnsi"/>
            <w:sz w:val="22"/>
            <w:szCs w:val="22"/>
          </w:rPr>
          <w:t>and the types of species naturally in their diet</w:t>
        </w:r>
      </w:ins>
      <w:del w:id="71" w:author="Chris Carbone" w:date="2017-04-21T14:43:00Z">
        <w:r w:rsidR="0090060C" w:rsidDel="00676E9F">
          <w:rPr>
            <w:rFonts w:asciiTheme="majorHAnsi" w:hAnsiTheme="majorHAnsi"/>
            <w:sz w:val="22"/>
            <w:szCs w:val="22"/>
          </w:rPr>
          <w:delText>diet and the model used to measure its venoms potency</w:delText>
        </w:r>
      </w:del>
      <w:r w:rsidR="0090060C">
        <w:rPr>
          <w:rFonts w:asciiTheme="majorHAnsi" w:hAnsiTheme="majorHAnsi"/>
          <w:sz w:val="22"/>
          <w:szCs w:val="22"/>
        </w:rPr>
        <w:t xml:space="preserve">. </w:t>
      </w:r>
    </w:p>
    <w:p w14:paraId="5F45893B" w14:textId="77777777" w:rsidR="0090060C" w:rsidRDefault="0090060C" w:rsidP="001E0C0E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7B4A1863" w14:textId="2C0C77F7" w:rsidR="0090060C" w:rsidDel="00676E9F" w:rsidRDefault="00676E9F" w:rsidP="001E0C0E">
      <w:pPr>
        <w:spacing w:line="276" w:lineRule="auto"/>
        <w:rPr>
          <w:del w:id="72" w:author="Chris Carbone" w:date="2017-04-21T14:43:00Z"/>
          <w:rFonts w:asciiTheme="majorHAnsi" w:hAnsiTheme="majorHAnsi"/>
          <w:sz w:val="22"/>
          <w:szCs w:val="22"/>
        </w:rPr>
      </w:pPr>
      <w:ins w:id="73" w:author="Chris Carbone" w:date="2017-04-21T14:43:00Z">
        <w:r>
          <w:rPr>
            <w:rFonts w:asciiTheme="majorHAnsi" w:hAnsiTheme="majorHAnsi"/>
            <w:sz w:val="22"/>
            <w:szCs w:val="22"/>
          </w:rPr>
          <w:t xml:space="preserve">Using this approach, we find that </w:t>
        </w:r>
      </w:ins>
      <w:ins w:id="74" w:author="Chris Carbone" w:date="2017-04-21T14:45:00Z">
        <w:r>
          <w:rPr>
            <w:rFonts w:asciiTheme="majorHAnsi" w:hAnsiTheme="majorHAnsi"/>
            <w:sz w:val="22"/>
            <w:szCs w:val="22"/>
          </w:rPr>
          <w:t xml:space="preserve">potency is greater in model species closely related to natural prey – indicating that venom is adapted to </w:t>
        </w:r>
      </w:ins>
      <w:ins w:id="75" w:author="Chris Carbone" w:date="2017-04-21T14:48:00Z">
        <w:r>
          <w:rPr>
            <w:rFonts w:asciiTheme="majorHAnsi" w:hAnsiTheme="majorHAnsi"/>
            <w:sz w:val="22"/>
            <w:szCs w:val="22"/>
          </w:rPr>
          <w:t>inc</w:t>
        </w:r>
      </w:ins>
      <w:ins w:id="76" w:author="Chris Carbone" w:date="2017-04-21T14:49:00Z">
        <w:r>
          <w:rPr>
            <w:rFonts w:asciiTheme="majorHAnsi" w:hAnsiTheme="majorHAnsi"/>
            <w:sz w:val="22"/>
            <w:szCs w:val="22"/>
          </w:rPr>
          <w:t>apacitate</w:t>
        </w:r>
      </w:ins>
      <w:ins w:id="77" w:author="Chris Carbone" w:date="2017-04-21T14:46:00Z">
        <w:r>
          <w:rPr>
            <w:rFonts w:asciiTheme="majorHAnsi" w:hAnsiTheme="majorHAnsi"/>
            <w:sz w:val="22"/>
            <w:szCs w:val="22"/>
          </w:rPr>
          <w:t xml:space="preserve"> </w:t>
        </w:r>
      </w:ins>
      <w:ins w:id="78" w:author="Chris Carbone" w:date="2017-04-21T14:48:00Z">
        <w:r>
          <w:rPr>
            <w:rFonts w:asciiTheme="majorHAnsi" w:hAnsiTheme="majorHAnsi"/>
            <w:sz w:val="22"/>
            <w:szCs w:val="22"/>
          </w:rPr>
          <w:t>common</w:t>
        </w:r>
      </w:ins>
      <w:ins w:id="79" w:author="Chris Carbone" w:date="2017-04-21T14:46:00Z">
        <w:r>
          <w:rPr>
            <w:rFonts w:asciiTheme="majorHAnsi" w:hAnsiTheme="majorHAnsi"/>
            <w:sz w:val="22"/>
            <w:szCs w:val="22"/>
          </w:rPr>
          <w:t xml:space="preserve"> prey. </w:t>
        </w:r>
      </w:ins>
      <w:ins w:id="80" w:author="Chris Carbone" w:date="2017-04-21T14:49:00Z">
        <w:r>
          <w:rPr>
            <w:rFonts w:asciiTheme="majorHAnsi" w:hAnsiTheme="majorHAnsi"/>
            <w:sz w:val="22"/>
            <w:szCs w:val="22"/>
          </w:rPr>
          <w:t xml:space="preserve">Examining patterns in venom volume, we also find that </w:t>
        </w:r>
      </w:ins>
      <w:del w:id="81" w:author="Chris Carbone" w:date="2017-04-21T14:43:00Z">
        <w:r w:rsidR="0090060C" w:rsidDel="00676E9F">
          <w:rPr>
            <w:rFonts w:asciiTheme="majorHAnsi" w:hAnsiTheme="majorHAnsi"/>
            <w:sz w:val="22"/>
            <w:szCs w:val="22"/>
          </w:rPr>
          <w:delText>This approach not only allows us to con</w:delText>
        </w:r>
        <w:r w:rsidR="00705916" w:rsidDel="00676E9F">
          <w:rPr>
            <w:rFonts w:asciiTheme="majorHAnsi" w:hAnsiTheme="majorHAnsi"/>
            <w:sz w:val="22"/>
            <w:szCs w:val="22"/>
          </w:rPr>
          <w:delText>ducted a</w:delText>
        </w:r>
        <w:r w:rsidR="0090060C" w:rsidDel="00676E9F">
          <w:rPr>
            <w:rFonts w:asciiTheme="majorHAnsi" w:hAnsiTheme="majorHAnsi"/>
            <w:sz w:val="22"/>
            <w:szCs w:val="22"/>
          </w:rPr>
          <w:delText xml:space="preserve"> comparative analysis</w:delText>
        </w:r>
        <w:r w:rsidR="00705916" w:rsidDel="00676E9F">
          <w:rPr>
            <w:rFonts w:asciiTheme="majorHAnsi" w:hAnsiTheme="majorHAnsi"/>
            <w:sz w:val="22"/>
            <w:szCs w:val="22"/>
          </w:rPr>
          <w:delText xml:space="preserve"> across all the major groups of venomous snakes but also allowes</w:delText>
        </w:r>
        <w:r w:rsidR="0090060C" w:rsidDel="00676E9F">
          <w:rPr>
            <w:rFonts w:asciiTheme="majorHAnsi" w:hAnsiTheme="majorHAnsi"/>
            <w:sz w:val="22"/>
            <w:szCs w:val="22"/>
          </w:rPr>
          <w:delText xml:space="preserve"> us to show </w:delText>
        </w:r>
        <w:r w:rsidR="00D3091F" w:rsidRPr="00A347C3" w:rsidDel="00676E9F">
          <w:rPr>
            <w:rFonts w:asciiTheme="majorHAnsi" w:hAnsiTheme="majorHAnsi"/>
            <w:sz w:val="22"/>
            <w:szCs w:val="22"/>
          </w:rPr>
          <w:delText xml:space="preserve">that </w:delText>
        </w:r>
        <w:r w:rsidR="00E70351" w:rsidRPr="00A347C3" w:rsidDel="00676E9F">
          <w:rPr>
            <w:rFonts w:asciiTheme="majorHAnsi" w:hAnsiTheme="majorHAnsi"/>
            <w:sz w:val="22"/>
            <w:szCs w:val="22"/>
          </w:rPr>
          <w:delText xml:space="preserve">snake </w:delText>
        </w:r>
        <w:r w:rsidR="00982382" w:rsidRPr="00A347C3" w:rsidDel="00676E9F">
          <w:rPr>
            <w:rFonts w:asciiTheme="majorHAnsi" w:hAnsiTheme="majorHAnsi"/>
            <w:sz w:val="22"/>
            <w:szCs w:val="22"/>
          </w:rPr>
          <w:delText xml:space="preserve">venom in general </w:delText>
        </w:r>
        <w:r w:rsidR="0090060C" w:rsidDel="00676E9F">
          <w:rPr>
            <w:rFonts w:asciiTheme="majorHAnsi" w:hAnsiTheme="majorHAnsi"/>
            <w:sz w:val="22"/>
            <w:szCs w:val="22"/>
          </w:rPr>
          <w:delText xml:space="preserve">has </w:delText>
        </w:r>
        <w:r w:rsidR="00982382" w:rsidRPr="00A347C3" w:rsidDel="00676E9F">
          <w:rPr>
            <w:rFonts w:asciiTheme="majorHAnsi" w:hAnsiTheme="majorHAnsi"/>
            <w:sz w:val="22"/>
            <w:szCs w:val="22"/>
          </w:rPr>
          <w:delText>evolved to be more potent towards prey species</w:delText>
        </w:r>
        <w:r w:rsidR="00E70351" w:rsidRPr="00A347C3" w:rsidDel="00676E9F">
          <w:rPr>
            <w:rFonts w:asciiTheme="majorHAnsi" w:hAnsiTheme="majorHAnsi"/>
            <w:sz w:val="22"/>
            <w:szCs w:val="22"/>
          </w:rPr>
          <w:delText>. This</w:delText>
        </w:r>
        <w:r w:rsidR="0090060C" w:rsidDel="00676E9F">
          <w:rPr>
            <w:rFonts w:asciiTheme="majorHAnsi" w:hAnsiTheme="majorHAnsi"/>
            <w:sz w:val="22"/>
            <w:szCs w:val="22"/>
          </w:rPr>
          <w:delText xml:space="preserve"> </w:delText>
        </w:r>
        <w:r w:rsidR="007B43BB" w:rsidRPr="00A347C3" w:rsidDel="00676E9F">
          <w:rPr>
            <w:rFonts w:asciiTheme="majorHAnsi" w:hAnsiTheme="majorHAnsi"/>
            <w:sz w:val="22"/>
            <w:szCs w:val="22"/>
          </w:rPr>
          <w:delText>finding</w:delText>
        </w:r>
        <w:r w:rsidR="00E70351" w:rsidRPr="00A347C3" w:rsidDel="00676E9F">
          <w:rPr>
            <w:rFonts w:asciiTheme="majorHAnsi" w:hAnsiTheme="majorHAnsi"/>
            <w:sz w:val="22"/>
            <w:szCs w:val="22"/>
          </w:rPr>
          <w:delText xml:space="preserve"> settles a long standing debate</w:delText>
        </w:r>
        <w:r w:rsidR="007B43BB" w:rsidRPr="00A347C3" w:rsidDel="00676E9F">
          <w:rPr>
            <w:rFonts w:asciiTheme="majorHAnsi" w:hAnsiTheme="majorHAnsi"/>
            <w:sz w:val="22"/>
            <w:szCs w:val="22"/>
          </w:rPr>
          <w:delText xml:space="preserve"> on</w:delText>
        </w:r>
        <w:r w:rsidR="00A347C3" w:rsidRPr="00A347C3" w:rsidDel="00676E9F">
          <w:rPr>
            <w:rFonts w:asciiTheme="majorHAnsi" w:hAnsiTheme="majorHAnsi"/>
            <w:sz w:val="22"/>
            <w:szCs w:val="22"/>
          </w:rPr>
          <w:delText xml:space="preserve"> whether</w:delText>
        </w:r>
        <w:r w:rsidR="00A347C3" w:rsidDel="00676E9F">
          <w:rPr>
            <w:rFonts w:asciiTheme="majorHAnsi" w:hAnsiTheme="majorHAnsi"/>
            <w:sz w:val="22"/>
            <w:szCs w:val="22"/>
          </w:rPr>
          <w:delText xml:space="preserve"> </w:delText>
        </w:r>
        <w:r w:rsidR="00A347C3" w:rsidRPr="00A347C3" w:rsidDel="00676E9F">
          <w:rPr>
            <w:rFonts w:asciiTheme="majorHAnsi" w:hAnsiTheme="majorHAnsi"/>
            <w:sz w:val="22"/>
            <w:szCs w:val="22"/>
          </w:rPr>
          <w:delText>prey-specific venoms are the rule rather than the exception</w:delText>
        </w:r>
      </w:del>
      <w:del w:id="82" w:author="Chris Carbone" w:date="2017-04-21T14:39:00Z">
        <w:r w:rsidR="00A347C3" w:rsidRPr="00A347C3" w:rsidDel="00886220">
          <w:rPr>
            <w:rFonts w:asciiTheme="majorHAnsi" w:hAnsiTheme="majorHAnsi"/>
            <w:sz w:val="22"/>
            <w:szCs w:val="22"/>
          </w:rPr>
          <w:delText xml:space="preserve"> </w:delText>
        </w:r>
        <w:r w:rsidR="00A347C3" w:rsidRPr="00A347C3" w:rsidDel="00886220">
          <w:rPr>
            <w:rFonts w:asciiTheme="majorHAnsi" w:hAnsiTheme="majorHAnsi"/>
            <w:noProof/>
            <w:sz w:val="22"/>
            <w:szCs w:val="22"/>
          </w:rPr>
          <w:fldChar w:fldCharType="begin">
            <w:fldData xml:space="preserve">PEVuZE5vdGU+PENpdGU+PEF1dGhvcj5DYXNld2VsbDwvQXV0aG9yPjxZZWFyPjIwMTM8L1llYXI+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</w:fldData>
          </w:fldChar>
        </w:r>
        <w:r w:rsidR="00A347C3" w:rsidRPr="00A347C3" w:rsidDel="00886220">
          <w:rPr>
            <w:rFonts w:asciiTheme="majorHAnsi" w:hAnsiTheme="majorHAnsi"/>
            <w:noProof/>
            <w:sz w:val="22"/>
            <w:szCs w:val="22"/>
          </w:rPr>
          <w:delInstrText xml:space="preserve"> ADDIN EN.CITE </w:delInstrText>
        </w:r>
        <w:r w:rsidR="00A347C3" w:rsidRPr="00A347C3" w:rsidDel="00886220">
          <w:rPr>
            <w:rFonts w:asciiTheme="majorHAnsi" w:hAnsiTheme="majorHAnsi"/>
            <w:noProof/>
            <w:sz w:val="22"/>
            <w:szCs w:val="22"/>
          </w:rPr>
          <w:fldChar w:fldCharType="begin">
            <w:fldData xml:space="preserve">PEVuZE5vdGU+PENpdGU+PEF1dGhvcj5DYXNld2VsbDwvQXV0aG9yPjxZZWFyPjIwMTM8L1llYXI+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</w:fldData>
          </w:fldChar>
        </w:r>
        <w:r w:rsidR="00A347C3" w:rsidRPr="00A347C3" w:rsidDel="00886220">
          <w:rPr>
            <w:rFonts w:asciiTheme="majorHAnsi" w:hAnsiTheme="majorHAnsi"/>
            <w:noProof/>
            <w:sz w:val="22"/>
            <w:szCs w:val="22"/>
          </w:rPr>
          <w:delInstrText xml:space="preserve"> ADDIN EN.CITE.DATA </w:delInstrText>
        </w:r>
        <w:r w:rsidR="00A347C3" w:rsidRPr="00A347C3" w:rsidDel="00886220">
          <w:rPr>
            <w:rFonts w:asciiTheme="majorHAnsi" w:hAnsiTheme="majorHAnsi"/>
            <w:noProof/>
            <w:sz w:val="22"/>
            <w:szCs w:val="22"/>
          </w:rPr>
        </w:r>
        <w:r w:rsidR="00A347C3" w:rsidRPr="00A347C3" w:rsidDel="00886220">
          <w:rPr>
            <w:rFonts w:asciiTheme="majorHAnsi" w:hAnsiTheme="majorHAnsi"/>
            <w:noProof/>
            <w:sz w:val="22"/>
            <w:szCs w:val="22"/>
          </w:rPr>
          <w:fldChar w:fldCharType="end"/>
        </w:r>
        <w:r w:rsidR="00A347C3" w:rsidRPr="00A347C3" w:rsidDel="00886220">
          <w:rPr>
            <w:rFonts w:asciiTheme="majorHAnsi" w:hAnsiTheme="majorHAnsi"/>
            <w:noProof/>
            <w:sz w:val="22"/>
            <w:szCs w:val="22"/>
          </w:rPr>
        </w:r>
        <w:r w:rsidR="00A347C3" w:rsidRPr="00A347C3" w:rsidDel="00886220">
          <w:rPr>
            <w:rFonts w:asciiTheme="majorHAnsi" w:hAnsiTheme="majorHAnsi"/>
            <w:noProof/>
            <w:sz w:val="22"/>
            <w:szCs w:val="22"/>
          </w:rPr>
          <w:fldChar w:fldCharType="separate"/>
        </w:r>
        <w:r w:rsidR="00A347C3" w:rsidRPr="00A347C3" w:rsidDel="00886220">
          <w:rPr>
            <w:rFonts w:asciiTheme="majorHAnsi" w:hAnsiTheme="majorHAnsi"/>
            <w:noProof/>
            <w:sz w:val="22"/>
            <w:szCs w:val="22"/>
          </w:rPr>
          <w:delText>(</w:delText>
        </w:r>
        <w:r w:rsidR="00886220" w:rsidDel="00886220">
          <w:fldChar w:fldCharType="begin"/>
        </w:r>
        <w:r w:rsidR="00886220" w:rsidDel="00886220">
          <w:delInstrText xml:space="preserve"> HYPERLINK \l "_ENREF_2" \o "Casewell, 2013 #1" </w:delInstrText>
        </w:r>
        <w:r w:rsidR="00886220" w:rsidDel="00886220">
          <w:fldChar w:fldCharType="separate"/>
        </w:r>
        <w:r w:rsidR="0036496D" w:rsidRPr="00A347C3" w:rsidDel="00886220">
          <w:rPr>
            <w:rFonts w:asciiTheme="majorHAnsi" w:hAnsiTheme="majorHAnsi"/>
            <w:noProof/>
            <w:sz w:val="22"/>
            <w:szCs w:val="22"/>
          </w:rPr>
          <w:delText>2</w:delText>
        </w:r>
        <w:r w:rsidR="00886220" w:rsidDel="00886220">
          <w:rPr>
            <w:rFonts w:asciiTheme="majorHAnsi" w:hAnsiTheme="majorHAnsi"/>
            <w:noProof/>
            <w:sz w:val="22"/>
            <w:szCs w:val="22"/>
          </w:rPr>
          <w:fldChar w:fldCharType="end"/>
        </w:r>
        <w:r w:rsidR="00A347C3" w:rsidRPr="00A347C3" w:rsidDel="00886220">
          <w:rPr>
            <w:rFonts w:asciiTheme="majorHAnsi" w:hAnsiTheme="majorHAnsi"/>
            <w:noProof/>
            <w:sz w:val="22"/>
            <w:szCs w:val="22"/>
          </w:rPr>
          <w:delText xml:space="preserve">, </w:delText>
        </w:r>
        <w:r w:rsidR="00886220" w:rsidDel="00886220">
          <w:fldChar w:fldCharType="begin"/>
        </w:r>
        <w:r w:rsidR="00886220" w:rsidDel="00886220">
          <w:delInstrText xml:space="preserve"> HYPERLINK \l "_ENREF_7" \o "WuÈster, 1999 #11" </w:delInstrText>
        </w:r>
        <w:r w:rsidR="00886220" w:rsidDel="00886220">
          <w:fldChar w:fldCharType="separate"/>
        </w:r>
        <w:r w:rsidR="0036496D" w:rsidRPr="00A347C3" w:rsidDel="00886220">
          <w:rPr>
            <w:rFonts w:asciiTheme="majorHAnsi" w:hAnsiTheme="majorHAnsi"/>
            <w:noProof/>
            <w:sz w:val="22"/>
            <w:szCs w:val="22"/>
          </w:rPr>
          <w:delText>7-11</w:delText>
        </w:r>
        <w:r w:rsidR="00886220" w:rsidDel="00886220">
          <w:rPr>
            <w:rFonts w:asciiTheme="majorHAnsi" w:hAnsiTheme="majorHAnsi"/>
            <w:noProof/>
            <w:sz w:val="22"/>
            <w:szCs w:val="22"/>
          </w:rPr>
          <w:fldChar w:fldCharType="end"/>
        </w:r>
        <w:r w:rsidR="00A347C3" w:rsidRPr="00A347C3" w:rsidDel="00886220">
          <w:rPr>
            <w:rFonts w:asciiTheme="majorHAnsi" w:hAnsiTheme="majorHAnsi"/>
            <w:noProof/>
            <w:sz w:val="22"/>
            <w:szCs w:val="22"/>
          </w:rPr>
          <w:delText>)</w:delText>
        </w:r>
        <w:r w:rsidR="00A347C3" w:rsidRPr="00A347C3" w:rsidDel="00886220">
          <w:rPr>
            <w:rFonts w:asciiTheme="majorHAnsi" w:hAnsiTheme="majorHAnsi"/>
            <w:noProof/>
            <w:sz w:val="22"/>
            <w:szCs w:val="22"/>
          </w:rPr>
          <w:fldChar w:fldCharType="end"/>
        </w:r>
        <w:r w:rsidR="00E70351" w:rsidRPr="00A347C3" w:rsidDel="00886220">
          <w:rPr>
            <w:rFonts w:asciiTheme="majorHAnsi" w:hAnsiTheme="majorHAnsi"/>
            <w:sz w:val="22"/>
            <w:szCs w:val="22"/>
          </w:rPr>
          <w:delText xml:space="preserve">. </w:delText>
        </w:r>
      </w:del>
    </w:p>
    <w:p w14:paraId="7BF61AAD" w14:textId="74509EE0" w:rsidR="0090060C" w:rsidDel="00676E9F" w:rsidRDefault="0090060C" w:rsidP="001E0C0E">
      <w:pPr>
        <w:spacing w:line="276" w:lineRule="auto"/>
        <w:rPr>
          <w:del w:id="83" w:author="Chris Carbone" w:date="2017-04-21T14:43:00Z"/>
          <w:rFonts w:asciiTheme="majorHAnsi" w:hAnsiTheme="majorHAnsi"/>
          <w:sz w:val="22"/>
          <w:szCs w:val="22"/>
        </w:rPr>
      </w:pPr>
    </w:p>
    <w:p w14:paraId="2B109327" w14:textId="53EBBD16" w:rsidR="00676E9F" w:rsidRDefault="0090060C" w:rsidP="00676E9F">
      <w:pPr>
        <w:spacing w:line="276" w:lineRule="auto"/>
        <w:rPr>
          <w:ins w:id="84" w:author="Chris Carbone" w:date="2017-04-21T14:51:00Z"/>
          <w:rFonts w:asciiTheme="majorHAnsi" w:hAnsiTheme="majorHAnsi"/>
          <w:sz w:val="22"/>
          <w:szCs w:val="22"/>
        </w:rPr>
      </w:pPr>
      <w:del w:id="85" w:author="Chris Carbone" w:date="2017-04-21T14:50:00Z">
        <w:r w:rsidDel="00676E9F">
          <w:rPr>
            <w:rFonts w:asciiTheme="majorHAnsi" w:hAnsiTheme="majorHAnsi"/>
            <w:sz w:val="22"/>
            <w:szCs w:val="22"/>
          </w:rPr>
          <w:delText>We also show</w:delText>
        </w:r>
        <w:r w:rsidR="007B43BB" w:rsidRPr="00A347C3" w:rsidDel="00676E9F">
          <w:rPr>
            <w:rFonts w:asciiTheme="majorHAnsi" w:hAnsiTheme="majorHAnsi"/>
            <w:sz w:val="22"/>
            <w:szCs w:val="22"/>
          </w:rPr>
          <w:delText xml:space="preserve"> </w:delText>
        </w:r>
      </w:del>
      <w:proofErr w:type="gramStart"/>
      <w:ins w:id="86" w:author="Chris Carbone" w:date="2017-04-21T14:50:00Z">
        <w:r w:rsidR="00676E9F">
          <w:rPr>
            <w:rFonts w:asciiTheme="majorHAnsi" w:hAnsiTheme="majorHAnsi"/>
            <w:sz w:val="22"/>
            <w:szCs w:val="22"/>
          </w:rPr>
          <w:t>volume</w:t>
        </w:r>
        <w:proofErr w:type="gramEnd"/>
        <w:r w:rsidR="00676E9F">
          <w:rPr>
            <w:rFonts w:asciiTheme="majorHAnsi" w:hAnsiTheme="majorHAnsi"/>
            <w:sz w:val="22"/>
            <w:szCs w:val="22"/>
          </w:rPr>
          <w:t xml:space="preserve"> varies in a manner consistent with size-related changes in </w:t>
        </w:r>
      </w:ins>
      <w:del w:id="87" w:author="Chris Carbone" w:date="2017-04-21T14:50:00Z">
        <w:r w:rsidR="007B43BB" w:rsidRPr="00A347C3" w:rsidDel="00676E9F">
          <w:rPr>
            <w:rFonts w:asciiTheme="majorHAnsi" w:hAnsiTheme="majorHAnsi"/>
            <w:sz w:val="22"/>
            <w:szCs w:val="22"/>
          </w:rPr>
          <w:delText>that</w:delText>
        </w:r>
        <w:r w:rsidR="001D6415" w:rsidRPr="00A347C3" w:rsidDel="00676E9F">
          <w:rPr>
            <w:rFonts w:asciiTheme="majorHAnsi" w:hAnsiTheme="majorHAnsi"/>
            <w:sz w:val="22"/>
            <w:szCs w:val="22"/>
          </w:rPr>
          <w:delText xml:space="preserve"> </w:delText>
        </w:r>
      </w:del>
      <w:r w:rsidR="001D6415" w:rsidRPr="00A347C3">
        <w:rPr>
          <w:rFonts w:asciiTheme="majorHAnsi" w:hAnsiTheme="majorHAnsi"/>
          <w:sz w:val="22"/>
          <w:szCs w:val="22"/>
        </w:rPr>
        <w:t>metabolic rate</w:t>
      </w:r>
      <w:r w:rsidR="00A347C3">
        <w:rPr>
          <w:rFonts w:asciiTheme="majorHAnsi" w:hAnsiTheme="majorHAnsi"/>
          <w:sz w:val="22"/>
          <w:szCs w:val="22"/>
        </w:rPr>
        <w:t>,</w:t>
      </w:r>
      <w:r w:rsidR="001D6415" w:rsidRPr="00A347C3">
        <w:rPr>
          <w:rFonts w:asciiTheme="majorHAnsi" w:hAnsiTheme="majorHAnsi"/>
          <w:sz w:val="22"/>
          <w:szCs w:val="22"/>
        </w:rPr>
        <w:t xml:space="preserve"> </w:t>
      </w:r>
      <w:del w:id="88" w:author="Chris Carbone" w:date="2017-04-21T14:50:00Z">
        <w:r w:rsidR="001D6415" w:rsidRPr="00A347C3" w:rsidDel="00676E9F">
          <w:rPr>
            <w:rFonts w:asciiTheme="majorHAnsi" w:hAnsiTheme="majorHAnsi"/>
            <w:sz w:val="22"/>
            <w:szCs w:val="22"/>
          </w:rPr>
          <w:delText xml:space="preserve">and </w:delText>
        </w:r>
      </w:del>
      <w:ins w:id="89" w:author="Chris Carbone" w:date="2017-04-21T14:50:00Z">
        <w:r w:rsidR="00676E9F">
          <w:rPr>
            <w:rFonts w:asciiTheme="majorHAnsi" w:hAnsiTheme="majorHAnsi"/>
            <w:sz w:val="22"/>
            <w:szCs w:val="22"/>
          </w:rPr>
          <w:t>rather than that predicted by the scaling of snake</w:t>
        </w:r>
        <w:r w:rsidR="00676E9F" w:rsidRPr="00A347C3">
          <w:rPr>
            <w:rFonts w:asciiTheme="majorHAnsi" w:hAnsiTheme="majorHAnsi"/>
            <w:sz w:val="22"/>
            <w:szCs w:val="22"/>
          </w:rPr>
          <w:t xml:space="preserve"> </w:t>
        </w:r>
      </w:ins>
      <w:del w:id="90" w:author="Chris Carbone" w:date="2017-04-21T14:50:00Z">
        <w:r w:rsidR="001D6415" w:rsidRPr="00A347C3" w:rsidDel="00676E9F">
          <w:rPr>
            <w:rFonts w:asciiTheme="majorHAnsi" w:hAnsiTheme="majorHAnsi"/>
            <w:sz w:val="22"/>
            <w:szCs w:val="22"/>
          </w:rPr>
          <w:delText>not predatory-</w:delText>
        </w:r>
      </w:del>
      <w:r w:rsidR="001D6415" w:rsidRPr="00A347C3">
        <w:rPr>
          <w:rFonts w:asciiTheme="majorHAnsi" w:hAnsiTheme="majorHAnsi"/>
          <w:sz w:val="22"/>
          <w:szCs w:val="22"/>
        </w:rPr>
        <w:t>prey body</w:t>
      </w:r>
      <w:del w:id="91" w:author="Chris Carbone" w:date="2017-04-21T14:50:00Z">
        <w:r w:rsidR="001D6415" w:rsidRPr="00A347C3" w:rsidDel="00676E9F">
          <w:rPr>
            <w:rFonts w:asciiTheme="majorHAnsi" w:hAnsiTheme="majorHAnsi"/>
            <w:sz w:val="22"/>
            <w:szCs w:val="22"/>
          </w:rPr>
          <w:delText xml:space="preserve"> size scaling</w:delText>
        </w:r>
      </w:del>
      <w:r w:rsidR="00A347C3">
        <w:rPr>
          <w:rFonts w:asciiTheme="majorHAnsi" w:hAnsiTheme="majorHAnsi"/>
          <w:sz w:val="22"/>
          <w:szCs w:val="22"/>
        </w:rPr>
        <w:t>,</w:t>
      </w:r>
      <w:del w:id="92" w:author="Chris Carbone" w:date="2017-04-21T14:51:00Z">
        <w:r w:rsidR="001D6415" w:rsidRPr="00A347C3" w:rsidDel="00676E9F">
          <w:rPr>
            <w:rFonts w:asciiTheme="majorHAnsi" w:hAnsiTheme="majorHAnsi"/>
            <w:sz w:val="22"/>
            <w:szCs w:val="22"/>
          </w:rPr>
          <w:delText xml:space="preserve"> is the primarily driver of</w:delText>
        </w:r>
        <w:r w:rsidR="007B43BB" w:rsidRPr="00A347C3" w:rsidDel="00676E9F">
          <w:rPr>
            <w:rFonts w:asciiTheme="majorHAnsi" w:hAnsiTheme="majorHAnsi"/>
            <w:sz w:val="22"/>
            <w:szCs w:val="22"/>
          </w:rPr>
          <w:delText xml:space="preserve"> </w:delText>
        </w:r>
        <w:r w:rsidR="005D4706" w:rsidRPr="00A347C3" w:rsidDel="00676E9F">
          <w:rPr>
            <w:rFonts w:asciiTheme="majorHAnsi" w:hAnsiTheme="majorHAnsi"/>
            <w:sz w:val="22"/>
            <w:szCs w:val="22"/>
          </w:rPr>
          <w:delText xml:space="preserve">venom </w:delText>
        </w:r>
        <w:r w:rsidR="007B43BB" w:rsidRPr="00A347C3" w:rsidDel="00676E9F">
          <w:rPr>
            <w:rFonts w:asciiTheme="majorHAnsi" w:hAnsiTheme="majorHAnsi"/>
            <w:sz w:val="22"/>
            <w:szCs w:val="22"/>
          </w:rPr>
          <w:delText>quantity</w:delText>
        </w:r>
        <w:r w:rsidDel="00676E9F">
          <w:rPr>
            <w:rFonts w:asciiTheme="majorHAnsi" w:hAnsiTheme="majorHAnsi"/>
            <w:sz w:val="22"/>
            <w:szCs w:val="22"/>
          </w:rPr>
          <w:delText xml:space="preserve">, a result that </w:delText>
        </w:r>
        <w:r w:rsidR="00705916" w:rsidDel="00676E9F">
          <w:rPr>
            <w:rFonts w:asciiTheme="majorHAnsi" w:hAnsiTheme="majorHAnsi"/>
            <w:sz w:val="22"/>
            <w:szCs w:val="22"/>
          </w:rPr>
          <w:delText>will c</w:delText>
        </w:r>
      </w:del>
      <w:ins w:id="93" w:author="Chris Carbone" w:date="2017-04-21T14:51:00Z">
        <w:r w:rsidR="00676E9F">
          <w:rPr>
            <w:rFonts w:asciiTheme="majorHAnsi" w:hAnsiTheme="majorHAnsi"/>
            <w:sz w:val="22"/>
            <w:szCs w:val="22"/>
          </w:rPr>
          <w:t xml:space="preserve"> </w:t>
        </w:r>
      </w:ins>
      <w:moveToRangeStart w:id="94" w:author="Chris Carbone" w:date="2017-04-21T14:51:00Z" w:name="move354405616"/>
      <w:moveTo w:id="95" w:author="Chris Carbone" w:date="2017-04-21T14:51:00Z">
        <w:r w:rsidR="00676E9F" w:rsidRPr="00A347C3">
          <w:rPr>
            <w:rFonts w:asciiTheme="majorHAnsi" w:hAnsiTheme="majorHAnsi"/>
            <w:sz w:val="22"/>
            <w:szCs w:val="22"/>
          </w:rPr>
          <w:t>Finally, we also show that</w:t>
        </w:r>
      </w:moveTo>
      <w:ins w:id="96" w:author="Chris Carbone" w:date="2017-04-21T14:51:00Z">
        <w:r w:rsidR="00676E9F">
          <w:rPr>
            <w:rFonts w:asciiTheme="majorHAnsi" w:hAnsiTheme="majorHAnsi"/>
            <w:sz w:val="22"/>
            <w:szCs w:val="22"/>
          </w:rPr>
          <w:t xml:space="preserve"> increased</w:t>
        </w:r>
      </w:ins>
      <w:moveTo w:id="97" w:author="Chris Carbone" w:date="2017-04-21T14:51:00Z">
        <w:r w:rsidR="00676E9F" w:rsidRPr="00A347C3">
          <w:rPr>
            <w:rFonts w:asciiTheme="majorHAnsi" w:hAnsiTheme="majorHAnsi"/>
            <w:sz w:val="22"/>
            <w:szCs w:val="22"/>
          </w:rPr>
          <w:t xml:space="preserve"> habitat dimensionality</w:t>
        </w:r>
      </w:moveTo>
      <w:ins w:id="98" w:author="Chris Carbone" w:date="2017-04-21T14:51:00Z">
        <w:r w:rsidR="00676E9F" w:rsidRPr="00676E9F">
          <w:rPr>
            <w:rFonts w:asciiTheme="majorHAnsi" w:hAnsiTheme="majorHAnsi"/>
            <w:sz w:val="22"/>
            <w:szCs w:val="22"/>
          </w:rPr>
          <w:t xml:space="preserve"> </w:t>
        </w:r>
        <w:r w:rsidR="00676E9F" w:rsidRPr="00A347C3">
          <w:rPr>
            <w:rFonts w:asciiTheme="majorHAnsi" w:hAnsiTheme="majorHAnsi"/>
            <w:sz w:val="22"/>
            <w:szCs w:val="22"/>
          </w:rPr>
          <w:t>reduces the amount of venom</w:t>
        </w:r>
      </w:ins>
      <w:moveTo w:id="99" w:author="Chris Carbone" w:date="2017-04-21T14:51:00Z">
        <w:r w:rsidR="00676E9F" w:rsidRPr="00A347C3">
          <w:rPr>
            <w:rFonts w:asciiTheme="majorHAnsi" w:hAnsiTheme="majorHAnsi"/>
            <w:sz w:val="22"/>
            <w:szCs w:val="22"/>
          </w:rPr>
          <w:t xml:space="preserve">, a previously neglected </w:t>
        </w:r>
        <w:r w:rsidR="00676E9F">
          <w:rPr>
            <w:rFonts w:asciiTheme="majorHAnsi" w:hAnsiTheme="majorHAnsi"/>
            <w:sz w:val="22"/>
            <w:szCs w:val="22"/>
          </w:rPr>
          <w:t>factor</w:t>
        </w:r>
      </w:moveTo>
      <w:ins w:id="100" w:author="Chris Carbone" w:date="2017-04-21T14:52:00Z">
        <w:r w:rsidR="00676E9F">
          <w:rPr>
            <w:rFonts w:asciiTheme="majorHAnsi" w:hAnsiTheme="majorHAnsi"/>
            <w:sz w:val="22"/>
            <w:szCs w:val="22"/>
          </w:rPr>
          <w:t>.</w:t>
        </w:r>
      </w:ins>
      <w:moveTo w:id="101" w:author="Chris Carbone" w:date="2017-04-21T14:51:00Z">
        <w:del w:id="102" w:author="Chris Carbone" w:date="2017-04-21T14:52:00Z">
          <w:r w:rsidR="00676E9F" w:rsidRPr="00A347C3" w:rsidDel="00676E9F">
            <w:rPr>
              <w:rFonts w:asciiTheme="majorHAnsi" w:hAnsiTheme="majorHAnsi"/>
              <w:sz w:val="22"/>
              <w:szCs w:val="22"/>
            </w:rPr>
            <w:delText xml:space="preserve"> that may affect predatory trait evolution, </w:delText>
          </w:r>
        </w:del>
        <w:del w:id="103" w:author="Chris Carbone" w:date="2017-04-21T14:51:00Z">
          <w:r w:rsidR="00676E9F" w:rsidRPr="00A347C3" w:rsidDel="00676E9F">
            <w:rPr>
              <w:rFonts w:asciiTheme="majorHAnsi" w:hAnsiTheme="majorHAnsi"/>
              <w:sz w:val="22"/>
              <w:szCs w:val="22"/>
            </w:rPr>
            <w:delText xml:space="preserve">reduces the amount of venom </w:delText>
          </w:r>
        </w:del>
        <w:del w:id="104" w:author="Chris Carbone" w:date="2017-04-21T14:52:00Z">
          <w:r w:rsidR="00676E9F" w:rsidRPr="00A347C3" w:rsidDel="00676E9F">
            <w:rPr>
              <w:rFonts w:asciiTheme="majorHAnsi" w:hAnsiTheme="majorHAnsi"/>
              <w:sz w:val="22"/>
              <w:szCs w:val="22"/>
            </w:rPr>
            <w:delText>available in 3-dimensional habitats.</w:delText>
          </w:r>
        </w:del>
      </w:moveTo>
      <w:moveToRangeEnd w:id="94"/>
    </w:p>
    <w:p w14:paraId="68557E06" w14:textId="62566D71" w:rsidR="001D6415" w:rsidRPr="00A347C3" w:rsidDel="00C14836" w:rsidRDefault="00705916" w:rsidP="00676E9F">
      <w:pPr>
        <w:spacing w:line="276" w:lineRule="auto"/>
        <w:rPr>
          <w:del w:id="105" w:author="Chris Carbone" w:date="2017-04-21T14:53:00Z"/>
          <w:rFonts w:asciiTheme="majorHAnsi" w:hAnsiTheme="majorHAnsi"/>
          <w:sz w:val="22"/>
          <w:szCs w:val="22"/>
        </w:rPr>
      </w:pPr>
      <w:del w:id="106" w:author="Chris Carbone" w:date="2017-04-21T14:53:00Z">
        <w:r w:rsidDel="00C14836">
          <w:rPr>
            <w:rFonts w:asciiTheme="majorHAnsi" w:hAnsiTheme="majorHAnsi"/>
            <w:sz w:val="22"/>
            <w:szCs w:val="22"/>
          </w:rPr>
          <w:delText xml:space="preserve">ontribute </w:delText>
        </w:r>
        <w:r w:rsidR="0090060C" w:rsidDel="00C14836">
          <w:rPr>
            <w:rFonts w:asciiTheme="majorHAnsi" w:hAnsiTheme="majorHAnsi"/>
            <w:sz w:val="22"/>
            <w:szCs w:val="22"/>
          </w:rPr>
          <w:delText>to</w:delText>
        </w:r>
        <w:r w:rsidDel="00C14836">
          <w:rPr>
            <w:rFonts w:asciiTheme="majorHAnsi" w:hAnsiTheme="majorHAnsi"/>
            <w:sz w:val="22"/>
            <w:szCs w:val="22"/>
          </w:rPr>
          <w:delText xml:space="preserve"> the</w:delText>
        </w:r>
        <w:r w:rsidR="0090060C" w:rsidDel="00C14836">
          <w:rPr>
            <w:rFonts w:asciiTheme="majorHAnsi" w:hAnsiTheme="majorHAnsi"/>
            <w:sz w:val="22"/>
            <w:szCs w:val="22"/>
          </w:rPr>
          <w:delText xml:space="preserve"> ongoing </w:delText>
        </w:r>
        <w:r w:rsidDel="00C14836">
          <w:rPr>
            <w:rFonts w:asciiTheme="majorHAnsi" w:hAnsiTheme="majorHAnsi"/>
            <w:sz w:val="22"/>
            <w:szCs w:val="22"/>
          </w:rPr>
          <w:delText>debate</w:delText>
        </w:r>
        <w:r w:rsidR="0090060C" w:rsidDel="00C14836">
          <w:rPr>
            <w:rFonts w:asciiTheme="majorHAnsi" w:hAnsiTheme="majorHAnsi"/>
            <w:sz w:val="22"/>
            <w:szCs w:val="22"/>
          </w:rPr>
          <w:delText xml:space="preserve"> of the ecological importance of the </w:delText>
        </w:r>
        <w:r w:rsidDel="00C14836">
          <w:rPr>
            <w:rFonts w:asciiTheme="majorHAnsi" w:hAnsiTheme="majorHAnsi"/>
            <w:sz w:val="22"/>
            <w:szCs w:val="22"/>
          </w:rPr>
          <w:delText>energetic cost</w:delText>
        </w:r>
        <w:r w:rsidR="0090060C" w:rsidDel="00C14836">
          <w:rPr>
            <w:rFonts w:asciiTheme="majorHAnsi" w:hAnsiTheme="majorHAnsi"/>
            <w:sz w:val="22"/>
            <w:szCs w:val="22"/>
          </w:rPr>
          <w:delText xml:space="preserve"> of venom</w:delText>
        </w:r>
        <w:r w:rsidDel="00C14836">
          <w:rPr>
            <w:rFonts w:asciiTheme="majorHAnsi" w:hAnsiTheme="majorHAnsi"/>
            <w:sz w:val="22"/>
            <w:szCs w:val="22"/>
          </w:rPr>
          <w:delText>s</w:delText>
        </w:r>
        <w:r w:rsidR="0090060C" w:rsidDel="00C14836">
          <w:rPr>
            <w:rFonts w:asciiTheme="majorHAnsi" w:hAnsiTheme="majorHAnsi"/>
            <w:sz w:val="22"/>
            <w:szCs w:val="22"/>
          </w:rPr>
          <w:delText>.</w:delText>
        </w:r>
        <w:r w:rsidR="007B43BB" w:rsidRPr="00A347C3" w:rsidDel="00C14836">
          <w:rPr>
            <w:rFonts w:asciiTheme="majorHAnsi" w:hAnsiTheme="majorHAnsi"/>
            <w:sz w:val="22"/>
            <w:szCs w:val="22"/>
          </w:rPr>
          <w:delText xml:space="preserve"> </w:delText>
        </w:r>
      </w:del>
      <w:moveFromRangeStart w:id="107" w:author="Chris Carbone" w:date="2017-04-21T14:51:00Z" w:name="move354405616"/>
      <w:moveFrom w:id="108" w:author="Chris Carbone" w:date="2017-04-21T14:51:00Z">
        <w:del w:id="109" w:author="Chris Carbone" w:date="2017-04-21T14:53:00Z">
          <w:r w:rsidR="007B43BB" w:rsidRPr="00A347C3" w:rsidDel="00C14836">
            <w:rPr>
              <w:rFonts w:asciiTheme="majorHAnsi" w:hAnsiTheme="majorHAnsi"/>
              <w:sz w:val="22"/>
              <w:szCs w:val="22"/>
            </w:rPr>
            <w:delText xml:space="preserve">Finally, we also show that </w:delText>
          </w:r>
          <w:r w:rsidR="001D6415" w:rsidRPr="00A347C3" w:rsidDel="00C14836">
            <w:rPr>
              <w:rFonts w:asciiTheme="majorHAnsi" w:hAnsiTheme="majorHAnsi"/>
              <w:sz w:val="22"/>
              <w:szCs w:val="22"/>
            </w:rPr>
            <w:delText xml:space="preserve">habitat dimensionality, a </w:delText>
          </w:r>
          <w:r w:rsidR="007B43BB" w:rsidRPr="00A347C3" w:rsidDel="00C14836">
            <w:rPr>
              <w:rFonts w:asciiTheme="majorHAnsi" w:hAnsiTheme="majorHAnsi"/>
              <w:sz w:val="22"/>
              <w:szCs w:val="22"/>
            </w:rPr>
            <w:delText xml:space="preserve">previously neglected </w:delText>
          </w:r>
          <w:r w:rsidR="00A347C3" w:rsidDel="00C14836">
            <w:rPr>
              <w:rFonts w:asciiTheme="majorHAnsi" w:hAnsiTheme="majorHAnsi"/>
              <w:sz w:val="22"/>
              <w:szCs w:val="22"/>
            </w:rPr>
            <w:delText>factor</w:delText>
          </w:r>
          <w:r w:rsidR="001D6415" w:rsidRPr="00A347C3" w:rsidDel="00C14836">
            <w:rPr>
              <w:rFonts w:asciiTheme="majorHAnsi" w:hAnsiTheme="majorHAnsi"/>
              <w:sz w:val="22"/>
              <w:szCs w:val="22"/>
            </w:rPr>
            <w:delText xml:space="preserve"> that may affect predatory trait evolution, reduces the amount of venom available in 3-dimensional habitats.</w:delText>
          </w:r>
        </w:del>
      </w:moveFrom>
      <w:moveFromRangeEnd w:id="107"/>
    </w:p>
    <w:p w14:paraId="73179E0B" w14:textId="77777777" w:rsidR="007B43BB" w:rsidRPr="00A347C3" w:rsidRDefault="007B43BB" w:rsidP="001E0C0E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14708A25" w14:textId="2DE133C7" w:rsidR="005D4706" w:rsidRPr="00A347C3" w:rsidRDefault="005D4706" w:rsidP="001E0C0E">
      <w:pPr>
        <w:spacing w:line="276" w:lineRule="auto"/>
        <w:rPr>
          <w:rFonts w:asciiTheme="majorHAnsi" w:hAnsiTheme="majorHAnsi"/>
          <w:sz w:val="22"/>
          <w:szCs w:val="22"/>
        </w:rPr>
      </w:pPr>
      <w:r w:rsidRPr="00A347C3">
        <w:rPr>
          <w:rFonts w:asciiTheme="majorHAnsi" w:hAnsiTheme="majorHAnsi"/>
          <w:sz w:val="22"/>
          <w:szCs w:val="22"/>
        </w:rPr>
        <w:t xml:space="preserve">These findings </w:t>
      </w:r>
      <w:del w:id="110" w:author="Chris Carbone" w:date="2017-04-21T14:53:00Z">
        <w:r w:rsidRPr="00A347C3" w:rsidDel="00C14836">
          <w:rPr>
            <w:rFonts w:asciiTheme="majorHAnsi" w:hAnsiTheme="majorHAnsi"/>
            <w:sz w:val="22"/>
            <w:szCs w:val="22"/>
          </w:rPr>
          <w:delText>are both highly significant and</w:delText>
        </w:r>
      </w:del>
      <w:ins w:id="111" w:author="Chris Carbone" w:date="2017-04-21T14:53:00Z">
        <w:r w:rsidR="00C14836">
          <w:rPr>
            <w:rFonts w:asciiTheme="majorHAnsi" w:hAnsiTheme="majorHAnsi"/>
            <w:sz w:val="22"/>
            <w:szCs w:val="22"/>
          </w:rPr>
          <w:t>have</w:t>
        </w:r>
      </w:ins>
      <w:r w:rsidRPr="00A347C3">
        <w:rPr>
          <w:rFonts w:asciiTheme="majorHAnsi" w:hAnsiTheme="majorHAnsi"/>
          <w:sz w:val="22"/>
          <w:szCs w:val="22"/>
        </w:rPr>
        <w:t xml:space="preserve"> novel </w:t>
      </w:r>
      <w:del w:id="112" w:author="Chris Carbone" w:date="2017-04-21T14:53:00Z">
        <w:r w:rsidRPr="00A347C3" w:rsidDel="00C14836">
          <w:rPr>
            <w:rFonts w:asciiTheme="majorHAnsi" w:hAnsiTheme="majorHAnsi"/>
            <w:sz w:val="22"/>
            <w:szCs w:val="22"/>
          </w:rPr>
          <w:delText xml:space="preserve">with </w:delText>
        </w:r>
      </w:del>
      <w:r w:rsidRPr="00A347C3">
        <w:rPr>
          <w:rFonts w:asciiTheme="majorHAnsi" w:hAnsiTheme="majorHAnsi"/>
          <w:sz w:val="22"/>
          <w:szCs w:val="22"/>
        </w:rPr>
        <w:t>implications for our understanding of not only venom evolution</w:t>
      </w:r>
      <w:ins w:id="113" w:author="Chris Carbone" w:date="2017-04-21T14:53:00Z">
        <w:r w:rsidR="00C14836">
          <w:rPr>
            <w:rFonts w:asciiTheme="majorHAnsi" w:hAnsiTheme="majorHAnsi"/>
            <w:sz w:val="22"/>
            <w:szCs w:val="22"/>
          </w:rPr>
          <w:t xml:space="preserve"> and ecology?</w:t>
        </w:r>
      </w:ins>
      <w:r w:rsidRPr="00A347C3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A347C3">
        <w:rPr>
          <w:rFonts w:asciiTheme="majorHAnsi" w:hAnsiTheme="majorHAnsi"/>
          <w:sz w:val="22"/>
          <w:szCs w:val="22"/>
        </w:rPr>
        <w:t>in</w:t>
      </w:r>
      <w:proofErr w:type="gramEnd"/>
      <w:r w:rsidRPr="00A347C3">
        <w:rPr>
          <w:rFonts w:asciiTheme="majorHAnsi" w:hAnsiTheme="majorHAnsi"/>
          <w:sz w:val="22"/>
          <w:szCs w:val="22"/>
        </w:rPr>
        <w:t xml:space="preserve"> snakes </w:t>
      </w:r>
      <w:del w:id="114" w:author="Chris Carbone" w:date="2017-04-21T14:54:00Z">
        <w:r w:rsidRPr="00A347C3" w:rsidDel="00C14836">
          <w:rPr>
            <w:rFonts w:asciiTheme="majorHAnsi" w:hAnsiTheme="majorHAnsi"/>
            <w:sz w:val="22"/>
            <w:szCs w:val="22"/>
          </w:rPr>
          <w:delText xml:space="preserve">and </w:delText>
        </w:r>
      </w:del>
      <w:ins w:id="115" w:author="Chris Carbone" w:date="2017-04-21T14:54:00Z">
        <w:r w:rsidR="00C14836">
          <w:rPr>
            <w:rFonts w:asciiTheme="majorHAnsi" w:hAnsiTheme="majorHAnsi"/>
            <w:sz w:val="22"/>
            <w:szCs w:val="22"/>
          </w:rPr>
          <w:t>but, may have implications for venom evolution in</w:t>
        </w:r>
        <w:r w:rsidR="00C14836" w:rsidRPr="00A347C3">
          <w:rPr>
            <w:rFonts w:asciiTheme="majorHAnsi" w:hAnsiTheme="majorHAnsi"/>
            <w:sz w:val="22"/>
            <w:szCs w:val="22"/>
          </w:rPr>
          <w:t xml:space="preserve"> </w:t>
        </w:r>
      </w:ins>
      <w:r w:rsidRPr="00A347C3">
        <w:rPr>
          <w:rFonts w:asciiTheme="majorHAnsi" w:hAnsiTheme="majorHAnsi"/>
          <w:sz w:val="22"/>
          <w:szCs w:val="22"/>
        </w:rPr>
        <w:t xml:space="preserve">other groups </w:t>
      </w:r>
      <w:del w:id="116" w:author="Chris Carbone" w:date="2017-04-21T14:54:00Z">
        <w:r w:rsidRPr="00A347C3" w:rsidDel="00C14836">
          <w:rPr>
            <w:rFonts w:asciiTheme="majorHAnsi" w:hAnsiTheme="majorHAnsi"/>
            <w:sz w:val="22"/>
            <w:szCs w:val="22"/>
          </w:rPr>
          <w:delText>but also for</w:delText>
        </w:r>
      </w:del>
      <w:ins w:id="117" w:author="Chris Carbone" w:date="2017-04-21T14:54:00Z">
        <w:r w:rsidR="00C14836">
          <w:rPr>
            <w:rFonts w:asciiTheme="majorHAnsi" w:hAnsiTheme="majorHAnsi"/>
            <w:sz w:val="22"/>
            <w:szCs w:val="22"/>
          </w:rPr>
          <w:t>and</w:t>
        </w:r>
      </w:ins>
      <w:r w:rsidRPr="00A347C3">
        <w:rPr>
          <w:rFonts w:asciiTheme="majorHAnsi" w:hAnsiTheme="majorHAnsi"/>
          <w:sz w:val="22"/>
          <w:szCs w:val="22"/>
        </w:rPr>
        <w:t xml:space="preserve"> predator trait evolution in general. </w:t>
      </w:r>
      <w:del w:id="118" w:author="Chris Carbone" w:date="2017-04-21T14:54:00Z">
        <w:r w:rsidRPr="00A347C3" w:rsidDel="00C14836">
          <w:rPr>
            <w:rFonts w:asciiTheme="majorHAnsi" w:hAnsiTheme="majorHAnsi"/>
            <w:sz w:val="22"/>
            <w:szCs w:val="22"/>
          </w:rPr>
          <w:delText xml:space="preserve">We </w:delText>
        </w:r>
      </w:del>
      <w:ins w:id="119" w:author="Chris Carbone" w:date="2017-04-21T14:54:00Z">
        <w:r w:rsidR="00C14836">
          <w:rPr>
            <w:rFonts w:asciiTheme="majorHAnsi" w:hAnsiTheme="majorHAnsi"/>
            <w:sz w:val="22"/>
            <w:szCs w:val="22"/>
          </w:rPr>
          <w:t xml:space="preserve">Our results </w:t>
        </w:r>
      </w:ins>
      <w:del w:id="120" w:author="Chris Carbone" w:date="2017-04-21T14:54:00Z">
        <w:r w:rsidRPr="00A347C3" w:rsidDel="00C14836">
          <w:rPr>
            <w:rFonts w:asciiTheme="majorHAnsi" w:hAnsiTheme="majorHAnsi"/>
            <w:sz w:val="22"/>
            <w:szCs w:val="22"/>
          </w:rPr>
          <w:delText xml:space="preserve">not only </w:delText>
        </w:r>
      </w:del>
      <w:r w:rsidRPr="00A347C3">
        <w:rPr>
          <w:rFonts w:asciiTheme="majorHAnsi" w:hAnsiTheme="majorHAnsi"/>
          <w:sz w:val="22"/>
          <w:szCs w:val="22"/>
        </w:rPr>
        <w:t xml:space="preserve">resolve a long standing debate within the field of venom </w:t>
      </w:r>
      <w:commentRangeStart w:id="121"/>
      <w:r w:rsidRPr="00A347C3">
        <w:rPr>
          <w:rFonts w:asciiTheme="majorHAnsi" w:hAnsiTheme="majorHAnsi"/>
          <w:sz w:val="22"/>
          <w:szCs w:val="22"/>
        </w:rPr>
        <w:t xml:space="preserve">evolution </w:t>
      </w:r>
      <w:commentRangeEnd w:id="121"/>
      <w:r w:rsidR="00C14836">
        <w:rPr>
          <w:rStyle w:val="CommentReference"/>
        </w:rPr>
        <w:commentReference w:id="121"/>
      </w:r>
      <w:r w:rsidRPr="00A347C3">
        <w:rPr>
          <w:rFonts w:asciiTheme="majorHAnsi" w:hAnsiTheme="majorHAnsi"/>
          <w:sz w:val="22"/>
          <w:szCs w:val="22"/>
        </w:rPr>
        <w:t xml:space="preserve">but also provide novel findings regarding the effects </w:t>
      </w:r>
      <w:ins w:id="122" w:author="Chris Carbone" w:date="2017-04-21T14:55:00Z">
        <w:r w:rsidR="00C14836">
          <w:rPr>
            <w:rFonts w:asciiTheme="majorHAnsi" w:hAnsiTheme="majorHAnsi"/>
            <w:sz w:val="22"/>
            <w:szCs w:val="22"/>
          </w:rPr>
          <w:t xml:space="preserve">on venom </w:t>
        </w:r>
      </w:ins>
      <w:r w:rsidRPr="00A347C3">
        <w:rPr>
          <w:rFonts w:asciiTheme="majorHAnsi" w:hAnsiTheme="majorHAnsi"/>
          <w:sz w:val="22"/>
          <w:szCs w:val="22"/>
        </w:rPr>
        <w:t>of body size and habitat dimensionality</w:t>
      </w:r>
      <w:del w:id="123" w:author="Chris Carbone" w:date="2017-04-21T14:55:00Z">
        <w:r w:rsidRPr="00A347C3" w:rsidDel="00C14836">
          <w:rPr>
            <w:rFonts w:asciiTheme="majorHAnsi" w:hAnsiTheme="majorHAnsi"/>
            <w:sz w:val="22"/>
            <w:szCs w:val="22"/>
          </w:rPr>
          <w:delText xml:space="preserve"> on </w:delText>
        </w:r>
        <w:r w:rsidR="001D6415" w:rsidRPr="00A347C3" w:rsidDel="00C14836">
          <w:rPr>
            <w:rFonts w:asciiTheme="majorHAnsi" w:hAnsiTheme="majorHAnsi"/>
            <w:sz w:val="22"/>
            <w:szCs w:val="22"/>
          </w:rPr>
          <w:delText xml:space="preserve">the </w:delText>
        </w:r>
        <w:r w:rsidRPr="00A347C3" w:rsidDel="00C14836">
          <w:rPr>
            <w:rFonts w:asciiTheme="majorHAnsi" w:hAnsiTheme="majorHAnsi"/>
            <w:sz w:val="22"/>
            <w:szCs w:val="22"/>
          </w:rPr>
          <w:delText>ability</w:delText>
        </w:r>
        <w:r w:rsidR="001D6415" w:rsidRPr="00A347C3" w:rsidDel="00C14836">
          <w:rPr>
            <w:rFonts w:asciiTheme="majorHAnsi" w:hAnsiTheme="majorHAnsi"/>
            <w:sz w:val="22"/>
            <w:szCs w:val="22"/>
          </w:rPr>
          <w:delText xml:space="preserve"> of a predatory trait</w:delText>
        </w:r>
        <w:r w:rsidRPr="00A347C3" w:rsidDel="00C14836">
          <w:rPr>
            <w:rFonts w:asciiTheme="majorHAnsi" w:hAnsiTheme="majorHAnsi"/>
            <w:sz w:val="22"/>
            <w:szCs w:val="22"/>
          </w:rPr>
          <w:delText xml:space="preserve"> to kill prey</w:delText>
        </w:r>
      </w:del>
      <w:r w:rsidRPr="00A347C3">
        <w:rPr>
          <w:rFonts w:asciiTheme="majorHAnsi" w:hAnsiTheme="majorHAnsi"/>
          <w:sz w:val="22"/>
          <w:szCs w:val="22"/>
        </w:rPr>
        <w:t>.</w:t>
      </w:r>
      <w:del w:id="124" w:author="Chris Carbone" w:date="2017-04-21T14:55:00Z">
        <w:r w:rsidRPr="00A347C3" w:rsidDel="00C14836">
          <w:rPr>
            <w:rFonts w:asciiTheme="majorHAnsi" w:hAnsiTheme="majorHAnsi"/>
            <w:sz w:val="22"/>
            <w:szCs w:val="22"/>
          </w:rPr>
          <w:delText xml:space="preserve"> </w:delText>
        </w:r>
        <w:r w:rsidR="00705916" w:rsidDel="00C14836">
          <w:rPr>
            <w:rFonts w:asciiTheme="majorHAnsi" w:hAnsiTheme="majorHAnsi"/>
            <w:sz w:val="22"/>
            <w:szCs w:val="22"/>
          </w:rPr>
          <w:delText>Our approach will also open up the possibility of similar comparative analysis in other venomous groups</w:delText>
        </w:r>
      </w:del>
      <w:r w:rsidR="00705916">
        <w:rPr>
          <w:rFonts w:asciiTheme="majorHAnsi" w:hAnsiTheme="majorHAnsi"/>
          <w:sz w:val="22"/>
          <w:szCs w:val="22"/>
        </w:rPr>
        <w:t>.</w:t>
      </w:r>
    </w:p>
    <w:p w14:paraId="3C70723A" w14:textId="77777777" w:rsidR="005D4706" w:rsidRPr="00A347C3" w:rsidRDefault="005D4706" w:rsidP="001E0C0E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6C170707" w14:textId="5A30A317" w:rsidR="007B43BB" w:rsidRPr="00A347C3" w:rsidRDefault="007B43BB" w:rsidP="001E0C0E">
      <w:pPr>
        <w:spacing w:line="276" w:lineRule="auto"/>
        <w:rPr>
          <w:rFonts w:asciiTheme="majorHAnsi" w:hAnsiTheme="majorHAnsi"/>
          <w:sz w:val="22"/>
          <w:szCs w:val="22"/>
        </w:rPr>
      </w:pPr>
      <w:r w:rsidRPr="00A347C3">
        <w:rPr>
          <w:rFonts w:asciiTheme="majorHAnsi" w:hAnsiTheme="majorHAnsi"/>
          <w:sz w:val="22"/>
          <w:szCs w:val="22"/>
        </w:rPr>
        <w:t xml:space="preserve">We think our paper will make an excellent fit for </w:t>
      </w:r>
      <w:r w:rsidR="001D6415" w:rsidRPr="00A347C3">
        <w:rPr>
          <w:rFonts w:asciiTheme="majorHAnsi" w:hAnsiTheme="majorHAnsi"/>
          <w:sz w:val="22"/>
          <w:szCs w:val="22"/>
        </w:rPr>
        <w:t>PNAS</w:t>
      </w:r>
      <w:r w:rsidRPr="00A347C3">
        <w:rPr>
          <w:rFonts w:asciiTheme="majorHAnsi" w:hAnsiTheme="majorHAnsi"/>
          <w:sz w:val="22"/>
          <w:szCs w:val="22"/>
        </w:rPr>
        <w:t xml:space="preserve"> due to its general appeal to both the public and </w:t>
      </w:r>
      <w:r w:rsidR="00EA71EB" w:rsidRPr="00A347C3">
        <w:rPr>
          <w:rFonts w:asciiTheme="majorHAnsi" w:hAnsiTheme="majorHAnsi"/>
          <w:sz w:val="22"/>
          <w:szCs w:val="22"/>
        </w:rPr>
        <w:t>research</w:t>
      </w:r>
      <w:r w:rsidRPr="00A347C3">
        <w:rPr>
          <w:rFonts w:asciiTheme="majorHAnsi" w:hAnsiTheme="majorHAnsi"/>
          <w:sz w:val="22"/>
          <w:szCs w:val="22"/>
        </w:rPr>
        <w:t xml:space="preserve"> fields </w:t>
      </w:r>
      <w:r w:rsidR="00EA71EB" w:rsidRPr="00A347C3">
        <w:rPr>
          <w:rFonts w:asciiTheme="majorHAnsi" w:hAnsiTheme="majorHAnsi"/>
          <w:sz w:val="22"/>
          <w:szCs w:val="22"/>
        </w:rPr>
        <w:t>ranging from the biomolecular sciences to ecology and evolution.</w:t>
      </w:r>
      <w:r w:rsidR="001D6415" w:rsidRPr="00A347C3">
        <w:rPr>
          <w:rFonts w:asciiTheme="majorHAnsi" w:hAnsiTheme="majorHAnsi"/>
          <w:sz w:val="22"/>
          <w:szCs w:val="22"/>
        </w:rPr>
        <w:t xml:space="preserve"> Our paper also reflects similar papers on venom evolution and </w:t>
      </w:r>
      <w:proofErr w:type="spellStart"/>
      <w:r w:rsidR="001D6415" w:rsidRPr="00A347C3">
        <w:rPr>
          <w:rFonts w:asciiTheme="majorHAnsi" w:hAnsiTheme="majorHAnsi"/>
          <w:sz w:val="22"/>
          <w:szCs w:val="22"/>
        </w:rPr>
        <w:t>macroecological</w:t>
      </w:r>
      <w:proofErr w:type="spellEnd"/>
      <w:r w:rsidR="001D6415" w:rsidRPr="00A347C3">
        <w:rPr>
          <w:rFonts w:asciiTheme="majorHAnsi" w:hAnsiTheme="majorHAnsi"/>
          <w:sz w:val="22"/>
          <w:szCs w:val="22"/>
        </w:rPr>
        <w:t xml:space="preserve"> patterns </w:t>
      </w:r>
      <w:r w:rsidR="0036496D" w:rsidRPr="00A347C3">
        <w:rPr>
          <w:rFonts w:asciiTheme="majorHAnsi" w:hAnsiTheme="majorHAnsi"/>
          <w:sz w:val="22"/>
          <w:szCs w:val="22"/>
        </w:rPr>
        <w:t>published</w:t>
      </w:r>
      <w:r w:rsidR="001D6415" w:rsidRPr="00A347C3">
        <w:rPr>
          <w:rFonts w:asciiTheme="majorHAnsi" w:hAnsiTheme="majorHAnsi"/>
          <w:sz w:val="22"/>
          <w:szCs w:val="22"/>
        </w:rPr>
        <w:t xml:space="preserve"> in </w:t>
      </w:r>
      <w:commentRangeStart w:id="125"/>
      <w:r w:rsidR="001D6415" w:rsidRPr="00A347C3">
        <w:rPr>
          <w:rFonts w:asciiTheme="majorHAnsi" w:hAnsiTheme="majorHAnsi"/>
          <w:sz w:val="22"/>
          <w:szCs w:val="22"/>
        </w:rPr>
        <w:t>PNAS</w:t>
      </w:r>
      <w:commentRangeEnd w:id="125"/>
      <w:r w:rsidR="00C14836">
        <w:rPr>
          <w:rStyle w:val="CommentReference"/>
        </w:rPr>
        <w:commentReference w:id="125"/>
      </w:r>
      <w:r w:rsidR="001D6415" w:rsidRPr="00A347C3">
        <w:rPr>
          <w:rFonts w:asciiTheme="majorHAnsi" w:hAnsiTheme="majorHAnsi"/>
          <w:sz w:val="22"/>
          <w:szCs w:val="22"/>
        </w:rPr>
        <w:t xml:space="preserve"> </w:t>
      </w:r>
      <w:r w:rsidR="0036496D">
        <w:rPr>
          <w:rFonts w:asciiTheme="majorHAnsi" w:hAnsiTheme="majorHAnsi"/>
          <w:sz w:val="22"/>
          <w:szCs w:val="22"/>
        </w:rPr>
        <w:fldChar w:fldCharType="begin">
          <w:fldData xml:space="preserve">PEVuZE5vdGU+PENpdGU+PEF1dGhvcj5Wb25rPC9BdXRob3I+PFllYXI+MjAxMzwvWWVhcj48UmVj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==
</w:fldData>
        </w:fldChar>
      </w:r>
      <w:r w:rsidR="0036496D">
        <w:rPr>
          <w:rFonts w:asciiTheme="majorHAnsi" w:hAnsiTheme="majorHAnsi"/>
          <w:sz w:val="22"/>
          <w:szCs w:val="22"/>
        </w:rPr>
        <w:instrText xml:space="preserve"> ADDIN EN.CITE </w:instrText>
      </w:r>
      <w:r w:rsidR="0036496D">
        <w:rPr>
          <w:rFonts w:asciiTheme="majorHAnsi" w:hAnsiTheme="majorHAnsi"/>
          <w:sz w:val="22"/>
          <w:szCs w:val="22"/>
        </w:rPr>
        <w:fldChar w:fldCharType="begin">
          <w:fldData xml:space="preserve">PEVuZE5vdGU+PENpdGU+PEF1dGhvcj5Wb25rPC9BdXRob3I+PFllYXI+MjAxMzwvWWVhcj48UmVj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==
</w:fldData>
        </w:fldChar>
      </w:r>
      <w:r w:rsidR="0036496D">
        <w:rPr>
          <w:rFonts w:asciiTheme="majorHAnsi" w:hAnsiTheme="majorHAnsi"/>
          <w:sz w:val="22"/>
          <w:szCs w:val="22"/>
        </w:rPr>
        <w:instrText xml:space="preserve"> ADDIN EN.CITE.DATA </w:instrText>
      </w:r>
      <w:r w:rsidR="0036496D">
        <w:rPr>
          <w:rFonts w:asciiTheme="majorHAnsi" w:hAnsiTheme="majorHAnsi"/>
          <w:sz w:val="22"/>
          <w:szCs w:val="22"/>
        </w:rPr>
      </w:r>
      <w:r w:rsidR="0036496D">
        <w:rPr>
          <w:rFonts w:asciiTheme="majorHAnsi" w:hAnsiTheme="majorHAnsi"/>
          <w:sz w:val="22"/>
          <w:szCs w:val="22"/>
        </w:rPr>
        <w:fldChar w:fldCharType="end"/>
      </w:r>
      <w:r w:rsidR="0036496D">
        <w:rPr>
          <w:rFonts w:asciiTheme="majorHAnsi" w:hAnsiTheme="majorHAnsi"/>
          <w:sz w:val="22"/>
          <w:szCs w:val="22"/>
        </w:rPr>
      </w:r>
      <w:r w:rsidR="0036496D">
        <w:rPr>
          <w:rFonts w:asciiTheme="majorHAnsi" w:hAnsiTheme="majorHAnsi"/>
          <w:sz w:val="22"/>
          <w:szCs w:val="22"/>
        </w:rPr>
        <w:fldChar w:fldCharType="separate"/>
      </w:r>
      <w:r w:rsidR="0036496D">
        <w:rPr>
          <w:rFonts w:asciiTheme="majorHAnsi" w:hAnsiTheme="majorHAnsi"/>
          <w:noProof/>
          <w:sz w:val="22"/>
          <w:szCs w:val="22"/>
        </w:rPr>
        <w:t>(</w:t>
      </w:r>
      <w:hyperlink w:anchor="_ENREF_5" w:tooltip="Vonk, 2013 #122" w:history="1">
        <w:r w:rsidR="0036496D">
          <w:rPr>
            <w:rFonts w:asciiTheme="majorHAnsi" w:hAnsiTheme="majorHAnsi"/>
            <w:noProof/>
            <w:sz w:val="22"/>
            <w:szCs w:val="22"/>
          </w:rPr>
          <w:t>5</w:t>
        </w:r>
      </w:hyperlink>
      <w:r w:rsidR="0036496D">
        <w:rPr>
          <w:rFonts w:asciiTheme="majorHAnsi" w:hAnsiTheme="majorHAnsi"/>
          <w:noProof/>
          <w:sz w:val="22"/>
          <w:szCs w:val="22"/>
        </w:rPr>
        <w:t xml:space="preserve">, </w:t>
      </w:r>
      <w:hyperlink w:anchor="_ENREF_12" w:tooltip="Kodric-Brown, 2006 #104" w:history="1">
        <w:r w:rsidR="0036496D">
          <w:rPr>
            <w:rFonts w:asciiTheme="majorHAnsi" w:hAnsiTheme="majorHAnsi"/>
            <w:noProof/>
            <w:sz w:val="22"/>
            <w:szCs w:val="22"/>
          </w:rPr>
          <w:t>12</w:t>
        </w:r>
      </w:hyperlink>
      <w:r w:rsidR="0036496D">
        <w:rPr>
          <w:rFonts w:asciiTheme="majorHAnsi" w:hAnsiTheme="majorHAnsi"/>
          <w:noProof/>
          <w:sz w:val="22"/>
          <w:szCs w:val="22"/>
        </w:rPr>
        <w:t>)</w:t>
      </w:r>
      <w:r w:rsidR="0036496D">
        <w:rPr>
          <w:rFonts w:asciiTheme="majorHAnsi" w:hAnsiTheme="majorHAnsi"/>
          <w:sz w:val="22"/>
          <w:szCs w:val="22"/>
        </w:rPr>
        <w:fldChar w:fldCharType="end"/>
      </w:r>
      <w:r w:rsidR="001D6415" w:rsidRPr="00A347C3">
        <w:rPr>
          <w:rFonts w:asciiTheme="majorHAnsi" w:hAnsiTheme="majorHAnsi"/>
          <w:sz w:val="22"/>
          <w:szCs w:val="22"/>
        </w:rPr>
        <w:t>.</w:t>
      </w:r>
    </w:p>
    <w:p w14:paraId="5F2F6641" w14:textId="77777777" w:rsidR="007B43BB" w:rsidRPr="00A347C3" w:rsidRDefault="007B43BB" w:rsidP="001E0C0E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12DD38F1" w14:textId="77777777" w:rsidR="001D6415" w:rsidRPr="00A347C3" w:rsidRDefault="001D6415" w:rsidP="001D6415">
      <w:pPr>
        <w:rPr>
          <w:rFonts w:asciiTheme="majorHAnsi" w:hAnsiTheme="majorHAnsi"/>
          <w:sz w:val="22"/>
          <w:szCs w:val="22"/>
        </w:rPr>
      </w:pPr>
      <w:r w:rsidRPr="00A347C3">
        <w:rPr>
          <w:rFonts w:asciiTheme="majorHAnsi" w:hAnsiTheme="majorHAnsi"/>
          <w:sz w:val="22"/>
          <w:szCs w:val="22"/>
        </w:rPr>
        <w:t>We look forward to hearing from you in due course</w:t>
      </w:r>
    </w:p>
    <w:p w14:paraId="4BDE34F1" w14:textId="77777777" w:rsidR="001D6415" w:rsidRPr="00A347C3" w:rsidRDefault="001D6415" w:rsidP="001D6415">
      <w:pPr>
        <w:outlineLvl w:val="0"/>
        <w:rPr>
          <w:rFonts w:asciiTheme="majorHAnsi" w:hAnsiTheme="majorHAnsi"/>
          <w:sz w:val="22"/>
          <w:szCs w:val="22"/>
        </w:rPr>
      </w:pPr>
      <w:r w:rsidRPr="00A347C3">
        <w:rPr>
          <w:rFonts w:asciiTheme="majorHAnsi" w:hAnsiTheme="majorHAnsi"/>
          <w:sz w:val="22"/>
          <w:szCs w:val="22"/>
        </w:rPr>
        <w:t>Kevin Healy, on behalf of my co-authors</w:t>
      </w:r>
    </w:p>
    <w:p w14:paraId="35596A54" w14:textId="77777777" w:rsidR="00D706DB" w:rsidRPr="0036496D" w:rsidRDefault="00D706DB" w:rsidP="00D706DB">
      <w:pPr>
        <w:tabs>
          <w:tab w:val="left" w:pos="3124"/>
          <w:tab w:val="right" w:pos="9639"/>
        </w:tabs>
        <w:ind w:right="-8"/>
        <w:rPr>
          <w:rFonts w:asciiTheme="majorHAnsi" w:hAnsiTheme="majorHAnsi"/>
          <w:sz w:val="22"/>
          <w:szCs w:val="22"/>
        </w:rPr>
      </w:pPr>
      <w:r w:rsidRPr="0036496D">
        <w:rPr>
          <w:rFonts w:asciiTheme="majorHAnsi" w:hAnsiTheme="majorHAnsi"/>
          <w:sz w:val="22"/>
          <w:szCs w:val="22"/>
        </w:rPr>
        <w:t xml:space="preserve">The manuscript contains </w:t>
      </w:r>
      <w:r w:rsidR="005947A5" w:rsidRPr="0036496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1771EA" w:rsidRPr="0036496D">
        <w:rPr>
          <w:rFonts w:asciiTheme="majorHAnsi" w:hAnsiTheme="majorHAnsi"/>
          <w:color w:val="000000" w:themeColor="text1"/>
          <w:sz w:val="22"/>
          <w:szCs w:val="22"/>
        </w:rPr>
        <w:t>xx</w:t>
      </w:r>
      <w:r w:rsidRPr="0036496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36496D">
        <w:rPr>
          <w:rFonts w:asciiTheme="majorHAnsi" w:hAnsiTheme="majorHAnsi"/>
          <w:sz w:val="22"/>
          <w:szCs w:val="22"/>
        </w:rPr>
        <w:t>words</w:t>
      </w:r>
      <w:r w:rsidR="005947A5" w:rsidRPr="0036496D">
        <w:rPr>
          <w:rFonts w:asciiTheme="majorHAnsi" w:hAnsiTheme="majorHAnsi"/>
          <w:sz w:val="22"/>
          <w:szCs w:val="22"/>
        </w:rPr>
        <w:t xml:space="preserve"> in the main text, and we </w:t>
      </w:r>
      <w:r w:rsidRPr="0036496D">
        <w:rPr>
          <w:rFonts w:asciiTheme="majorHAnsi" w:hAnsiTheme="majorHAnsi"/>
          <w:sz w:val="22"/>
          <w:szCs w:val="22"/>
        </w:rPr>
        <w:t>estimate the paper will require 6 pages.</w:t>
      </w:r>
      <w:r w:rsidR="005947A5" w:rsidRPr="0036496D">
        <w:rPr>
          <w:rFonts w:asciiTheme="majorHAnsi" w:hAnsiTheme="majorHAnsi"/>
          <w:sz w:val="22"/>
          <w:szCs w:val="22"/>
        </w:rPr>
        <w:t xml:space="preserve"> </w:t>
      </w:r>
      <w:r w:rsidRPr="0036496D">
        <w:rPr>
          <w:rFonts w:asciiTheme="majorHAnsi" w:hAnsiTheme="majorHAnsi"/>
          <w:sz w:val="22"/>
          <w:szCs w:val="22"/>
        </w:rPr>
        <w:t>None of the material has been published or is under consideration elsewhere.</w:t>
      </w:r>
    </w:p>
    <w:p w14:paraId="4250EF5C" w14:textId="77777777" w:rsidR="003C3265" w:rsidRPr="0036496D" w:rsidRDefault="003C3265" w:rsidP="003C3265">
      <w:pPr>
        <w:outlineLvl w:val="0"/>
        <w:rPr>
          <w:rFonts w:asciiTheme="majorHAnsi" w:hAnsiTheme="majorHAnsi"/>
          <w:sz w:val="22"/>
          <w:szCs w:val="22"/>
        </w:rPr>
      </w:pPr>
    </w:p>
    <w:p w14:paraId="602D8744" w14:textId="77777777" w:rsidR="003C3265" w:rsidRPr="0036496D" w:rsidRDefault="00B476A9" w:rsidP="003C3265">
      <w:pPr>
        <w:outlineLvl w:val="0"/>
        <w:rPr>
          <w:rFonts w:asciiTheme="majorHAnsi" w:hAnsiTheme="majorHAnsi"/>
          <w:sz w:val="22"/>
          <w:szCs w:val="22"/>
        </w:rPr>
      </w:pPr>
      <w:r w:rsidRPr="0036496D">
        <w:rPr>
          <w:rFonts w:asciiTheme="majorHAnsi" w:hAnsiTheme="majorHAnsi"/>
          <w:b/>
          <w:sz w:val="22"/>
          <w:szCs w:val="22"/>
        </w:rPr>
        <w:t xml:space="preserve">Suggested </w:t>
      </w:r>
      <w:r w:rsidR="003C3265" w:rsidRPr="0036496D">
        <w:rPr>
          <w:rFonts w:asciiTheme="majorHAnsi" w:hAnsiTheme="majorHAnsi"/>
          <w:b/>
          <w:sz w:val="22"/>
          <w:szCs w:val="22"/>
        </w:rPr>
        <w:t>Referees</w:t>
      </w:r>
    </w:p>
    <w:p w14:paraId="4DAB213B" w14:textId="77777777" w:rsidR="00B476A9" w:rsidRPr="0036496D" w:rsidRDefault="008026EF" w:rsidP="008026EF">
      <w:pPr>
        <w:rPr>
          <w:rFonts w:asciiTheme="majorHAnsi" w:eastAsia="Times New Roman" w:hAnsiTheme="majorHAnsi" w:cs="Times New Roman"/>
          <w:sz w:val="22"/>
          <w:szCs w:val="22"/>
          <w:lang w:val="en-US"/>
        </w:rPr>
      </w:pPr>
      <w:r w:rsidRPr="0036496D">
        <w:rPr>
          <w:rFonts w:asciiTheme="majorHAnsi" w:hAnsiTheme="majorHAnsi"/>
          <w:sz w:val="22"/>
          <w:szCs w:val="22"/>
        </w:rPr>
        <w:t>Dr</w:t>
      </w:r>
      <w:r w:rsidR="001771EA" w:rsidRPr="0036496D">
        <w:rPr>
          <w:rFonts w:asciiTheme="majorHAnsi" w:hAnsiTheme="majorHAnsi"/>
          <w:sz w:val="22"/>
          <w:szCs w:val="22"/>
        </w:rPr>
        <w:t xml:space="preserve"> </w:t>
      </w:r>
      <w:r w:rsidR="001771EA" w:rsidRPr="0036496D">
        <w:rPr>
          <w:rFonts w:asciiTheme="majorHAnsi" w:hAnsiTheme="majorHAnsi" w:cs="Helvetica"/>
          <w:sz w:val="22"/>
          <w:szCs w:val="22"/>
          <w:lang w:val="en-US"/>
        </w:rPr>
        <w:t>Bryan Fry,</w:t>
      </w:r>
      <w:r w:rsidRPr="0036496D">
        <w:rPr>
          <w:rFonts w:asciiTheme="majorHAnsi" w:hAnsiTheme="majorHAnsi" w:cs="Helvetica"/>
          <w:sz w:val="22"/>
          <w:szCs w:val="22"/>
          <w:lang w:val="en-US"/>
        </w:rPr>
        <w:t xml:space="preserve"> </w:t>
      </w:r>
      <w:r w:rsidRPr="0036496D">
        <w:rPr>
          <w:rFonts w:asciiTheme="majorHAnsi" w:eastAsia="Times New Roman" w:hAnsiTheme="majorHAnsi" w:cs="Times New Roman"/>
          <w:sz w:val="22"/>
          <w:szCs w:val="22"/>
          <w:lang w:val="en-US"/>
        </w:rPr>
        <w:t>School of Biological Sciences, Faculty of Science</w:t>
      </w:r>
      <w:r w:rsidR="001771EA" w:rsidRPr="0036496D">
        <w:rPr>
          <w:rFonts w:asciiTheme="majorHAnsi" w:hAnsiTheme="majorHAnsi" w:cs="Helvetica"/>
          <w:sz w:val="22"/>
          <w:szCs w:val="22"/>
          <w:lang w:val="en-US"/>
        </w:rPr>
        <w:t xml:space="preserve"> </w:t>
      </w:r>
      <w:hyperlink r:id="rId8" w:history="1">
        <w:r w:rsidRPr="0036496D">
          <w:rPr>
            <w:rStyle w:val="Hyperlink"/>
            <w:rFonts w:asciiTheme="majorHAnsi" w:hAnsiTheme="majorHAnsi" w:cs="Helvetica"/>
            <w:sz w:val="22"/>
            <w:szCs w:val="22"/>
            <w:lang w:val="en-US"/>
          </w:rPr>
          <w:t>bgfry@uq.edu.au</w:t>
        </w:r>
      </w:hyperlink>
      <w:r w:rsidRPr="0036496D">
        <w:rPr>
          <w:rFonts w:asciiTheme="majorHAnsi" w:hAnsiTheme="majorHAnsi" w:cs="Helvetica"/>
          <w:sz w:val="22"/>
          <w:szCs w:val="22"/>
          <w:lang w:val="en-US"/>
        </w:rPr>
        <w:t xml:space="preserve"> </w:t>
      </w:r>
    </w:p>
    <w:p w14:paraId="3926B2FE" w14:textId="77777777" w:rsidR="001771EA" w:rsidRPr="0036496D" w:rsidRDefault="001771EA" w:rsidP="001771EA">
      <w:pPr>
        <w:rPr>
          <w:rFonts w:asciiTheme="majorHAnsi" w:hAnsiTheme="majorHAnsi" w:cs="Helvetica"/>
          <w:sz w:val="22"/>
          <w:szCs w:val="22"/>
          <w:lang w:val="en-US"/>
        </w:rPr>
      </w:pPr>
      <w:proofErr w:type="spellStart"/>
      <w:r w:rsidRPr="0036496D">
        <w:rPr>
          <w:rFonts w:asciiTheme="majorHAnsi" w:hAnsiTheme="majorHAnsi" w:cs="Helvetica"/>
          <w:sz w:val="22"/>
          <w:szCs w:val="22"/>
          <w:lang w:val="en-US"/>
        </w:rPr>
        <w:t>Dr</w:t>
      </w:r>
      <w:proofErr w:type="spellEnd"/>
      <w:r w:rsidRPr="0036496D">
        <w:rPr>
          <w:rFonts w:asciiTheme="majorHAnsi" w:hAnsiTheme="majorHAnsi" w:cs="Helvetica"/>
          <w:sz w:val="22"/>
          <w:szCs w:val="22"/>
          <w:lang w:val="en-US"/>
        </w:rPr>
        <w:t xml:space="preserve"> Nicholas </w:t>
      </w:r>
      <w:proofErr w:type="spellStart"/>
      <w:r w:rsidRPr="0036496D">
        <w:rPr>
          <w:rFonts w:asciiTheme="majorHAnsi" w:hAnsiTheme="majorHAnsi" w:cs="Helvetica"/>
          <w:sz w:val="22"/>
          <w:szCs w:val="22"/>
          <w:lang w:val="en-US"/>
        </w:rPr>
        <w:t>Casewell</w:t>
      </w:r>
      <w:proofErr w:type="spellEnd"/>
      <w:r w:rsidRPr="0036496D">
        <w:rPr>
          <w:rFonts w:asciiTheme="majorHAnsi" w:hAnsiTheme="majorHAnsi" w:cs="Helvetica"/>
          <w:sz w:val="22"/>
          <w:szCs w:val="22"/>
          <w:lang w:val="en-US"/>
        </w:rPr>
        <w:t xml:space="preserve">, Liverpool School of Tropical Medicine, </w:t>
      </w:r>
      <w:hyperlink r:id="rId9" w:history="1">
        <w:r w:rsidR="008026EF" w:rsidRPr="0036496D">
          <w:rPr>
            <w:rStyle w:val="Hyperlink"/>
            <w:rFonts w:asciiTheme="majorHAnsi" w:hAnsiTheme="majorHAnsi" w:cs="Helvetica"/>
            <w:sz w:val="22"/>
            <w:szCs w:val="22"/>
            <w:lang w:val="en-US"/>
          </w:rPr>
          <w:t>nicholas.casewell@lstmed.ac.uk</w:t>
        </w:r>
      </w:hyperlink>
      <w:r w:rsidR="008026EF" w:rsidRPr="0036496D">
        <w:rPr>
          <w:rFonts w:asciiTheme="majorHAnsi" w:hAnsiTheme="majorHAnsi" w:cs="Helvetica"/>
          <w:sz w:val="22"/>
          <w:szCs w:val="22"/>
          <w:lang w:val="en-US"/>
        </w:rPr>
        <w:t xml:space="preserve"> </w:t>
      </w:r>
    </w:p>
    <w:p w14:paraId="1CAD9CF5" w14:textId="77777777" w:rsidR="008026EF" w:rsidRPr="0036496D" w:rsidRDefault="008026EF" w:rsidP="008026EF">
      <w:pPr>
        <w:rPr>
          <w:rFonts w:asciiTheme="majorHAnsi" w:eastAsia="Times New Roman" w:hAnsiTheme="majorHAnsi" w:cs="Times New Roman"/>
          <w:sz w:val="22"/>
          <w:szCs w:val="22"/>
          <w:lang w:val="en-US"/>
        </w:rPr>
      </w:pPr>
      <w:proofErr w:type="spellStart"/>
      <w:r w:rsidRPr="0036496D">
        <w:rPr>
          <w:rFonts w:asciiTheme="majorHAnsi" w:eastAsia="Times New Roman" w:hAnsiTheme="majorHAnsi"/>
          <w:sz w:val="22"/>
          <w:szCs w:val="22"/>
          <w:lang w:val="en-US"/>
        </w:rPr>
        <w:lastRenderedPageBreak/>
        <w:t>Dr</w:t>
      </w:r>
      <w:proofErr w:type="spellEnd"/>
      <w:r w:rsidRPr="0036496D">
        <w:rPr>
          <w:rFonts w:asciiTheme="majorHAnsi" w:eastAsia="Times New Roman" w:hAnsiTheme="majorHAnsi"/>
          <w:sz w:val="22"/>
          <w:szCs w:val="22"/>
          <w:lang w:val="en-US"/>
        </w:rPr>
        <w:t xml:space="preserve"> Ulrich Brose, F</w:t>
      </w:r>
      <w:r w:rsidRPr="0036496D">
        <w:rPr>
          <w:rFonts w:asciiTheme="majorHAnsi" w:eastAsia="Times New Roman" w:hAnsiTheme="majorHAnsi" w:cs="Times New Roman"/>
          <w:sz w:val="22"/>
          <w:szCs w:val="22"/>
          <w:lang w:val="en-US"/>
        </w:rPr>
        <w:t>riedrich Schiller University Jena</w:t>
      </w:r>
      <w:r w:rsidRPr="0036496D">
        <w:rPr>
          <w:rFonts w:asciiTheme="majorHAnsi" w:eastAsia="Times New Roman" w:hAnsiTheme="majorHAnsi"/>
          <w:sz w:val="22"/>
          <w:szCs w:val="22"/>
          <w:lang w:val="en-US"/>
        </w:rPr>
        <w:t xml:space="preserve"> </w:t>
      </w:r>
      <w:hyperlink r:id="rId10" w:history="1">
        <w:r w:rsidRPr="0036496D">
          <w:rPr>
            <w:rStyle w:val="Hyperlink"/>
            <w:rFonts w:asciiTheme="majorHAnsi" w:eastAsia="Times New Roman" w:hAnsiTheme="majorHAnsi"/>
            <w:sz w:val="22"/>
            <w:szCs w:val="22"/>
            <w:lang w:val="en-US"/>
          </w:rPr>
          <w:t>ulrich.brose@idiv.de</w:t>
        </w:r>
      </w:hyperlink>
      <w:r w:rsidRPr="0036496D">
        <w:rPr>
          <w:rFonts w:asciiTheme="majorHAnsi" w:eastAsia="Times New Roman" w:hAnsiTheme="majorHAnsi"/>
          <w:sz w:val="22"/>
          <w:szCs w:val="22"/>
          <w:lang w:val="en-US"/>
        </w:rPr>
        <w:t xml:space="preserve"> </w:t>
      </w:r>
    </w:p>
    <w:p w14:paraId="4B6B1EF2" w14:textId="77777777" w:rsidR="008026EF" w:rsidRPr="0036496D" w:rsidRDefault="008026EF" w:rsidP="001771EA">
      <w:pPr>
        <w:rPr>
          <w:rFonts w:asciiTheme="majorHAnsi" w:eastAsia="Times New Roman" w:hAnsiTheme="majorHAnsi"/>
          <w:sz w:val="22"/>
          <w:szCs w:val="22"/>
          <w:lang w:val="en-US"/>
        </w:rPr>
      </w:pPr>
    </w:p>
    <w:p w14:paraId="678F0FBD" w14:textId="77777777" w:rsidR="008026EF" w:rsidRPr="0036496D" w:rsidRDefault="008026EF" w:rsidP="001771EA">
      <w:pPr>
        <w:rPr>
          <w:rFonts w:asciiTheme="majorHAnsi" w:eastAsia="Times New Roman" w:hAnsiTheme="majorHAnsi"/>
          <w:sz w:val="22"/>
          <w:szCs w:val="22"/>
          <w:lang w:val="en-US"/>
        </w:rPr>
      </w:pPr>
      <w:commentRangeStart w:id="126"/>
      <w:r w:rsidRPr="0036496D">
        <w:rPr>
          <w:rFonts w:asciiTheme="majorHAnsi" w:eastAsia="Times New Roman" w:hAnsiTheme="majorHAnsi"/>
          <w:sz w:val="22"/>
          <w:szCs w:val="22"/>
          <w:lang w:val="en-US"/>
        </w:rPr>
        <w:t>We could go for the metabolic people such as Jim Brown?</w:t>
      </w:r>
      <w:commentRangeEnd w:id="126"/>
      <w:r w:rsidR="00C14836">
        <w:rPr>
          <w:rStyle w:val="CommentReference"/>
        </w:rPr>
        <w:commentReference w:id="126"/>
      </w:r>
    </w:p>
    <w:p w14:paraId="765BC017" w14:textId="77777777" w:rsidR="001771EA" w:rsidRPr="0036496D" w:rsidRDefault="001771EA" w:rsidP="003C3265">
      <w:pPr>
        <w:outlineLvl w:val="0"/>
        <w:rPr>
          <w:rFonts w:asciiTheme="majorHAnsi" w:hAnsiTheme="majorHAnsi"/>
          <w:b/>
          <w:sz w:val="22"/>
          <w:szCs w:val="22"/>
        </w:rPr>
      </w:pPr>
    </w:p>
    <w:p w14:paraId="38E52AEA" w14:textId="77777777" w:rsidR="001771EA" w:rsidRPr="0036496D" w:rsidRDefault="001771EA" w:rsidP="003C3265">
      <w:pPr>
        <w:outlineLvl w:val="0"/>
        <w:rPr>
          <w:rFonts w:asciiTheme="majorHAnsi" w:hAnsiTheme="majorHAnsi"/>
          <w:b/>
          <w:sz w:val="22"/>
          <w:szCs w:val="22"/>
        </w:rPr>
      </w:pPr>
    </w:p>
    <w:p w14:paraId="4AAC36E3" w14:textId="30F52E53" w:rsidR="00BF1FF6" w:rsidRPr="0036496D" w:rsidDel="00886220" w:rsidRDefault="003C3265" w:rsidP="003C3265">
      <w:pPr>
        <w:outlineLvl w:val="0"/>
        <w:rPr>
          <w:del w:id="127" w:author="Chris Carbone" w:date="2017-04-21T14:38:00Z"/>
          <w:rFonts w:asciiTheme="majorHAnsi" w:hAnsiTheme="majorHAnsi"/>
          <w:sz w:val="22"/>
          <w:szCs w:val="22"/>
        </w:rPr>
      </w:pPr>
      <w:bookmarkStart w:id="128" w:name="_GoBack"/>
      <w:bookmarkEnd w:id="128"/>
      <w:del w:id="129" w:author="Chris Carbone" w:date="2017-04-21T14:38:00Z">
        <w:r w:rsidRPr="0036496D" w:rsidDel="00886220">
          <w:rPr>
            <w:rFonts w:asciiTheme="majorHAnsi" w:hAnsiTheme="majorHAnsi"/>
            <w:b/>
            <w:sz w:val="22"/>
            <w:szCs w:val="22"/>
          </w:rPr>
          <w:delText>References</w:delText>
        </w:r>
        <w:r w:rsidRPr="0036496D" w:rsidDel="00886220">
          <w:rPr>
            <w:rFonts w:asciiTheme="majorHAnsi" w:hAnsiTheme="majorHAnsi"/>
            <w:sz w:val="22"/>
            <w:szCs w:val="22"/>
          </w:rPr>
          <w:delText>.</w:delText>
        </w:r>
      </w:del>
    </w:p>
    <w:p w14:paraId="4BC2812C" w14:textId="48FEEDEF" w:rsidR="001771EA" w:rsidRPr="0036496D" w:rsidDel="00886220" w:rsidRDefault="001771EA" w:rsidP="003C3265">
      <w:pPr>
        <w:outlineLvl w:val="0"/>
        <w:rPr>
          <w:del w:id="130" w:author="Chris Carbone" w:date="2017-04-21T14:38:00Z"/>
          <w:rFonts w:asciiTheme="majorHAnsi" w:hAnsiTheme="majorHAnsi"/>
          <w:sz w:val="22"/>
          <w:szCs w:val="22"/>
        </w:rPr>
      </w:pPr>
    </w:p>
    <w:p w14:paraId="116501B6" w14:textId="051EA521" w:rsidR="0036496D" w:rsidRPr="0036496D" w:rsidDel="00886220" w:rsidRDefault="00BF1FF6" w:rsidP="0036496D">
      <w:pPr>
        <w:pStyle w:val="EndNoteBibliography"/>
        <w:ind w:left="720" w:hanging="720"/>
        <w:rPr>
          <w:del w:id="131" w:author="Chris Carbone" w:date="2017-04-21T14:38:00Z"/>
          <w:rFonts w:asciiTheme="majorHAnsi" w:hAnsiTheme="majorHAnsi"/>
          <w:noProof/>
          <w:sz w:val="22"/>
          <w:szCs w:val="22"/>
        </w:rPr>
      </w:pPr>
      <w:del w:id="132" w:author="Chris Carbone" w:date="2017-04-21T14:38:00Z">
        <w:r w:rsidRPr="0036496D" w:rsidDel="00886220">
          <w:rPr>
            <w:rFonts w:asciiTheme="majorHAnsi" w:hAnsiTheme="majorHAnsi"/>
            <w:sz w:val="22"/>
            <w:szCs w:val="22"/>
          </w:rPr>
          <w:fldChar w:fldCharType="begin"/>
        </w:r>
        <w:r w:rsidRPr="0036496D" w:rsidDel="00886220">
          <w:rPr>
            <w:rFonts w:asciiTheme="majorHAnsi" w:hAnsiTheme="majorHAnsi"/>
            <w:sz w:val="22"/>
            <w:szCs w:val="22"/>
          </w:rPr>
          <w:delInstrText xml:space="preserve"> ADDIN EN.REFLIST </w:delInstrText>
        </w:r>
        <w:r w:rsidRPr="0036496D" w:rsidDel="00886220">
          <w:rPr>
            <w:rFonts w:asciiTheme="majorHAnsi" w:hAnsiTheme="majorHAnsi"/>
            <w:sz w:val="22"/>
            <w:szCs w:val="22"/>
          </w:rPr>
          <w:fldChar w:fldCharType="separate"/>
        </w:r>
        <w:bookmarkStart w:id="133" w:name="_ENREF_1"/>
        <w:r w:rsidR="0036496D" w:rsidRPr="0036496D" w:rsidDel="00886220">
          <w:rPr>
            <w:rFonts w:asciiTheme="majorHAnsi" w:hAnsiTheme="majorHAnsi"/>
            <w:noProof/>
            <w:sz w:val="22"/>
            <w:szCs w:val="22"/>
          </w:rPr>
          <w:delText>1.</w:delText>
        </w:r>
        <w:r w:rsidR="0036496D" w:rsidRPr="0036496D" w:rsidDel="00886220">
          <w:rPr>
            <w:rFonts w:asciiTheme="majorHAnsi" w:hAnsiTheme="majorHAnsi"/>
            <w:noProof/>
            <w:sz w:val="22"/>
            <w:szCs w:val="22"/>
          </w:rPr>
          <w:tab/>
          <w:delText>Kasturiratne A</w:delText>
        </w:r>
        <w:r w:rsidR="0036496D" w:rsidRPr="0036496D" w:rsidDel="00886220">
          <w:rPr>
            <w:rFonts w:asciiTheme="majorHAnsi" w:hAnsiTheme="majorHAnsi"/>
            <w:i/>
            <w:noProof/>
            <w:sz w:val="22"/>
            <w:szCs w:val="22"/>
          </w:rPr>
          <w:delText>, et al.</w:delText>
        </w:r>
        <w:r w:rsidR="0036496D" w:rsidRPr="0036496D" w:rsidDel="00886220">
          <w:rPr>
            <w:rFonts w:asciiTheme="majorHAnsi" w:hAnsiTheme="majorHAnsi"/>
            <w:noProof/>
            <w:sz w:val="22"/>
            <w:szCs w:val="22"/>
          </w:rPr>
          <w:delText xml:space="preserve"> (2008) The global burden of snakebite: a literature analysis and modelling based on regional estimates of envenoming and deaths. </w:delText>
        </w:r>
        <w:r w:rsidR="0036496D" w:rsidRPr="0036496D" w:rsidDel="00886220">
          <w:rPr>
            <w:rFonts w:asciiTheme="majorHAnsi" w:hAnsiTheme="majorHAnsi"/>
            <w:i/>
            <w:noProof/>
            <w:sz w:val="22"/>
            <w:szCs w:val="22"/>
          </w:rPr>
          <w:delText>PLoS Med</w:delText>
        </w:r>
        <w:r w:rsidR="0036496D" w:rsidRPr="0036496D" w:rsidDel="00886220">
          <w:rPr>
            <w:rFonts w:asciiTheme="majorHAnsi" w:hAnsiTheme="majorHAnsi"/>
            <w:noProof/>
            <w:sz w:val="22"/>
            <w:szCs w:val="22"/>
          </w:rPr>
          <w:delText xml:space="preserve"> 5(11):e218.</w:delText>
        </w:r>
        <w:bookmarkEnd w:id="133"/>
      </w:del>
    </w:p>
    <w:p w14:paraId="3F2DAC28" w14:textId="59FC84FA" w:rsidR="0036496D" w:rsidRPr="0036496D" w:rsidDel="00886220" w:rsidRDefault="0036496D" w:rsidP="0036496D">
      <w:pPr>
        <w:pStyle w:val="EndNoteBibliography"/>
        <w:ind w:left="720" w:hanging="720"/>
        <w:rPr>
          <w:del w:id="134" w:author="Chris Carbone" w:date="2017-04-21T14:38:00Z"/>
          <w:rFonts w:asciiTheme="majorHAnsi" w:hAnsiTheme="majorHAnsi"/>
          <w:noProof/>
          <w:sz w:val="22"/>
          <w:szCs w:val="22"/>
        </w:rPr>
      </w:pPr>
      <w:bookmarkStart w:id="135" w:name="_ENREF_2"/>
      <w:del w:id="136" w:author="Chris Carbone" w:date="2017-04-21T14:38:00Z"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>2.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tab/>
          <w:delText xml:space="preserve">Casewell NR, Wüster W, Vonk FJ, Harrison RA, &amp; Fry BG (2013) Complex cocktails: the evolutionary novelty of venoms. </w:delText>
        </w:r>
        <w:r w:rsidRPr="0036496D" w:rsidDel="00886220">
          <w:rPr>
            <w:rFonts w:asciiTheme="majorHAnsi" w:hAnsiTheme="majorHAnsi"/>
            <w:i/>
            <w:noProof/>
            <w:sz w:val="22"/>
            <w:szCs w:val="22"/>
          </w:rPr>
          <w:delText>Trends in ecology &amp; evolution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 xml:space="preserve"> 28(4):219-229.</w:delText>
        </w:r>
        <w:bookmarkEnd w:id="135"/>
      </w:del>
    </w:p>
    <w:p w14:paraId="4A4A128A" w14:textId="212E37E6" w:rsidR="0036496D" w:rsidRPr="0036496D" w:rsidDel="00886220" w:rsidRDefault="0036496D" w:rsidP="0036496D">
      <w:pPr>
        <w:pStyle w:val="EndNoteBibliography"/>
        <w:ind w:left="720" w:hanging="720"/>
        <w:rPr>
          <w:del w:id="137" w:author="Chris Carbone" w:date="2017-04-21T14:38:00Z"/>
          <w:rFonts w:asciiTheme="majorHAnsi" w:hAnsiTheme="majorHAnsi"/>
          <w:noProof/>
          <w:sz w:val="22"/>
          <w:szCs w:val="22"/>
        </w:rPr>
      </w:pPr>
      <w:bookmarkStart w:id="138" w:name="_ENREF_3"/>
      <w:del w:id="139" w:author="Chris Carbone" w:date="2017-04-21T14:38:00Z"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>3.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tab/>
          <w:delText>Van Le Q</w:delText>
        </w:r>
        <w:r w:rsidRPr="0036496D" w:rsidDel="00886220">
          <w:rPr>
            <w:rFonts w:asciiTheme="majorHAnsi" w:hAnsiTheme="majorHAnsi"/>
            <w:i/>
            <w:noProof/>
            <w:sz w:val="22"/>
            <w:szCs w:val="22"/>
          </w:rPr>
          <w:delText>, et al.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 xml:space="preserve"> (2013) Pulvinar neurons reveal neurobiological evidence of past selection for rapid detection of snakes. </w:delText>
        </w:r>
        <w:r w:rsidRPr="0036496D" w:rsidDel="00886220">
          <w:rPr>
            <w:rFonts w:asciiTheme="majorHAnsi" w:hAnsiTheme="majorHAnsi"/>
            <w:i/>
            <w:noProof/>
            <w:sz w:val="22"/>
            <w:szCs w:val="22"/>
          </w:rPr>
          <w:delText>Proceedings of the National Academy of Sciences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 xml:space="preserve"> 110(47):19000-19005.</w:delText>
        </w:r>
        <w:bookmarkEnd w:id="138"/>
      </w:del>
    </w:p>
    <w:p w14:paraId="64CD6D3E" w14:textId="4AED6FD6" w:rsidR="0036496D" w:rsidRPr="0036496D" w:rsidDel="00886220" w:rsidRDefault="0036496D" w:rsidP="0036496D">
      <w:pPr>
        <w:pStyle w:val="EndNoteBibliography"/>
        <w:ind w:left="720" w:hanging="720"/>
        <w:rPr>
          <w:del w:id="140" w:author="Chris Carbone" w:date="2017-04-21T14:38:00Z"/>
          <w:rFonts w:asciiTheme="majorHAnsi" w:hAnsiTheme="majorHAnsi"/>
          <w:noProof/>
          <w:sz w:val="22"/>
          <w:szCs w:val="22"/>
        </w:rPr>
      </w:pPr>
      <w:bookmarkStart w:id="141" w:name="_ENREF_4"/>
      <w:del w:id="142" w:author="Chris Carbone" w:date="2017-04-21T14:38:00Z"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>4.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tab/>
          <w:delText>Fry BG</w:delText>
        </w:r>
        <w:r w:rsidRPr="0036496D" w:rsidDel="00886220">
          <w:rPr>
            <w:rFonts w:asciiTheme="majorHAnsi" w:hAnsiTheme="majorHAnsi"/>
            <w:i/>
            <w:noProof/>
            <w:sz w:val="22"/>
            <w:szCs w:val="22"/>
          </w:rPr>
          <w:delText>, et al.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 xml:space="preserve"> (2006) Early evolution of the venom system in lizards and snakes. </w:delText>
        </w:r>
        <w:r w:rsidRPr="0036496D" w:rsidDel="00886220">
          <w:rPr>
            <w:rFonts w:asciiTheme="majorHAnsi" w:hAnsiTheme="majorHAnsi"/>
            <w:i/>
            <w:noProof/>
            <w:sz w:val="22"/>
            <w:szCs w:val="22"/>
          </w:rPr>
          <w:delText>Nature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 xml:space="preserve"> 439(7076):584-588.</w:delText>
        </w:r>
        <w:bookmarkEnd w:id="141"/>
      </w:del>
    </w:p>
    <w:p w14:paraId="487094A9" w14:textId="1D62E6BE" w:rsidR="0036496D" w:rsidRPr="0036496D" w:rsidDel="00886220" w:rsidRDefault="0036496D" w:rsidP="0036496D">
      <w:pPr>
        <w:pStyle w:val="EndNoteBibliography"/>
        <w:ind w:left="720" w:hanging="720"/>
        <w:rPr>
          <w:del w:id="143" w:author="Chris Carbone" w:date="2017-04-21T14:38:00Z"/>
          <w:rFonts w:asciiTheme="majorHAnsi" w:hAnsiTheme="majorHAnsi"/>
          <w:noProof/>
          <w:sz w:val="22"/>
          <w:szCs w:val="22"/>
        </w:rPr>
      </w:pPr>
      <w:bookmarkStart w:id="144" w:name="_ENREF_5"/>
      <w:del w:id="145" w:author="Chris Carbone" w:date="2017-04-21T14:38:00Z"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>5.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tab/>
          <w:delText>Vonk FJ</w:delText>
        </w:r>
        <w:r w:rsidRPr="0036496D" w:rsidDel="00886220">
          <w:rPr>
            <w:rFonts w:asciiTheme="majorHAnsi" w:hAnsiTheme="majorHAnsi"/>
            <w:i/>
            <w:noProof/>
            <w:sz w:val="22"/>
            <w:szCs w:val="22"/>
          </w:rPr>
          <w:delText>, et al.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 xml:space="preserve"> (2013) The king cobra genome reveals dynamic gene evolution and adaptation in the snake venom system. </w:delText>
        </w:r>
        <w:r w:rsidRPr="0036496D" w:rsidDel="00886220">
          <w:rPr>
            <w:rFonts w:asciiTheme="majorHAnsi" w:hAnsiTheme="majorHAnsi"/>
            <w:i/>
            <w:noProof/>
            <w:sz w:val="22"/>
            <w:szCs w:val="22"/>
          </w:rPr>
          <w:delText>Proceedings of the National Academy of Sciences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 xml:space="preserve"> 110(51):20651-20656.</w:delText>
        </w:r>
        <w:bookmarkEnd w:id="144"/>
      </w:del>
    </w:p>
    <w:p w14:paraId="15F677B0" w14:textId="6483C164" w:rsidR="0036496D" w:rsidRPr="0036496D" w:rsidDel="00886220" w:rsidRDefault="0036496D" w:rsidP="0036496D">
      <w:pPr>
        <w:pStyle w:val="EndNoteBibliography"/>
        <w:ind w:left="720" w:hanging="720"/>
        <w:rPr>
          <w:del w:id="146" w:author="Chris Carbone" w:date="2017-04-21T14:38:00Z"/>
          <w:rFonts w:asciiTheme="majorHAnsi" w:hAnsiTheme="majorHAnsi"/>
          <w:noProof/>
          <w:sz w:val="22"/>
          <w:szCs w:val="22"/>
        </w:rPr>
      </w:pPr>
      <w:bookmarkStart w:id="147" w:name="_ENREF_6"/>
      <w:del w:id="148" w:author="Chris Carbone" w:date="2017-04-21T14:38:00Z"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>6.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tab/>
          <w:delText xml:space="preserve">Li M, Fry B, &amp; Kini RM (2005) Eggs-only diet: its implications for the toxin profile changes and ecology of the marbled sea snake (Aipysurus eydouxii). </w:delText>
        </w:r>
        <w:r w:rsidRPr="0036496D" w:rsidDel="00886220">
          <w:rPr>
            <w:rFonts w:asciiTheme="majorHAnsi" w:hAnsiTheme="majorHAnsi"/>
            <w:i/>
            <w:noProof/>
            <w:sz w:val="22"/>
            <w:szCs w:val="22"/>
          </w:rPr>
          <w:delText>Journal of Molecular Evolution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 xml:space="preserve"> 60(1):81-89.</w:delText>
        </w:r>
        <w:bookmarkEnd w:id="147"/>
      </w:del>
    </w:p>
    <w:p w14:paraId="441737D1" w14:textId="51AF19D3" w:rsidR="0036496D" w:rsidRPr="0036496D" w:rsidDel="00886220" w:rsidRDefault="0036496D" w:rsidP="0036496D">
      <w:pPr>
        <w:pStyle w:val="EndNoteBibliography"/>
        <w:ind w:left="720" w:hanging="720"/>
        <w:rPr>
          <w:del w:id="149" w:author="Chris Carbone" w:date="2017-04-21T14:38:00Z"/>
          <w:rFonts w:asciiTheme="majorHAnsi" w:hAnsiTheme="majorHAnsi"/>
          <w:noProof/>
          <w:sz w:val="22"/>
          <w:szCs w:val="22"/>
        </w:rPr>
      </w:pPr>
      <w:bookmarkStart w:id="150" w:name="_ENREF_7"/>
      <w:del w:id="151" w:author="Chris Carbone" w:date="2017-04-21T14:38:00Z"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>7.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tab/>
          <w:delText xml:space="preserve">WuÈster W, Daltry JC, &amp; Thorpe RS (1999) Can diet explain intraspecific venom variation? Reply to Sasa. </w:delText>
        </w:r>
        <w:r w:rsidRPr="0036496D" w:rsidDel="00886220">
          <w:rPr>
            <w:rFonts w:asciiTheme="majorHAnsi" w:hAnsiTheme="majorHAnsi"/>
            <w:i/>
            <w:noProof/>
            <w:sz w:val="22"/>
            <w:szCs w:val="22"/>
          </w:rPr>
          <w:delText>TOXICON-OXFORD-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 xml:space="preserve"> 37:253-258.</w:delText>
        </w:r>
        <w:bookmarkEnd w:id="150"/>
      </w:del>
    </w:p>
    <w:p w14:paraId="29E61077" w14:textId="18EB16CA" w:rsidR="0036496D" w:rsidRPr="0036496D" w:rsidDel="00886220" w:rsidRDefault="0036496D" w:rsidP="0036496D">
      <w:pPr>
        <w:pStyle w:val="EndNoteBibliography"/>
        <w:ind w:left="720" w:hanging="720"/>
        <w:rPr>
          <w:del w:id="152" w:author="Chris Carbone" w:date="2017-04-21T14:38:00Z"/>
          <w:rFonts w:asciiTheme="majorHAnsi" w:hAnsiTheme="majorHAnsi"/>
          <w:noProof/>
          <w:sz w:val="22"/>
          <w:szCs w:val="22"/>
        </w:rPr>
      </w:pPr>
      <w:bookmarkStart w:id="153" w:name="_ENREF_8"/>
      <w:del w:id="154" w:author="Chris Carbone" w:date="2017-04-21T14:38:00Z"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>8.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tab/>
          <w:delText xml:space="preserve">Mebs D (2001) Toxicity in animals. Trends in evolution? </w:delText>
        </w:r>
        <w:r w:rsidRPr="0036496D" w:rsidDel="00886220">
          <w:rPr>
            <w:rFonts w:asciiTheme="majorHAnsi" w:hAnsiTheme="majorHAnsi"/>
            <w:i/>
            <w:noProof/>
            <w:sz w:val="22"/>
            <w:szCs w:val="22"/>
          </w:rPr>
          <w:delText>Toxicon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 xml:space="preserve"> 39(1):87-96.</w:delText>
        </w:r>
        <w:bookmarkEnd w:id="153"/>
      </w:del>
    </w:p>
    <w:p w14:paraId="41EF6688" w14:textId="7F471715" w:rsidR="0036496D" w:rsidRPr="0036496D" w:rsidDel="00886220" w:rsidRDefault="0036496D" w:rsidP="0036496D">
      <w:pPr>
        <w:pStyle w:val="EndNoteBibliography"/>
        <w:ind w:left="720" w:hanging="720"/>
        <w:rPr>
          <w:del w:id="155" w:author="Chris Carbone" w:date="2017-04-21T14:38:00Z"/>
          <w:rFonts w:asciiTheme="majorHAnsi" w:hAnsiTheme="majorHAnsi"/>
          <w:noProof/>
          <w:sz w:val="22"/>
          <w:szCs w:val="22"/>
        </w:rPr>
      </w:pPr>
      <w:bookmarkStart w:id="156" w:name="_ENREF_9"/>
      <w:del w:id="157" w:author="Chris Carbone" w:date="2017-04-21T14:38:00Z"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>9.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tab/>
          <w:delText xml:space="preserve">Sasa M (1999) Diet and snake venom evolution: can local selection alone explain intraspecific venom variation? </w:delText>
        </w:r>
        <w:r w:rsidRPr="0036496D" w:rsidDel="00886220">
          <w:rPr>
            <w:rFonts w:asciiTheme="majorHAnsi" w:hAnsiTheme="majorHAnsi"/>
            <w:i/>
            <w:noProof/>
            <w:sz w:val="22"/>
            <w:szCs w:val="22"/>
          </w:rPr>
          <w:delText>TOXICON-OXFORD-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 xml:space="preserve"> 37:249-252.</w:delText>
        </w:r>
        <w:bookmarkEnd w:id="156"/>
      </w:del>
    </w:p>
    <w:p w14:paraId="0060FC62" w14:textId="6B0C1D6B" w:rsidR="0036496D" w:rsidRPr="0036496D" w:rsidDel="00886220" w:rsidRDefault="0036496D" w:rsidP="0036496D">
      <w:pPr>
        <w:pStyle w:val="EndNoteBibliography"/>
        <w:ind w:left="720" w:hanging="720"/>
        <w:rPr>
          <w:del w:id="158" w:author="Chris Carbone" w:date="2017-04-21T14:38:00Z"/>
          <w:rFonts w:asciiTheme="majorHAnsi" w:hAnsiTheme="majorHAnsi"/>
          <w:noProof/>
          <w:sz w:val="22"/>
          <w:szCs w:val="22"/>
        </w:rPr>
      </w:pPr>
      <w:bookmarkStart w:id="159" w:name="_ENREF_10"/>
      <w:del w:id="160" w:author="Chris Carbone" w:date="2017-04-21T14:38:00Z"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>10.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tab/>
          <w:delText xml:space="preserve">Daltry JC, Wuester W, &amp; Thorpe RS (1996) Diet and snake venom evolution. </w:delText>
        </w:r>
        <w:r w:rsidRPr="0036496D" w:rsidDel="00886220">
          <w:rPr>
            <w:rFonts w:asciiTheme="majorHAnsi" w:hAnsiTheme="majorHAnsi"/>
            <w:i/>
            <w:noProof/>
            <w:sz w:val="22"/>
            <w:szCs w:val="22"/>
          </w:rPr>
          <w:delText>Nature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 xml:space="preserve"> 379(6565):537-540.</w:delText>
        </w:r>
        <w:bookmarkEnd w:id="159"/>
      </w:del>
    </w:p>
    <w:p w14:paraId="170E101D" w14:textId="5010B933" w:rsidR="0036496D" w:rsidRPr="0036496D" w:rsidDel="00886220" w:rsidRDefault="0036496D" w:rsidP="0036496D">
      <w:pPr>
        <w:pStyle w:val="EndNoteBibliography"/>
        <w:ind w:left="720" w:hanging="720"/>
        <w:rPr>
          <w:del w:id="161" w:author="Chris Carbone" w:date="2017-04-21T14:38:00Z"/>
          <w:rFonts w:asciiTheme="majorHAnsi" w:hAnsiTheme="majorHAnsi"/>
          <w:noProof/>
          <w:sz w:val="22"/>
          <w:szCs w:val="22"/>
        </w:rPr>
      </w:pPr>
      <w:bookmarkStart w:id="162" w:name="_ENREF_11"/>
      <w:del w:id="163" w:author="Chris Carbone" w:date="2017-04-21T14:38:00Z"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>11.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tab/>
          <w:delText xml:space="preserve">Barlow A, Pook CE, Harrison RA, &amp; Wüster W (2009) Coevolution of diet and prey-specific venom activity supports the role of selection in snake venom evolution. </w:delText>
        </w:r>
        <w:r w:rsidRPr="0036496D" w:rsidDel="00886220">
          <w:rPr>
            <w:rFonts w:asciiTheme="majorHAnsi" w:hAnsiTheme="majorHAnsi"/>
            <w:i/>
            <w:noProof/>
            <w:sz w:val="22"/>
            <w:szCs w:val="22"/>
          </w:rPr>
          <w:delText>Proceedings of the Royal Society of London B: Biological Sciences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 xml:space="preserve"> 276(1666):2443-2449.</w:delText>
        </w:r>
        <w:bookmarkEnd w:id="162"/>
      </w:del>
    </w:p>
    <w:p w14:paraId="17FEDAAB" w14:textId="60FB52E0" w:rsidR="0036496D" w:rsidRPr="0036496D" w:rsidDel="00886220" w:rsidRDefault="0036496D" w:rsidP="0036496D">
      <w:pPr>
        <w:pStyle w:val="EndNoteBibliography"/>
        <w:ind w:left="720" w:hanging="720"/>
        <w:rPr>
          <w:del w:id="164" w:author="Chris Carbone" w:date="2017-04-21T14:38:00Z"/>
          <w:rFonts w:asciiTheme="majorHAnsi" w:hAnsiTheme="majorHAnsi"/>
          <w:noProof/>
          <w:sz w:val="22"/>
          <w:szCs w:val="22"/>
        </w:rPr>
      </w:pPr>
      <w:bookmarkStart w:id="165" w:name="_ENREF_12"/>
      <w:del w:id="166" w:author="Chris Carbone" w:date="2017-04-21T14:38:00Z"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>12.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tab/>
          <w:delText xml:space="preserve">Kodric-Brown A, Sibly RM, &amp; Brown JH (2006) The allometry of ornaments and weapons. </w:delText>
        </w:r>
        <w:r w:rsidRPr="0036496D" w:rsidDel="00886220">
          <w:rPr>
            <w:rFonts w:asciiTheme="majorHAnsi" w:hAnsiTheme="majorHAnsi"/>
            <w:i/>
            <w:noProof/>
            <w:sz w:val="22"/>
            <w:szCs w:val="22"/>
          </w:rPr>
          <w:delText>Proceedings of the National Academy of Sciences</w:delText>
        </w:r>
        <w:r w:rsidRPr="0036496D" w:rsidDel="00886220">
          <w:rPr>
            <w:rFonts w:asciiTheme="majorHAnsi" w:hAnsiTheme="majorHAnsi"/>
            <w:noProof/>
            <w:sz w:val="22"/>
            <w:szCs w:val="22"/>
          </w:rPr>
          <w:delText xml:space="preserve"> 103(23):8733-8738.</w:delText>
        </w:r>
        <w:bookmarkEnd w:id="165"/>
      </w:del>
    </w:p>
    <w:p w14:paraId="25DF4413" w14:textId="24A745A0" w:rsidR="00D706DB" w:rsidRPr="0036496D" w:rsidRDefault="00BF1FF6" w:rsidP="003C3265">
      <w:pPr>
        <w:outlineLvl w:val="0"/>
        <w:rPr>
          <w:rFonts w:asciiTheme="majorHAnsi" w:hAnsiTheme="majorHAnsi"/>
          <w:sz w:val="22"/>
          <w:szCs w:val="22"/>
        </w:rPr>
      </w:pPr>
      <w:del w:id="167" w:author="Chris Carbone" w:date="2017-04-21T14:38:00Z">
        <w:r w:rsidRPr="0036496D" w:rsidDel="00886220">
          <w:rPr>
            <w:rFonts w:asciiTheme="majorHAnsi" w:hAnsiTheme="majorHAnsi"/>
            <w:sz w:val="22"/>
            <w:szCs w:val="22"/>
          </w:rPr>
          <w:fldChar w:fldCharType="end"/>
        </w:r>
      </w:del>
    </w:p>
    <w:sectPr w:rsidR="00D706DB" w:rsidRPr="0036496D" w:rsidSect="005947A5">
      <w:pgSz w:w="11900" w:h="16840"/>
      <w:pgMar w:top="1440" w:right="1588" w:bottom="1440" w:left="136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Chris Carbone" w:date="2017-04-21T14:34:00Z" w:initials="CC">
    <w:p w14:paraId="59F94A1E" w14:textId="1A20911E" w:rsidR="00676E9F" w:rsidRDefault="00676E9F">
      <w:pPr>
        <w:pStyle w:val="CommentText"/>
      </w:pPr>
      <w:r>
        <w:rPr>
          <w:rStyle w:val="CommentReference"/>
        </w:rPr>
        <w:annotationRef/>
      </w:r>
      <w:r>
        <w:t xml:space="preserve">You don’t usually need references in a cover letter </w:t>
      </w:r>
    </w:p>
  </w:comment>
  <w:comment w:id="121" w:author="Chris Carbone" w:date="2017-04-21T14:55:00Z" w:initials="CC">
    <w:p w14:paraId="7B96F189" w14:textId="1B5CFC30" w:rsidR="00C14836" w:rsidRDefault="00C14836">
      <w:pPr>
        <w:pStyle w:val="CommentText"/>
      </w:pPr>
      <w:r>
        <w:rPr>
          <w:rStyle w:val="CommentReference"/>
        </w:rPr>
        <w:annotationRef/>
      </w:r>
      <w:r>
        <w:t>What debate? Briefly can you define?</w:t>
      </w:r>
    </w:p>
  </w:comment>
  <w:comment w:id="125" w:author="Chris Carbone" w:date="2017-04-21T14:56:00Z" w:initials="CC">
    <w:p w14:paraId="52DF83C6" w14:textId="77777777" w:rsidR="00C14836" w:rsidRDefault="00C14836">
      <w:pPr>
        <w:pStyle w:val="CommentText"/>
      </w:pPr>
      <w:r>
        <w:rPr>
          <w:rStyle w:val="CommentReference"/>
        </w:rPr>
        <w:annotationRef/>
      </w:r>
      <w:r>
        <w:t>Maybe keep these two citations!</w:t>
      </w:r>
    </w:p>
    <w:p w14:paraId="338C2AE4" w14:textId="63CF1593" w:rsidR="00C14836" w:rsidRDefault="00C14836">
      <w:pPr>
        <w:pStyle w:val="CommentText"/>
      </w:pPr>
    </w:p>
  </w:comment>
  <w:comment w:id="126" w:author="Chris Carbone" w:date="2017-04-21T14:57:00Z" w:initials="CC">
    <w:p w14:paraId="1A7B8FA8" w14:textId="78FDD8A7" w:rsidR="00C14836" w:rsidRDefault="00C14836">
      <w:pPr>
        <w:pStyle w:val="CommentText"/>
      </w:pPr>
      <w:r>
        <w:rPr>
          <w:rStyle w:val="CommentReference"/>
        </w:rPr>
        <w:annotationRef/>
      </w:r>
      <w:r>
        <w:t>Maybe suggest him as a handling editor?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明朝 Pro W6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ax5t9ztwnxe5f8edetnp2tzne0aaff55ftr5&quot;&gt;My EndNote Library&lt;record-ids&gt;&lt;item&gt;1&lt;/item&gt;&lt;item&gt;2&lt;/item&gt;&lt;item&gt;3&lt;/item&gt;&lt;item&gt;4&lt;/item&gt;&lt;item&gt;8&lt;/item&gt;&lt;item&gt;11&lt;/item&gt;&lt;item&gt;20&lt;/item&gt;&lt;item&gt;104&lt;/item&gt;&lt;item&gt;122&lt;/item&gt;&lt;item&gt;125&lt;/item&gt;&lt;item&gt;196&lt;/item&gt;&lt;item&gt;215&lt;/item&gt;&lt;/record-ids&gt;&lt;/item&gt;&lt;/Libraries&gt;"/>
  </w:docVars>
  <w:rsids>
    <w:rsidRoot w:val="007A573B"/>
    <w:rsid w:val="000921FE"/>
    <w:rsid w:val="000C102E"/>
    <w:rsid w:val="000C7116"/>
    <w:rsid w:val="00150634"/>
    <w:rsid w:val="001739AC"/>
    <w:rsid w:val="00176FC1"/>
    <w:rsid w:val="001771EA"/>
    <w:rsid w:val="00185FF4"/>
    <w:rsid w:val="001A37F2"/>
    <w:rsid w:val="001B2710"/>
    <w:rsid w:val="001C56BA"/>
    <w:rsid w:val="001D6415"/>
    <w:rsid w:val="001E0C0E"/>
    <w:rsid w:val="00212218"/>
    <w:rsid w:val="00253A52"/>
    <w:rsid w:val="002562DF"/>
    <w:rsid w:val="0036496D"/>
    <w:rsid w:val="00367DF9"/>
    <w:rsid w:val="0039226B"/>
    <w:rsid w:val="003C3265"/>
    <w:rsid w:val="003D4586"/>
    <w:rsid w:val="00441284"/>
    <w:rsid w:val="004C6703"/>
    <w:rsid w:val="004D288A"/>
    <w:rsid w:val="00560882"/>
    <w:rsid w:val="005625FE"/>
    <w:rsid w:val="005947A5"/>
    <w:rsid w:val="005B148C"/>
    <w:rsid w:val="005B38CC"/>
    <w:rsid w:val="005D4706"/>
    <w:rsid w:val="00652E3A"/>
    <w:rsid w:val="00676E9F"/>
    <w:rsid w:val="006A3165"/>
    <w:rsid w:val="006C751B"/>
    <w:rsid w:val="00705916"/>
    <w:rsid w:val="0077237B"/>
    <w:rsid w:val="00787FEF"/>
    <w:rsid w:val="007A573B"/>
    <w:rsid w:val="007B43BB"/>
    <w:rsid w:val="008026EF"/>
    <w:rsid w:val="00805908"/>
    <w:rsid w:val="00812F45"/>
    <w:rsid w:val="00814899"/>
    <w:rsid w:val="00850FC0"/>
    <w:rsid w:val="00886220"/>
    <w:rsid w:val="0090060C"/>
    <w:rsid w:val="00912129"/>
    <w:rsid w:val="00982382"/>
    <w:rsid w:val="009C42C0"/>
    <w:rsid w:val="009C47E6"/>
    <w:rsid w:val="009F3872"/>
    <w:rsid w:val="00A16077"/>
    <w:rsid w:val="00A347C3"/>
    <w:rsid w:val="00A5633B"/>
    <w:rsid w:val="00A56DB7"/>
    <w:rsid w:val="00AD45C4"/>
    <w:rsid w:val="00B15883"/>
    <w:rsid w:val="00B476A9"/>
    <w:rsid w:val="00B5551A"/>
    <w:rsid w:val="00B92AB8"/>
    <w:rsid w:val="00BA6092"/>
    <w:rsid w:val="00BE344C"/>
    <w:rsid w:val="00BF1FF6"/>
    <w:rsid w:val="00C14836"/>
    <w:rsid w:val="00C342BF"/>
    <w:rsid w:val="00D0620F"/>
    <w:rsid w:val="00D3091F"/>
    <w:rsid w:val="00D40D00"/>
    <w:rsid w:val="00D5013F"/>
    <w:rsid w:val="00D706DB"/>
    <w:rsid w:val="00D73AAA"/>
    <w:rsid w:val="00DA465F"/>
    <w:rsid w:val="00E11869"/>
    <w:rsid w:val="00E1501A"/>
    <w:rsid w:val="00E40F96"/>
    <w:rsid w:val="00E56C75"/>
    <w:rsid w:val="00E70351"/>
    <w:rsid w:val="00EA71EB"/>
    <w:rsid w:val="00ED537D"/>
    <w:rsid w:val="00F17D21"/>
    <w:rsid w:val="00F65753"/>
    <w:rsid w:val="00FC3CCC"/>
    <w:rsid w:val="00FE2A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4E17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73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2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20F"/>
    <w:rPr>
      <w:rFonts w:ascii="Lucida Grande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AD45C4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751B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751B"/>
    <w:rPr>
      <w:rFonts w:ascii="Times New Roman" w:hAnsi="Times New Roman" w:cs="Times New Roman"/>
      <w:lang w:val="en-GB"/>
    </w:rPr>
  </w:style>
  <w:style w:type="character" w:customStyle="1" w:styleId="st">
    <w:name w:val="st"/>
    <w:basedOn w:val="DefaultParagraphFont"/>
    <w:rsid w:val="00E11869"/>
  </w:style>
  <w:style w:type="character" w:styleId="Emphasis">
    <w:name w:val="Emphasis"/>
    <w:basedOn w:val="DefaultParagraphFont"/>
    <w:uiPriority w:val="20"/>
    <w:qFormat/>
    <w:rsid w:val="00E11869"/>
    <w:rPr>
      <w:i/>
      <w:iCs/>
    </w:rPr>
  </w:style>
  <w:style w:type="paragraph" w:customStyle="1" w:styleId="EndNoteBibliographyTitle">
    <w:name w:val="EndNote Bibliography Title"/>
    <w:basedOn w:val="Normal"/>
    <w:rsid w:val="00BF1FF6"/>
    <w:pPr>
      <w:jc w:val="center"/>
    </w:pPr>
    <w:rPr>
      <w:rFonts w:ascii="Cambria" w:hAnsi="Cambria"/>
      <w:lang w:val="en-US"/>
    </w:rPr>
  </w:style>
  <w:style w:type="paragraph" w:customStyle="1" w:styleId="EndNoteBibliography">
    <w:name w:val="EndNote Bibliography"/>
    <w:basedOn w:val="Normal"/>
    <w:rsid w:val="00BF1FF6"/>
    <w:rPr>
      <w:rFonts w:ascii="Cambria" w:hAnsi="Cambria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62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2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220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22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220"/>
    <w:rPr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73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2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20F"/>
    <w:rPr>
      <w:rFonts w:ascii="Lucida Grande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AD45C4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751B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751B"/>
    <w:rPr>
      <w:rFonts w:ascii="Times New Roman" w:hAnsi="Times New Roman" w:cs="Times New Roman"/>
      <w:lang w:val="en-GB"/>
    </w:rPr>
  </w:style>
  <w:style w:type="character" w:customStyle="1" w:styleId="st">
    <w:name w:val="st"/>
    <w:basedOn w:val="DefaultParagraphFont"/>
    <w:rsid w:val="00E11869"/>
  </w:style>
  <w:style w:type="character" w:styleId="Emphasis">
    <w:name w:val="Emphasis"/>
    <w:basedOn w:val="DefaultParagraphFont"/>
    <w:uiPriority w:val="20"/>
    <w:qFormat/>
    <w:rsid w:val="00E11869"/>
    <w:rPr>
      <w:i/>
      <w:iCs/>
    </w:rPr>
  </w:style>
  <w:style w:type="paragraph" w:customStyle="1" w:styleId="EndNoteBibliographyTitle">
    <w:name w:val="EndNote Bibliography Title"/>
    <w:basedOn w:val="Normal"/>
    <w:rsid w:val="00BF1FF6"/>
    <w:pPr>
      <w:jc w:val="center"/>
    </w:pPr>
    <w:rPr>
      <w:rFonts w:ascii="Cambria" w:hAnsi="Cambria"/>
      <w:lang w:val="en-US"/>
    </w:rPr>
  </w:style>
  <w:style w:type="paragraph" w:customStyle="1" w:styleId="EndNoteBibliography">
    <w:name w:val="EndNote Bibliography"/>
    <w:basedOn w:val="Normal"/>
    <w:rsid w:val="00BF1FF6"/>
    <w:rPr>
      <w:rFonts w:ascii="Cambria" w:hAnsi="Cambria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62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2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220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22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220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comments" Target="comments.xml"/><Relationship Id="rId8" Type="http://schemas.openxmlformats.org/officeDocument/2006/relationships/hyperlink" Target="mailto:bgfry@uq.edu.au" TargetMode="External"/><Relationship Id="rId9" Type="http://schemas.openxmlformats.org/officeDocument/2006/relationships/hyperlink" Target="mailto:nicholas.casewell@lstmed.ac.uk" TargetMode="External"/><Relationship Id="rId10" Type="http://schemas.openxmlformats.org/officeDocument/2006/relationships/hyperlink" Target="mailto:ulrich.brose@idiv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6D0654-C58D-C24A-8E85-AED96B398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1747</Words>
  <Characters>9958</Characters>
  <Application>Microsoft Macintosh Word</Application>
  <DocSecurity>4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Kevin Healy, on behalf of my co-authors</vt:lpstr>
      <vt:lpstr/>
      <vt:lpstr>Suggested Referees</vt:lpstr>
      <vt:lpstr/>
      <vt:lpstr/>
      <vt:lpstr>References.</vt:lpstr>
      <vt:lpstr/>
      <vt:lpstr/>
    </vt:vector>
  </TitlesOfParts>
  <Company>tcd</Company>
  <LinksUpToDate>false</LinksUpToDate>
  <CharactersWithSpaces>11682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Healy</dc:creator>
  <cp:keywords/>
  <dc:description/>
  <cp:lastModifiedBy>Chris Carbone</cp:lastModifiedBy>
  <cp:revision>2</cp:revision>
  <cp:lastPrinted>2017-01-23T15:20:00Z</cp:lastPrinted>
  <dcterms:created xsi:type="dcterms:W3CDTF">2017-04-21T13:57:00Z</dcterms:created>
  <dcterms:modified xsi:type="dcterms:W3CDTF">2017-04-21T13:57:00Z</dcterms:modified>
</cp:coreProperties>
</file>