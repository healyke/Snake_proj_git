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4918" w14:textId="64A0CE24" w:rsidR="005266A2" w:rsidRPr="005266A2" w:rsidRDefault="00ED42A7" w:rsidP="005266A2">
      <w:pPr>
        <w:spacing w:line="360" w:lineRule="auto"/>
        <w:rPr>
          <w:b/>
          <w:sz w:val="32"/>
          <w:szCs w:val="32"/>
        </w:rPr>
      </w:pPr>
      <w:r>
        <w:rPr>
          <w:b/>
          <w:sz w:val="32"/>
          <w:szCs w:val="32"/>
        </w:rPr>
        <w:t>Evolution of snake v</w:t>
      </w:r>
      <w:r w:rsidR="005266A2" w:rsidRPr="005266A2">
        <w:rPr>
          <w:b/>
          <w:sz w:val="32"/>
          <w:szCs w:val="32"/>
        </w:rPr>
        <w:t>enom</w:t>
      </w:r>
      <w:r>
        <w:rPr>
          <w:b/>
          <w:sz w:val="32"/>
          <w:szCs w:val="32"/>
        </w:rPr>
        <w:t xml:space="preserve"> potency and yield</w:t>
      </w:r>
      <w:r w:rsidR="005266A2" w:rsidRPr="005266A2">
        <w:rPr>
          <w:b/>
          <w:sz w:val="32"/>
          <w:szCs w:val="32"/>
        </w:rPr>
        <w:t xml:space="preserve"> is driven by trophic and </w:t>
      </w:r>
      <w:proofErr w:type="spellStart"/>
      <w:r w:rsidR="005266A2" w:rsidRPr="005266A2">
        <w:rPr>
          <w:b/>
          <w:sz w:val="32"/>
          <w:szCs w:val="32"/>
        </w:rPr>
        <w:t>macroecological</w:t>
      </w:r>
      <w:proofErr w:type="spellEnd"/>
      <w:r w:rsidR="00CB0896">
        <w:rPr>
          <w:b/>
          <w:sz w:val="32"/>
          <w:szCs w:val="32"/>
        </w:rPr>
        <w:t xml:space="preserve"> factors</w:t>
      </w:r>
      <w:r>
        <w:rPr>
          <w:b/>
          <w:sz w:val="32"/>
          <w:szCs w:val="32"/>
        </w:rPr>
        <w:t xml:space="preserve"> including metabolism, prey-type and</w:t>
      </w:r>
      <w:r w:rsidR="00225583">
        <w:rPr>
          <w:b/>
          <w:sz w:val="32"/>
          <w:szCs w:val="32"/>
        </w:rPr>
        <w:t xml:space="preserve"> habitat</w:t>
      </w: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2CC11D0D" w:rsidR="007E1FF5" w:rsidRDefault="007E1FF5" w:rsidP="00184F56">
      <w:pPr>
        <w:spacing w:line="360" w:lineRule="auto"/>
      </w:pPr>
      <w:r>
        <w:t xml:space="preserve">Snake venom is best known for its ability to kill prey, </w:t>
      </w:r>
      <w:r w:rsidR="00184F56">
        <w:t>a property</w:t>
      </w:r>
      <w:r>
        <w:t xml:space="preserve"> that</w:t>
      </w:r>
      <w:r w:rsidR="00686AF0">
        <w:t xml:space="preserve"> both</w:t>
      </w:r>
      <w:r>
        <w:t xml:space="preserve"> makes it of biomedical interest </w:t>
      </w:r>
      <w:r w:rsidR="00184F56">
        <w:t>and</w:t>
      </w:r>
      <w:r>
        <w:t xml:space="preserve"> a public health concern. However, </w:t>
      </w:r>
      <w:r w:rsidR="008A5188">
        <w:t>snake venom</w:t>
      </w:r>
      <w:r w:rsidR="00184F56">
        <w:t xml:space="preserve"> </w:t>
      </w:r>
      <w:r w:rsidR="001B07FE">
        <w:t xml:space="preserve">measured in terms of its potency and volume, </w:t>
      </w:r>
      <w:r w:rsidR="00184F56">
        <w:t>also</w:t>
      </w:r>
      <w:r>
        <w:t xml:space="preserve"> offers </w:t>
      </w:r>
      <w:r w:rsidR="00333F92">
        <w:t>an</w:t>
      </w:r>
      <w:r>
        <w:t xml:space="preserve"> opportunity to understanding </w:t>
      </w:r>
      <w:r w:rsidR="00333F92">
        <w:t>a novel aspect of predator-prey co-</w:t>
      </w:r>
      <w:r>
        <w:t>evolution.</w:t>
      </w:r>
      <w:r w:rsidR="00AB1B62">
        <w:t xml:space="preserve"> </w:t>
      </w:r>
      <w:r w:rsidR="001B07FE">
        <w:t>Variation in these aspect of s</w:t>
      </w:r>
      <w:r w:rsidR="00333F92">
        <w:t>nake venom</w:t>
      </w:r>
      <w:r w:rsidR="00AB1B62">
        <w:t xml:space="preserve"> </w:t>
      </w:r>
      <w:r w:rsidR="00184F56">
        <w:t xml:space="preserve">can be </w:t>
      </w:r>
      <w:r w:rsidR="001B07FE">
        <w:t>examined in relation to</w:t>
      </w:r>
      <w:r w:rsidR="00AB1B62">
        <w:t xml:space="preserve"> </w:t>
      </w:r>
      <w:r w:rsidR="001B07FE">
        <w:t>prey species characteristics</w:t>
      </w:r>
      <w:r w:rsidR="00AB1B62">
        <w:t>,</w:t>
      </w:r>
      <w:r w:rsidR="00184F56">
        <w:t xml:space="preserve"> and</w:t>
      </w:r>
      <w:r w:rsidR="00AB1B62">
        <w:t xml:space="preserve"> </w:t>
      </w:r>
      <w:r w:rsidR="00E37799">
        <w:t>snake size,</w:t>
      </w:r>
      <w:r w:rsidR="00184F56">
        <w:t xml:space="preserve"> metabolic </w:t>
      </w:r>
      <w:r w:rsidR="001B07FE">
        <w:t xml:space="preserve">rates </w:t>
      </w:r>
      <w:r w:rsidR="00AB1B62">
        <w:t xml:space="preserve">and habitat </w:t>
      </w:r>
      <w:r w:rsidR="001B07FE">
        <w:t xml:space="preserve">features such as </w:t>
      </w:r>
      <w:r w:rsidR="00AB1B62">
        <w:t>dimensionality</w:t>
      </w:r>
      <w:r w:rsidR="00184F56">
        <w:t xml:space="preserve">. Here, </w:t>
      </w:r>
      <w:r w:rsidR="00686AF0">
        <w:t xml:space="preserve">using </w:t>
      </w:r>
      <w:r>
        <w:t xml:space="preserve">comparative analysis </w:t>
      </w:r>
      <w:r w:rsidR="00686AF0">
        <w:t>we</w:t>
      </w:r>
      <w:r w:rsidR="00184F56">
        <w:t xml:space="preserve"> show that</w:t>
      </w:r>
      <w:r w:rsidR="00AB1B62">
        <w:t xml:space="preserve"> trophic drivers result in venom evolving higher potency towards species closely resembling their natural diet </w:t>
      </w:r>
      <w:r w:rsidR="00E37799">
        <w:t>while</w:t>
      </w:r>
      <w:r w:rsidR="00AB1B62">
        <w:t xml:space="preserve"> </w:t>
      </w:r>
      <w:proofErr w:type="spellStart"/>
      <w:r w:rsidR="00AB1B62">
        <w:t>macroecological</w:t>
      </w:r>
      <w:proofErr w:type="spellEnd"/>
      <w:r w:rsidR="00AB1B62">
        <w:t xml:space="preserve"> drivers</w:t>
      </w:r>
      <w:r w:rsidR="00E37799">
        <w:t>, such as habitat dimensionality and metabolic constraints,</w:t>
      </w:r>
      <w:r w:rsidR="00AB1B62">
        <w:t xml:space="preserve"> shape </w:t>
      </w:r>
      <w:r w:rsidR="00E37799">
        <w:t>the quantity of venom available.</w:t>
      </w:r>
    </w:p>
    <w:p w14:paraId="418A2F01" w14:textId="7664F8C3" w:rsidR="008A5188" w:rsidRPr="005266A2" w:rsidRDefault="008A5188" w:rsidP="005266A2">
      <w:pPr>
        <w:spacing w:line="360" w:lineRule="auto"/>
      </w:pPr>
    </w:p>
    <w:p w14:paraId="11621ED5" w14:textId="77777777" w:rsidR="00E37799" w:rsidRDefault="00E37799" w:rsidP="00D91852">
      <w:pPr>
        <w:spacing w:line="360" w:lineRule="auto"/>
        <w:outlineLvl w:val="0"/>
        <w:rPr>
          <w:b/>
        </w:rPr>
      </w:pPr>
    </w:p>
    <w:p w14:paraId="7C459676" w14:textId="77777777" w:rsidR="00E37799" w:rsidRDefault="00E37799" w:rsidP="00D91852">
      <w:pPr>
        <w:spacing w:line="360" w:lineRule="auto"/>
        <w:outlineLvl w:val="0"/>
        <w:rPr>
          <w:b/>
        </w:rPr>
      </w:pPr>
    </w:p>
    <w:p w14:paraId="14AA18D8" w14:textId="77777777" w:rsidR="00E37799" w:rsidRDefault="00E37799" w:rsidP="00D91852">
      <w:pPr>
        <w:spacing w:line="360" w:lineRule="auto"/>
        <w:outlineLvl w:val="0"/>
        <w:rPr>
          <w:b/>
        </w:rPr>
      </w:pPr>
    </w:p>
    <w:p w14:paraId="5C87C034" w14:textId="77777777" w:rsidR="00E37799" w:rsidRDefault="00E37799" w:rsidP="00D91852">
      <w:pPr>
        <w:spacing w:line="360" w:lineRule="auto"/>
        <w:outlineLvl w:val="0"/>
        <w:rPr>
          <w:b/>
        </w:rPr>
      </w:pPr>
    </w:p>
    <w:p w14:paraId="5EE56B66" w14:textId="77777777" w:rsidR="00E37799" w:rsidRDefault="00E37799" w:rsidP="00D91852">
      <w:pPr>
        <w:spacing w:line="360" w:lineRule="auto"/>
        <w:outlineLvl w:val="0"/>
        <w:rPr>
          <w:b/>
        </w:rPr>
      </w:pPr>
    </w:p>
    <w:p w14:paraId="22560019" w14:textId="77777777" w:rsidR="00E37799" w:rsidRDefault="00E37799" w:rsidP="00D91852">
      <w:pPr>
        <w:spacing w:line="360" w:lineRule="auto"/>
        <w:outlineLvl w:val="0"/>
        <w:rPr>
          <w:b/>
        </w:rPr>
      </w:pPr>
    </w:p>
    <w:p w14:paraId="584E82F7" w14:textId="77777777" w:rsidR="00E37799" w:rsidRDefault="00E37799" w:rsidP="00D91852">
      <w:pPr>
        <w:spacing w:line="360" w:lineRule="auto"/>
        <w:outlineLvl w:val="0"/>
        <w:rPr>
          <w:b/>
        </w:rPr>
      </w:pPr>
    </w:p>
    <w:p w14:paraId="57032D4C" w14:textId="77777777" w:rsidR="00E37799" w:rsidRDefault="00E37799" w:rsidP="00D91852">
      <w:pPr>
        <w:spacing w:line="360" w:lineRule="auto"/>
        <w:outlineLvl w:val="0"/>
        <w:rPr>
          <w:b/>
        </w:rPr>
      </w:pPr>
    </w:p>
    <w:p w14:paraId="2FEDA835" w14:textId="77777777" w:rsidR="00E37799" w:rsidRDefault="00E37799" w:rsidP="00D91852">
      <w:pPr>
        <w:spacing w:line="360" w:lineRule="auto"/>
        <w:outlineLvl w:val="0"/>
        <w:rPr>
          <w:b/>
        </w:rPr>
      </w:pPr>
    </w:p>
    <w:p w14:paraId="4B5ACCCC" w14:textId="77777777" w:rsidR="00E37799" w:rsidRDefault="00E37799" w:rsidP="00D91852">
      <w:pPr>
        <w:spacing w:line="360" w:lineRule="auto"/>
        <w:outlineLvl w:val="0"/>
        <w:rPr>
          <w:b/>
        </w:rPr>
      </w:pPr>
    </w:p>
    <w:p w14:paraId="756F9C40" w14:textId="77777777" w:rsidR="00E37799" w:rsidRDefault="00E37799" w:rsidP="00D91852">
      <w:pPr>
        <w:spacing w:line="360" w:lineRule="auto"/>
        <w:outlineLvl w:val="0"/>
        <w:rPr>
          <w:b/>
        </w:rPr>
      </w:pPr>
    </w:p>
    <w:p w14:paraId="55CA43E7" w14:textId="77777777" w:rsidR="00E37799" w:rsidRDefault="00E37799" w:rsidP="00D91852">
      <w:pPr>
        <w:spacing w:line="360" w:lineRule="auto"/>
        <w:outlineLvl w:val="0"/>
        <w:rPr>
          <w:b/>
        </w:rPr>
      </w:pPr>
    </w:p>
    <w:p w14:paraId="4B9BCA1C" w14:textId="77777777" w:rsidR="00E37799" w:rsidRDefault="00E37799" w:rsidP="00D91852">
      <w:pPr>
        <w:spacing w:line="360" w:lineRule="auto"/>
        <w:outlineLvl w:val="0"/>
        <w:rPr>
          <w:b/>
        </w:rPr>
      </w:pPr>
    </w:p>
    <w:p w14:paraId="54D6A159" w14:textId="3A28065D" w:rsidR="00966F0B" w:rsidRDefault="005266A2" w:rsidP="00D91852">
      <w:pPr>
        <w:spacing w:line="360" w:lineRule="auto"/>
        <w:outlineLvl w:val="0"/>
        <w:rPr>
          <w:ins w:id="0" w:author="Kevin Healy" w:date="2017-01-09T19:32:00Z"/>
          <w:color w:val="FF0000"/>
        </w:rPr>
      </w:pPr>
      <w:r w:rsidRPr="005266A2">
        <w:rPr>
          <w:b/>
        </w:rPr>
        <w:lastRenderedPageBreak/>
        <w:t>Abstract</w:t>
      </w:r>
    </w:p>
    <w:p w14:paraId="49A85B95" w14:textId="1AA84641" w:rsidR="00445922" w:rsidRDefault="004D74F2" w:rsidP="00D91852">
      <w:pPr>
        <w:spacing w:line="360" w:lineRule="auto"/>
        <w:outlineLvl w:val="0"/>
        <w:rPr>
          <w:color w:val="000000" w:themeColor="text1"/>
        </w:rPr>
      </w:pPr>
      <w:r>
        <w:rPr>
          <w:color w:val="000000" w:themeColor="text1"/>
        </w:rPr>
        <w:t>Snake venom is best known for its ability to incapacitate and kill prey. However,</w:t>
      </w:r>
      <w:r w:rsidR="00794346">
        <w:rPr>
          <w:color w:val="000000" w:themeColor="text1"/>
        </w:rPr>
        <w:t xml:space="preserve"> venoms predatory </w:t>
      </w:r>
      <w:r w:rsidR="004E24BD">
        <w:rPr>
          <w:color w:val="000000" w:themeColor="text1"/>
        </w:rPr>
        <w:t>functionality</w:t>
      </w:r>
      <w:r w:rsidR="00794346">
        <w:rPr>
          <w:color w:val="000000" w:themeColor="text1"/>
        </w:rPr>
        <w:t xml:space="preserve"> </w:t>
      </w:r>
      <w:r>
        <w:rPr>
          <w:color w:val="000000" w:themeColor="text1"/>
        </w:rPr>
        <w:t>is highly variable across species, with some species</w:t>
      </w:r>
      <w:r w:rsidR="00127B69">
        <w:rPr>
          <w:color w:val="000000" w:themeColor="text1"/>
        </w:rPr>
        <w:t xml:space="preserve"> possessing venoms of</w:t>
      </w:r>
      <w:r>
        <w:rPr>
          <w:color w:val="000000" w:themeColor="text1"/>
        </w:rPr>
        <w:t xml:space="preserve"> seemingly harmless</w:t>
      </w:r>
      <w:r w:rsidR="00127B69">
        <w:rPr>
          <w:color w:val="000000" w:themeColor="text1"/>
        </w:rPr>
        <w:t xml:space="preserve"> quantities</w:t>
      </w:r>
      <w:r w:rsidR="004E24BD">
        <w:rPr>
          <w:color w:val="000000" w:themeColor="text1"/>
        </w:rPr>
        <w:t xml:space="preserve"> and</w:t>
      </w:r>
      <w:r w:rsidR="00127B69">
        <w:rPr>
          <w:color w:val="000000" w:themeColor="text1"/>
        </w:rPr>
        <w:t xml:space="preserve"> potencies,</w:t>
      </w:r>
      <w:r>
        <w:rPr>
          <w:color w:val="000000" w:themeColor="text1"/>
        </w:rPr>
        <w:t xml:space="preserve"> while others, such as Russell’s viper, </w:t>
      </w:r>
      <w:r w:rsidR="00127B69">
        <w:rPr>
          <w:color w:val="000000" w:themeColor="text1"/>
        </w:rPr>
        <w:t>can</w:t>
      </w:r>
      <w:r>
        <w:rPr>
          <w:color w:val="000000" w:themeColor="text1"/>
        </w:rPr>
        <w:t xml:space="preserve"> kill vast numbers of their prey.</w:t>
      </w:r>
      <w:r w:rsidR="00127B69">
        <w:rPr>
          <w:color w:val="000000" w:themeColor="text1"/>
        </w:rPr>
        <w:t xml:space="preserve"> This</w:t>
      </w:r>
      <w:r w:rsidR="00794346">
        <w:rPr>
          <w:color w:val="000000" w:themeColor="text1"/>
        </w:rPr>
        <w:t xml:space="preserve"> </w:t>
      </w:r>
      <w:r w:rsidR="00242D36">
        <w:rPr>
          <w:color w:val="000000" w:themeColor="text1"/>
        </w:rPr>
        <w:t xml:space="preserve">suggests </w:t>
      </w:r>
      <w:r w:rsidR="0054298B">
        <w:rPr>
          <w:color w:val="000000" w:themeColor="text1"/>
        </w:rPr>
        <w:t>that venom</w:t>
      </w:r>
      <w:r w:rsidR="002E46FC">
        <w:rPr>
          <w:color w:val="000000" w:themeColor="text1"/>
        </w:rPr>
        <w:t xml:space="preserve"> evolution</w:t>
      </w:r>
      <w:r w:rsidR="002278AB">
        <w:rPr>
          <w:color w:val="000000" w:themeColor="text1"/>
        </w:rPr>
        <w:t xml:space="preserve"> may</w:t>
      </w:r>
      <w:r w:rsidR="002E46FC">
        <w:rPr>
          <w:color w:val="000000" w:themeColor="text1"/>
        </w:rPr>
        <w:t xml:space="preserve"> not</w:t>
      </w:r>
      <w:r w:rsidR="0054298B">
        <w:rPr>
          <w:color w:val="000000" w:themeColor="text1"/>
        </w:rPr>
        <w:t xml:space="preserve"> </w:t>
      </w:r>
      <w:r w:rsidR="002278AB">
        <w:rPr>
          <w:color w:val="000000" w:themeColor="text1"/>
        </w:rPr>
        <w:t xml:space="preserve">be </w:t>
      </w:r>
      <w:r w:rsidR="00E70366">
        <w:rPr>
          <w:color w:val="000000" w:themeColor="text1"/>
        </w:rPr>
        <w:t>predominantly</w:t>
      </w:r>
      <w:r w:rsidR="002E46FC">
        <w:rPr>
          <w:color w:val="000000" w:themeColor="text1"/>
        </w:rPr>
        <w:t xml:space="preserve"> influenced</w:t>
      </w:r>
      <w:r w:rsidR="0054298B">
        <w:rPr>
          <w:color w:val="000000" w:themeColor="text1"/>
        </w:rPr>
        <w:t xml:space="preserve"> by </w:t>
      </w:r>
      <w:r w:rsidR="002E46FC">
        <w:rPr>
          <w:color w:val="000000" w:themeColor="text1"/>
        </w:rPr>
        <w:t>drivers</w:t>
      </w:r>
      <w:r w:rsidR="00F630FA">
        <w:rPr>
          <w:color w:val="000000" w:themeColor="text1"/>
        </w:rPr>
        <w:t xml:space="preserve"> such as trophic ecology</w:t>
      </w:r>
      <w:r w:rsidR="00242D36">
        <w:rPr>
          <w:color w:val="000000" w:themeColor="text1"/>
        </w:rPr>
        <w:t xml:space="preserve"> and </w:t>
      </w:r>
      <w:proofErr w:type="spellStart"/>
      <w:r w:rsidR="00242D36">
        <w:rPr>
          <w:color w:val="000000" w:themeColor="text1"/>
        </w:rPr>
        <w:t>macroecological</w:t>
      </w:r>
      <w:proofErr w:type="spellEnd"/>
      <w:r w:rsidR="00242D36">
        <w:rPr>
          <w:color w:val="000000" w:themeColor="text1"/>
        </w:rPr>
        <w:t xml:space="preserve"> factors</w:t>
      </w:r>
      <w:r w:rsidR="002278AB">
        <w:rPr>
          <w:color w:val="000000" w:themeColor="text1"/>
        </w:rPr>
        <w:t xml:space="preserve"> as expected for predatory traits</w:t>
      </w:r>
      <w:r w:rsidR="00127B69">
        <w:rPr>
          <w:color w:val="000000" w:themeColor="text1"/>
        </w:rPr>
        <w:t xml:space="preserve">. </w:t>
      </w:r>
      <w:r w:rsidR="0086472D">
        <w:rPr>
          <w:color w:val="000000" w:themeColor="text1"/>
        </w:rPr>
        <w:t xml:space="preserve">In particular, </w:t>
      </w:r>
      <w:r w:rsidR="002278AB">
        <w:rPr>
          <w:color w:val="000000" w:themeColor="text1"/>
        </w:rPr>
        <w:t xml:space="preserve">venom </w:t>
      </w:r>
      <w:r w:rsidR="00F630FA">
        <w:rPr>
          <w:color w:val="000000" w:themeColor="text1"/>
        </w:rPr>
        <w:t xml:space="preserve">would be </w:t>
      </w:r>
      <w:r w:rsidR="002278AB">
        <w:rPr>
          <w:color w:val="000000" w:themeColor="text1"/>
        </w:rPr>
        <w:t>predicted</w:t>
      </w:r>
      <w:r w:rsidR="00F630FA">
        <w:rPr>
          <w:color w:val="000000" w:themeColor="text1"/>
        </w:rPr>
        <w:t xml:space="preserve"> to</w:t>
      </w:r>
      <w:r w:rsidR="002278AB">
        <w:rPr>
          <w:color w:val="000000" w:themeColor="text1"/>
        </w:rPr>
        <w:t xml:space="preserve"> </w:t>
      </w:r>
      <w:r w:rsidR="002E46FC">
        <w:rPr>
          <w:color w:val="000000" w:themeColor="text1"/>
        </w:rPr>
        <w:t>be selected for</w:t>
      </w:r>
      <w:r w:rsidR="002278AB">
        <w:rPr>
          <w:color w:val="000000" w:themeColor="text1"/>
        </w:rPr>
        <w:t xml:space="preserve"> prey-specific potencies </w:t>
      </w:r>
      <w:r w:rsidR="00F630FA">
        <w:rPr>
          <w:color w:val="000000" w:themeColor="text1"/>
        </w:rPr>
        <w:t>while</w:t>
      </w:r>
      <w:r w:rsidR="002278AB">
        <w:rPr>
          <w:color w:val="000000" w:themeColor="text1"/>
        </w:rPr>
        <w:t xml:space="preserve"> </w:t>
      </w:r>
      <w:r w:rsidR="00E70366">
        <w:rPr>
          <w:color w:val="000000" w:themeColor="text1"/>
        </w:rPr>
        <w:t xml:space="preserve">venom yield may be expected to follow </w:t>
      </w:r>
      <w:proofErr w:type="spellStart"/>
      <w:r w:rsidR="00E70366">
        <w:rPr>
          <w:color w:val="000000" w:themeColor="text1"/>
        </w:rPr>
        <w:t>macroecological</w:t>
      </w:r>
      <w:proofErr w:type="spellEnd"/>
      <w:r w:rsidR="00E70366">
        <w:rPr>
          <w:color w:val="000000" w:themeColor="text1"/>
        </w:rPr>
        <w:t xml:space="preserve"> patterns relating to </w:t>
      </w:r>
      <w:r w:rsidR="0086472D">
        <w:rPr>
          <w:color w:val="000000" w:themeColor="text1"/>
        </w:rPr>
        <w:t xml:space="preserve">predator-prey </w:t>
      </w:r>
      <w:r w:rsidR="00E70366">
        <w:rPr>
          <w:color w:val="000000" w:themeColor="text1"/>
        </w:rPr>
        <w:t>mass</w:t>
      </w:r>
      <w:r w:rsidR="0086472D">
        <w:rPr>
          <w:color w:val="000000" w:themeColor="text1"/>
        </w:rPr>
        <w:t xml:space="preserve">, metabolic rate and </w:t>
      </w:r>
      <w:r w:rsidR="004A70D4">
        <w:rPr>
          <w:color w:val="000000" w:themeColor="text1"/>
        </w:rPr>
        <w:t>habitat dimensionality</w:t>
      </w:r>
      <w:r w:rsidR="002278AB">
        <w:rPr>
          <w:color w:val="000000" w:themeColor="text1"/>
        </w:rPr>
        <w:t xml:space="preserve">. One potential reason for the </w:t>
      </w:r>
      <w:r w:rsidR="00E70366">
        <w:rPr>
          <w:color w:val="000000" w:themeColor="text1"/>
        </w:rPr>
        <w:t>absence</w:t>
      </w:r>
      <w:r w:rsidR="002278AB">
        <w:rPr>
          <w:color w:val="000000" w:themeColor="text1"/>
        </w:rPr>
        <w:t xml:space="preserve"> of these patterns is the use of non-natural prey species to measure venom potencies. </w:t>
      </w:r>
      <w:r w:rsidR="004A70D4">
        <w:rPr>
          <w:color w:val="000000" w:themeColor="text1"/>
        </w:rPr>
        <w:t>Here we</w:t>
      </w:r>
      <w:r w:rsidR="00E70366">
        <w:rPr>
          <w:color w:val="000000" w:themeColor="text1"/>
        </w:rPr>
        <w:t xml:space="preserve"> test a range of hypothesis relating to the drivers of venom evolution by</w:t>
      </w:r>
      <w:r w:rsidR="00BE2B42">
        <w:rPr>
          <w:color w:val="000000" w:themeColor="text1"/>
        </w:rPr>
        <w:t xml:space="preserve"> account</w:t>
      </w:r>
      <w:r w:rsidR="00E70366">
        <w:rPr>
          <w:color w:val="000000" w:themeColor="text1"/>
        </w:rPr>
        <w:t>ing</w:t>
      </w:r>
      <w:r w:rsidR="00BE2B42">
        <w:rPr>
          <w:color w:val="000000" w:themeColor="text1"/>
        </w:rPr>
        <w:t xml:space="preserve"> for the use of non-natural species </w:t>
      </w:r>
      <w:r w:rsidR="00E70366">
        <w:rPr>
          <w:color w:val="000000" w:themeColor="text1"/>
        </w:rPr>
        <w:t xml:space="preserve">using </w:t>
      </w:r>
      <w:r w:rsidR="00BE2B42">
        <w:rPr>
          <w:color w:val="000000" w:themeColor="text1"/>
        </w:rPr>
        <w:t xml:space="preserve">the evolutionary distance between </w:t>
      </w:r>
      <w:r w:rsidR="002E46FC">
        <w:rPr>
          <w:color w:val="000000" w:themeColor="text1"/>
        </w:rPr>
        <w:t>model species</w:t>
      </w:r>
      <w:r w:rsidR="00BE2B42">
        <w:rPr>
          <w:color w:val="000000" w:themeColor="text1"/>
        </w:rPr>
        <w:t xml:space="preserve"> and</w:t>
      </w:r>
      <w:r w:rsidR="002E46FC">
        <w:rPr>
          <w:color w:val="000000" w:themeColor="text1"/>
        </w:rPr>
        <w:t xml:space="preserve"> observed</w:t>
      </w:r>
      <w:r w:rsidR="00BE2B42">
        <w:rPr>
          <w:color w:val="000000" w:themeColor="text1"/>
        </w:rPr>
        <w:t xml:space="preserve"> dietary species </w:t>
      </w:r>
      <w:r w:rsidR="00E70366">
        <w:rPr>
          <w:color w:val="000000" w:themeColor="text1"/>
        </w:rPr>
        <w:t>in</w:t>
      </w:r>
      <w:r w:rsidR="00BE2B42">
        <w:rPr>
          <w:color w:val="000000" w:themeColor="text1"/>
        </w:rPr>
        <w:t xml:space="preserve"> a </w:t>
      </w:r>
      <w:r w:rsidR="0054298B">
        <w:rPr>
          <w:color w:val="000000" w:themeColor="text1"/>
        </w:rPr>
        <w:t xml:space="preserve">comparative analyses </w:t>
      </w:r>
      <w:r w:rsidR="004A70D4">
        <w:rPr>
          <w:color w:val="000000" w:themeColor="text1"/>
        </w:rPr>
        <w:t>of</w:t>
      </w:r>
      <w:r w:rsidR="0086472D">
        <w:rPr>
          <w:color w:val="000000" w:themeColor="text1"/>
        </w:rPr>
        <w:t xml:space="preserve"> venom potency (LD</w:t>
      </w:r>
      <w:r w:rsidR="0086472D" w:rsidRPr="00F630FA">
        <w:rPr>
          <w:color w:val="000000" w:themeColor="text1"/>
          <w:vertAlign w:val="subscript"/>
        </w:rPr>
        <w:t>50</w:t>
      </w:r>
      <w:r w:rsidR="0086472D">
        <w:rPr>
          <w:color w:val="000000" w:themeColor="text1"/>
        </w:rPr>
        <w:t>) and yield</w:t>
      </w:r>
      <w:r w:rsidR="0054298B">
        <w:rPr>
          <w:color w:val="000000" w:themeColor="text1"/>
        </w:rPr>
        <w:t xml:space="preserve"> for 99 </w:t>
      </w:r>
      <w:r w:rsidR="002E46FC">
        <w:rPr>
          <w:color w:val="000000" w:themeColor="text1"/>
        </w:rPr>
        <w:t xml:space="preserve">snake </w:t>
      </w:r>
      <w:r w:rsidR="0054298B">
        <w:rPr>
          <w:color w:val="000000" w:themeColor="text1"/>
        </w:rPr>
        <w:t>species</w:t>
      </w:r>
      <w:r w:rsidR="0086472D">
        <w:rPr>
          <w:color w:val="000000" w:themeColor="text1"/>
        </w:rPr>
        <w:t xml:space="preserve">. </w:t>
      </w:r>
      <w:r w:rsidR="00BE2B42">
        <w:rPr>
          <w:color w:val="000000" w:themeColor="text1"/>
        </w:rPr>
        <w:t>We show t</w:t>
      </w:r>
      <w:r w:rsidR="004A70D4">
        <w:rPr>
          <w:color w:val="000000" w:themeColor="text1"/>
        </w:rPr>
        <w:t>hat snake venom</w:t>
      </w:r>
      <w:r w:rsidR="00DE22EF">
        <w:rPr>
          <w:color w:val="000000" w:themeColor="text1"/>
        </w:rPr>
        <w:t xml:space="preserve"> evolution is driven by both trophic</w:t>
      </w:r>
      <w:r w:rsidR="002E46FC">
        <w:rPr>
          <w:color w:val="000000" w:themeColor="text1"/>
        </w:rPr>
        <w:t xml:space="preserve"> factors</w:t>
      </w:r>
      <w:r w:rsidR="00DE22EF">
        <w:rPr>
          <w:color w:val="000000" w:themeColor="text1"/>
        </w:rPr>
        <w:t>, with venom showing higher potencies when tested on species phylogenetically similar to</w:t>
      </w:r>
      <w:r w:rsidR="002E46FC">
        <w:rPr>
          <w:color w:val="000000" w:themeColor="text1"/>
        </w:rPr>
        <w:t xml:space="preserve"> those within their</w:t>
      </w:r>
      <w:r w:rsidR="00DE22EF">
        <w:rPr>
          <w:color w:val="000000" w:themeColor="text1"/>
        </w:rPr>
        <w:t xml:space="preserve"> diet, and </w:t>
      </w:r>
      <w:proofErr w:type="spellStart"/>
      <w:r w:rsidR="00DE22EF">
        <w:rPr>
          <w:color w:val="000000" w:themeColor="text1"/>
        </w:rPr>
        <w:t>macroecological</w:t>
      </w:r>
      <w:proofErr w:type="spellEnd"/>
      <w:r w:rsidR="00DE22EF">
        <w:rPr>
          <w:color w:val="000000" w:themeColor="text1"/>
        </w:rPr>
        <w:t xml:space="preserve"> drivers, with venom yield</w:t>
      </w:r>
      <w:r w:rsidR="002E46FC">
        <w:rPr>
          <w:color w:val="000000" w:themeColor="text1"/>
        </w:rPr>
        <w:t xml:space="preserve"> increasing with body size as predicted b</w:t>
      </w:r>
      <w:r w:rsidR="00900087">
        <w:rPr>
          <w:color w:val="000000" w:themeColor="text1"/>
        </w:rPr>
        <w:t>y</w:t>
      </w:r>
      <w:r w:rsidR="002E46FC">
        <w:rPr>
          <w:color w:val="000000" w:themeColor="text1"/>
        </w:rPr>
        <w:t xml:space="preserve"> metabolic rate, and decreasing in higher dimensional habitats. These results </w:t>
      </w:r>
      <w:r w:rsidR="00900087">
        <w:rPr>
          <w:color w:val="000000" w:themeColor="text1"/>
        </w:rPr>
        <w:t>underline</w:t>
      </w:r>
      <w:r w:rsidR="002E46FC">
        <w:rPr>
          <w:color w:val="000000" w:themeColor="text1"/>
        </w:rPr>
        <w:t xml:space="preserve"> the</w:t>
      </w:r>
      <w:r w:rsidR="00900087">
        <w:rPr>
          <w:color w:val="000000" w:themeColor="text1"/>
        </w:rPr>
        <w:t xml:space="preserve"> </w:t>
      </w:r>
      <w:r w:rsidR="002E46FC">
        <w:rPr>
          <w:color w:val="000000" w:themeColor="text1"/>
        </w:rPr>
        <w:t>importance of</w:t>
      </w:r>
      <w:r w:rsidR="00900087">
        <w:rPr>
          <w:color w:val="000000" w:themeColor="text1"/>
        </w:rPr>
        <w:t xml:space="preserve"> </w:t>
      </w:r>
      <w:r w:rsidR="002E46FC">
        <w:rPr>
          <w:color w:val="000000" w:themeColor="text1"/>
        </w:rPr>
        <w:t>tro</w:t>
      </w:r>
      <w:r w:rsidR="00900087">
        <w:rPr>
          <w:color w:val="000000" w:themeColor="text1"/>
        </w:rPr>
        <w:t xml:space="preserve">phic and </w:t>
      </w:r>
      <w:proofErr w:type="spellStart"/>
      <w:r w:rsidR="00900087">
        <w:rPr>
          <w:color w:val="000000" w:themeColor="text1"/>
        </w:rPr>
        <w:t>macroecolgical</w:t>
      </w:r>
      <w:proofErr w:type="spellEnd"/>
      <w:r w:rsidR="00900087">
        <w:rPr>
          <w:color w:val="000000" w:themeColor="text1"/>
        </w:rPr>
        <w:t xml:space="preserve"> forces i</w:t>
      </w:r>
      <w:r w:rsidR="002E46FC">
        <w:rPr>
          <w:color w:val="000000" w:themeColor="text1"/>
        </w:rPr>
        <w:t>n</w:t>
      </w:r>
      <w:r w:rsidR="00900087">
        <w:rPr>
          <w:color w:val="000000" w:themeColor="text1"/>
        </w:rPr>
        <w:t xml:space="preserve"> snake venom evolution and highlight the potential role of these factors in </w:t>
      </w:r>
      <w:r w:rsidR="00E70366">
        <w:rPr>
          <w:color w:val="000000" w:themeColor="text1"/>
        </w:rPr>
        <w:t>the evolution other venomous groups</w:t>
      </w:r>
      <w:r w:rsidR="00900087">
        <w:rPr>
          <w:color w:val="000000" w:themeColor="text1"/>
        </w:rPr>
        <w:t xml:space="preserve"> and predator traits in general.</w:t>
      </w:r>
    </w:p>
    <w:p w14:paraId="2E6D9D21" w14:textId="77777777" w:rsidR="00E37799" w:rsidRPr="00E37799" w:rsidRDefault="00E37799" w:rsidP="00D91852">
      <w:pPr>
        <w:spacing w:line="360" w:lineRule="auto"/>
        <w:outlineLvl w:val="0"/>
        <w:rPr>
          <w:color w:val="000000" w:themeColor="text1"/>
        </w:rPr>
      </w:pPr>
    </w:p>
    <w:p w14:paraId="0C3C5186" w14:textId="227470E9" w:rsidR="00445922" w:rsidRDefault="008A5188" w:rsidP="003D13F7">
      <w:pPr>
        <w:spacing w:line="360" w:lineRule="auto"/>
        <w:outlineLvl w:val="0"/>
      </w:pPr>
      <w:r w:rsidRPr="003B3813">
        <w:rPr>
          <w:b/>
        </w:rPr>
        <w:t>Keywords:</w:t>
      </w:r>
      <w:r>
        <w:t xml:space="preserve"> Venom</w:t>
      </w:r>
      <w:r w:rsidR="00ED42A7">
        <w:t>,</w:t>
      </w:r>
      <w:r>
        <w:t xml:space="preserve"> Body size, Comparative analysis, Scaling, trophic ecology, </w:t>
      </w:r>
      <w:proofErr w:type="spellStart"/>
      <w:r>
        <w:t>Macroecology</w:t>
      </w:r>
      <w:proofErr w:type="spellEnd"/>
      <w:r>
        <w:t>, LD</w:t>
      </w:r>
      <w:r w:rsidRPr="008A5188">
        <w:rPr>
          <w:vertAlign w:val="subscript"/>
        </w:rPr>
        <w:t>50</w:t>
      </w:r>
      <w:r>
        <w:t>, phylogenetic analysis</w:t>
      </w:r>
    </w:p>
    <w:p w14:paraId="07844C93" w14:textId="77777777" w:rsidR="00E37799" w:rsidRDefault="00E37799" w:rsidP="003D13F7">
      <w:pPr>
        <w:spacing w:line="360" w:lineRule="auto"/>
        <w:outlineLvl w:val="0"/>
        <w:rPr>
          <w:b/>
        </w:rPr>
      </w:pPr>
    </w:p>
    <w:p w14:paraId="797A5680" w14:textId="77777777" w:rsidR="00E37799" w:rsidRDefault="00E37799" w:rsidP="003D13F7">
      <w:pPr>
        <w:spacing w:line="360" w:lineRule="auto"/>
        <w:outlineLvl w:val="0"/>
        <w:rPr>
          <w:b/>
        </w:rPr>
      </w:pPr>
    </w:p>
    <w:p w14:paraId="6555680E" w14:textId="77777777" w:rsidR="00E37799" w:rsidRDefault="00E37799" w:rsidP="003D13F7">
      <w:pPr>
        <w:spacing w:line="360" w:lineRule="auto"/>
        <w:outlineLvl w:val="0"/>
        <w:rPr>
          <w:b/>
        </w:rPr>
      </w:pPr>
    </w:p>
    <w:p w14:paraId="1885CF29" w14:textId="77777777" w:rsidR="00E37799" w:rsidRDefault="00E37799" w:rsidP="003D13F7">
      <w:pPr>
        <w:spacing w:line="360" w:lineRule="auto"/>
        <w:outlineLvl w:val="0"/>
        <w:rPr>
          <w:b/>
        </w:rPr>
      </w:pPr>
    </w:p>
    <w:p w14:paraId="606904DA" w14:textId="77777777" w:rsidR="00E37799" w:rsidRDefault="00E37799" w:rsidP="003D13F7">
      <w:pPr>
        <w:spacing w:line="360" w:lineRule="auto"/>
        <w:outlineLvl w:val="0"/>
        <w:rPr>
          <w:b/>
        </w:rPr>
      </w:pPr>
    </w:p>
    <w:p w14:paraId="37EBF870" w14:textId="77777777" w:rsidR="00E37799" w:rsidRDefault="00E37799" w:rsidP="003D13F7">
      <w:pPr>
        <w:spacing w:line="360" w:lineRule="auto"/>
        <w:outlineLvl w:val="0"/>
        <w:rPr>
          <w:b/>
        </w:rPr>
      </w:pPr>
    </w:p>
    <w:p w14:paraId="72A6A0F9" w14:textId="77777777" w:rsidR="00E37799" w:rsidRDefault="00E37799" w:rsidP="003D13F7">
      <w:pPr>
        <w:spacing w:line="360" w:lineRule="auto"/>
        <w:outlineLvl w:val="0"/>
        <w:rPr>
          <w:b/>
        </w:rPr>
      </w:pPr>
    </w:p>
    <w:p w14:paraId="7D7A6AD0" w14:textId="77777777" w:rsidR="00E37799" w:rsidRDefault="00E37799" w:rsidP="003D13F7">
      <w:pPr>
        <w:spacing w:line="360" w:lineRule="auto"/>
        <w:outlineLvl w:val="0"/>
        <w:rPr>
          <w:b/>
        </w:rPr>
      </w:pPr>
    </w:p>
    <w:p w14:paraId="32A5822B" w14:textId="77777777" w:rsidR="00E37799" w:rsidRDefault="00E37799" w:rsidP="003D13F7">
      <w:pPr>
        <w:spacing w:line="360" w:lineRule="auto"/>
        <w:outlineLvl w:val="0"/>
        <w:rPr>
          <w:b/>
        </w:rPr>
      </w:pPr>
    </w:p>
    <w:p w14:paraId="2CD4A296" w14:textId="01103A41" w:rsidR="005266A2" w:rsidRPr="00445922" w:rsidRDefault="005266A2" w:rsidP="003D13F7">
      <w:pPr>
        <w:spacing w:line="360" w:lineRule="auto"/>
        <w:outlineLvl w:val="0"/>
      </w:pPr>
      <w:r w:rsidRPr="006B0A42">
        <w:rPr>
          <w:b/>
        </w:rPr>
        <w:lastRenderedPageBreak/>
        <w:t>Intro</w:t>
      </w:r>
      <w:r w:rsidR="006B0A42" w:rsidRPr="006B0A42">
        <w:rPr>
          <w:b/>
        </w:rPr>
        <w:t>duction</w:t>
      </w:r>
    </w:p>
    <w:p w14:paraId="58949424" w14:textId="0E447583" w:rsidR="001974B5" w:rsidRDefault="00FB0915" w:rsidP="003B5958">
      <w:pPr>
        <w:spacing w:line="360" w:lineRule="auto"/>
        <w:rPr>
          <w:ins w:id="1" w:author="Chris C" w:date="2017-01-11T17:41:00Z"/>
          <w:color w:val="000000" w:themeColor="text1"/>
        </w:rPr>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DF1FE6">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DF1FE6">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DF1FE6">
          <w:rPr>
            <w:noProof/>
          </w:rPr>
          <w:t>1</w:t>
        </w:r>
      </w:hyperlink>
      <w:r w:rsidR="009B68D5">
        <w:rPr>
          <w:noProof/>
        </w:rPr>
        <w:t xml:space="preserve">, </w:t>
      </w:r>
      <w:hyperlink w:anchor="_ENREF_6" w:tooltip="Dowell, 2016 #198" w:history="1">
        <w:r w:rsidR="00DF1FE6">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proofErr w:type="spellStart"/>
      <w:r w:rsidR="00F32B46" w:rsidRPr="00F32B46">
        <w:rPr>
          <w:rFonts w:ascii="Times New Roman" w:hAnsi="Times New Roman" w:cs="Times New Roman"/>
          <w:i/>
        </w:rPr>
        <w:t>Boiga</w:t>
      </w:r>
      <w:proofErr w:type="spellEnd"/>
      <w:r w:rsidR="00F32B46" w:rsidRPr="00F32B46">
        <w:rPr>
          <w:rFonts w:ascii="Times New Roman" w:hAnsi="Times New Roman" w:cs="Times New Roman"/>
          <w:i/>
        </w:rPr>
        <w:t xml:space="preserve"> </w:t>
      </w:r>
      <w:proofErr w:type="spellStart"/>
      <w:r w:rsidR="00F32B46" w:rsidRPr="00F32B46">
        <w:rPr>
          <w:rFonts w:ascii="Times New Roman" w:hAnsi="Times New Roman" w:cs="Times New Roman"/>
          <w:i/>
        </w:rPr>
        <w:t>dendrophila</w:t>
      </w:r>
      <w:proofErr w:type="spellEnd"/>
      <w:r w:rsidR="00F32B46">
        <w:rPr>
          <w:rFonts w:ascii="Times New Roman" w:hAnsi="Times New Roman" w:cs="Times New Roman"/>
        </w:rPr>
        <w:t>)</w:t>
      </w:r>
      <w:r w:rsidR="003B5958" w:rsidRPr="00332BFB">
        <w:t>,</w:t>
      </w:r>
      <w:r w:rsidR="0067011C">
        <w:t xml:space="preserve"> are incapable of subduing laboratory test model</w:t>
      </w:r>
      <w:r w:rsidR="00225583">
        <w:t xml:space="preserve"> prey</w:t>
      </w:r>
      <w:r w:rsidR="0067011C">
        <w:t xml:space="preserve"> </w:t>
      </w:r>
      <w:r w:rsidR="000A7D77">
        <w:fldChar w:fldCharType="begin"/>
      </w:r>
      <w:r w:rsidR="000A7D77">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rsidR="000A7D77">
        <w:fldChar w:fldCharType="separate"/>
      </w:r>
      <w:r w:rsidR="000A7D77">
        <w:rPr>
          <w:noProof/>
        </w:rPr>
        <w:t>(</w:t>
      </w:r>
      <w:hyperlink w:anchor="_ENREF_7" w:tooltip="Weinstein, 1993 #199" w:history="1">
        <w:r w:rsidR="00DF1FE6">
          <w:rPr>
            <w:noProof/>
          </w:rPr>
          <w:t>7</w:t>
        </w:r>
      </w:hyperlink>
      <w:r w:rsidR="000A7D77">
        <w:rPr>
          <w:noProof/>
        </w:rPr>
        <w:t>)</w:t>
      </w:r>
      <w:r w:rsidR="000A7D77">
        <w:fldChar w:fldCharType="end"/>
      </w:r>
      <w:r w:rsidR="0050288B" w:rsidRPr="00332BFB">
        <w:t xml:space="preserve"> </w:t>
      </w:r>
      <w:r w:rsidR="003B5958" w:rsidRPr="00332BFB">
        <w:t>while other species</w:t>
      </w:r>
      <w:r w:rsidR="00F32B46">
        <w:t>, such as Russel’s viper (</w:t>
      </w:r>
      <w:proofErr w:type="spellStart"/>
      <w:r w:rsidR="00F32B46" w:rsidRPr="00F32B46">
        <w:rPr>
          <w:i/>
        </w:rPr>
        <w:t>Daboia</w:t>
      </w:r>
      <w:proofErr w:type="spellEnd"/>
      <w:r w:rsidR="00F32B46" w:rsidRPr="00F32B46">
        <w:rPr>
          <w:i/>
        </w:rPr>
        <w:t xml:space="preserve"> </w:t>
      </w:r>
      <w:proofErr w:type="spellStart"/>
      <w:r w:rsidR="00F32B46" w:rsidRPr="00F32B46">
        <w:rPr>
          <w:i/>
        </w:rPr>
        <w:t>russelii</w:t>
      </w:r>
      <w:proofErr w:type="spellEnd"/>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833820">
        <w:fldChar w:fldCharType="begin"/>
      </w:r>
      <w:r w:rsidR="00833820">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rsidR="00833820">
        <w:fldChar w:fldCharType="separate"/>
      </w:r>
      <w:r w:rsidR="00833820">
        <w:rPr>
          <w:noProof/>
        </w:rPr>
        <w:t>(</w:t>
      </w:r>
      <w:hyperlink w:anchor="_ENREF_8" w:tooltip="Minton, 1980 #200" w:history="1">
        <w:r w:rsidR="00DF1FE6">
          <w:rPr>
            <w:noProof/>
          </w:rPr>
          <w:t>8</w:t>
        </w:r>
      </w:hyperlink>
      <w:r w:rsidR="00833820">
        <w:rPr>
          <w:noProof/>
        </w:rPr>
        <w:t>)</w:t>
      </w:r>
      <w:r w:rsidR="00833820">
        <w:fldChar w:fldCharType="end"/>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such as trophic factors, are</w:t>
      </w:r>
      <w:r w:rsidR="001974B5">
        <w:t xml:space="preserve"> thought to be</w:t>
      </w:r>
      <w:r w:rsidR="006A35DA">
        <w:t xml:space="preserve"> less important than </w:t>
      </w:r>
      <w:r w:rsidR="001974B5">
        <w:t xml:space="preserve">one might </w:t>
      </w:r>
      <w:r w:rsidR="006A35DA">
        <w:t>expect</w:t>
      </w:r>
      <w:r w:rsidR="005C7BF7">
        <w:rPr>
          <w:color w:val="000000" w:themeColor="text1"/>
        </w:rPr>
        <w:t>.</w:t>
      </w:r>
    </w:p>
    <w:p w14:paraId="72642E80" w14:textId="4ABFBDB9" w:rsidR="003B5958" w:rsidRPr="00BC6008" w:rsidRDefault="00086F27" w:rsidP="005C7BF7">
      <w:pPr>
        <w:spacing w:line="360" w:lineRule="auto"/>
        <w:ind w:firstLine="720"/>
      </w:pPr>
      <w:r>
        <w:rPr>
          <w:color w:val="000000" w:themeColor="text1"/>
        </w:rPr>
        <w:t xml:space="preserve">One </w:t>
      </w:r>
      <w:r w:rsidR="0008546F">
        <w:rPr>
          <w:color w:val="000000" w:themeColor="text1"/>
        </w:rPr>
        <w:t xml:space="preserve">potential explanation for </w:t>
      </w:r>
      <w:r>
        <w:rPr>
          <w:color w:val="000000" w:themeColor="text1"/>
        </w:rPr>
        <w:t xml:space="preserve">this lack of a pattern is </w:t>
      </w:r>
      <w:r w:rsidR="00BC78F1">
        <w:rPr>
          <w:color w:val="000000" w:themeColor="text1"/>
        </w:rPr>
        <w:t xml:space="preserve">that weak selective pressures are </w:t>
      </w:r>
      <w:r>
        <w:rPr>
          <w:color w:val="000000" w:themeColor="text1"/>
        </w:rPr>
        <w:t>caused by</w:t>
      </w:r>
      <w:r w:rsidR="00535369">
        <w:rPr>
          <w:color w:val="000000" w:themeColor="text1"/>
        </w:rPr>
        <w:t xml:space="preserve"> an “overkill” effect</w:t>
      </w:r>
      <w:r w:rsidR="000C6E9C">
        <w:rPr>
          <w:color w:val="000000" w:themeColor="text1"/>
        </w:rPr>
        <w:t>. This is an effect were</w:t>
      </w:r>
      <w:r w:rsidR="00E23B4D">
        <w:rPr>
          <w:color w:val="000000" w:themeColor="text1"/>
        </w:rPr>
        <w:t xml:space="preserve"> </w:t>
      </w:r>
      <w:r w:rsidR="0008546F">
        <w:rPr>
          <w:color w:val="000000" w:themeColor="text1"/>
        </w:rPr>
        <w:t>due</w:t>
      </w:r>
      <w:r w:rsidR="00167B2D">
        <w:rPr>
          <w:color w:val="000000" w:themeColor="text1"/>
        </w:rPr>
        <w:t xml:space="preserve"> to</w:t>
      </w:r>
      <w:r w:rsidR="0008546F">
        <w:rPr>
          <w:color w:val="000000" w:themeColor="text1"/>
        </w:rPr>
        <w:t xml:space="preserve"> </w:t>
      </w:r>
      <w:r w:rsidR="00E07CED" w:rsidRPr="001608C1">
        <w:rPr>
          <w:color w:val="000000" w:themeColor="text1"/>
        </w:rPr>
        <w:t>the capacity</w:t>
      </w:r>
      <w:r w:rsidR="00BC78F1">
        <w:rPr>
          <w:color w:val="000000" w:themeColor="text1"/>
        </w:rPr>
        <w:t xml:space="preserve"> of many</w:t>
      </w:r>
      <w:r w:rsidR="0008546F">
        <w:rPr>
          <w:color w:val="000000" w:themeColor="text1"/>
        </w:rPr>
        <w:t xml:space="preserve"> </w:t>
      </w:r>
      <w:r w:rsidR="00167B2D">
        <w:rPr>
          <w:color w:val="000000" w:themeColor="text1"/>
        </w:rPr>
        <w:t>snake</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w:t>
      </w:r>
      <w:r w:rsidR="001974B5">
        <w:rPr>
          <w:color w:val="000000" w:themeColor="text1"/>
        </w:rPr>
        <w:t xml:space="preserve">vast numbers of their </w:t>
      </w:r>
      <w:r w:rsidR="00BC78F1">
        <w:rPr>
          <w:color w:val="000000" w:themeColor="text1"/>
        </w:rPr>
        <w:t xml:space="preserve">prey </w:t>
      </w:r>
      <w:r w:rsidR="001974B5">
        <w:rPr>
          <w:color w:val="000000" w:themeColor="text1"/>
        </w:rPr>
        <w:t>in a single bite</w:t>
      </w:r>
      <w:r w:rsidR="00535369">
        <w:rPr>
          <w:color w:val="000000" w:themeColor="text1"/>
        </w:rPr>
        <w:t xml:space="preserve">, as in the case of </w:t>
      </w:r>
      <w:r w:rsidR="00535369">
        <w:t>Russel’s viper</w:t>
      </w:r>
      <w:r w:rsidR="00535369">
        <w:rPr>
          <w:color w:val="000000" w:themeColor="text1"/>
        </w:rPr>
        <w:t xml:space="preserve">, </w:t>
      </w:r>
      <w:r w:rsidR="001974B5">
        <w:rPr>
          <w:color w:val="000000" w:themeColor="text1"/>
        </w:rPr>
        <w:t>it is possible that venom</w:t>
      </w:r>
      <w:r w:rsidR="00171CAC">
        <w:rPr>
          <w:color w:val="000000" w:themeColor="text1"/>
        </w:rPr>
        <w:t xml:space="preserve"> characteristics </w:t>
      </w:r>
      <w:r w:rsidR="001974B5">
        <w:rPr>
          <w:color w:val="000000" w:themeColor="text1"/>
        </w:rPr>
        <w:t>are not under selection</w:t>
      </w:r>
      <w:r w:rsidR="00E23B4D">
        <w:rPr>
          <w:color w:val="000000" w:themeColor="text1"/>
        </w:rPr>
        <w:t xml:space="preserve"> with </w:t>
      </w:r>
      <w:r w:rsidR="00535369">
        <w:rPr>
          <w:color w:val="000000" w:themeColor="text1"/>
        </w:rPr>
        <w:t>neutral</w:t>
      </w:r>
      <w:r w:rsidR="00E23B4D">
        <w:rPr>
          <w:color w:val="000000" w:themeColor="text1"/>
        </w:rPr>
        <w:t xml:space="preserve"> process such as evolutionary drift, the main evolutionary drivers of the traits</w:t>
      </w:r>
      <w:r>
        <w:rPr>
          <w:color w:val="000000" w:themeColor="text1"/>
        </w:rPr>
        <w:t xml:space="preserve"> </w:t>
      </w:r>
      <w:r w:rsidR="00BC78F1">
        <w:fldChar w:fldCharType="begin"/>
      </w:r>
      <w:r w:rsidR="00833820">
        <w:instrText xml:space="preserve"> ADDIN EN.CITE &lt;EndNote&gt;&lt;Cite&gt;&lt;Author&gt;Mebs&lt;/Author&gt;&lt;Year&gt;2001&lt;/Year&gt;&lt;RecNum&gt;4&lt;/RecNum&gt;&lt;DisplayText&gt;(9, 10)&lt;/DisplayText&gt;&lt;record&gt;&lt;rec-number&gt;4&lt;/rec-number&gt;&lt;foreign-keys&gt;&lt;key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833820">
        <w:rPr>
          <w:noProof/>
        </w:rPr>
        <w:t>(</w:t>
      </w:r>
      <w:hyperlink w:anchor="_ENREF_9" w:tooltip="Mebs, 2001 #4" w:history="1">
        <w:r w:rsidR="00DF1FE6">
          <w:rPr>
            <w:noProof/>
          </w:rPr>
          <w:t>9</w:t>
        </w:r>
      </w:hyperlink>
      <w:r w:rsidR="00833820">
        <w:rPr>
          <w:noProof/>
        </w:rPr>
        <w:t xml:space="preserve">, </w:t>
      </w:r>
      <w:hyperlink w:anchor="_ENREF_10" w:tooltip="Sasa, 1999 #3" w:history="1">
        <w:r w:rsidR="00DF1FE6">
          <w:rPr>
            <w:noProof/>
          </w:rPr>
          <w:t>10</w:t>
        </w:r>
      </w:hyperlink>
      <w:r w:rsidR="00833820">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sidRPr="00332BFB">
        <w:rPr>
          <w:rFonts w:eastAsia="Times New Roman" w:cs="Times New Roman"/>
        </w:rPr>
        <w:t>venom</w:t>
      </w:r>
      <w:r w:rsidR="00171CAC">
        <w:rPr>
          <w:rFonts w:eastAsia="Times New Roman" w:cs="Times New Roman"/>
        </w:rPr>
        <w:t xml:space="preserve"> traits</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171CAC">
        <w:rPr>
          <w:rFonts w:eastAsia="Times New Roman" w:cs="Times New Roman"/>
        </w:rPr>
        <w:t xml:space="preserve">vary </w:t>
      </w:r>
      <w:r w:rsidR="000C6E9C">
        <w:rPr>
          <w:rFonts w:eastAsia="Times New Roman" w:cs="Times New Roman"/>
        </w:rPr>
        <w:t>according to evolutionary drift</w:t>
      </w:r>
      <w:r w:rsidR="00171CAC">
        <w:rPr>
          <w:rFonts w:eastAsia="Times New Roman" w:cs="Times New Roman"/>
        </w:rPr>
        <w:t xml:space="preserve"> across species</w:t>
      </w:r>
      <w:r w:rsidR="00991467">
        <w:rPr>
          <w:rFonts w:eastAsia="Times New Roman" w:cs="Times New Roman"/>
        </w:rPr>
        <w:t>. However,</w:t>
      </w:r>
      <w:r w:rsidR="00E07536">
        <w:rPr>
          <w:rFonts w:eastAsia="Times New Roman" w:cs="Times New Roman"/>
        </w:rPr>
        <w:t xml:space="preserve"> </w:t>
      </w:r>
      <w:r w:rsidR="00171CAC">
        <w:rPr>
          <w:rFonts w:eastAsia="Times New Roman" w:cs="Times New Roman"/>
        </w:rPr>
        <w:t>this then brings into</w:t>
      </w:r>
      <w:r w:rsidR="00320E26">
        <w:rPr>
          <w:rFonts w:eastAsia="Times New Roman" w:cs="Times New Roman"/>
        </w:rPr>
        <w:t xml:space="preserve"> </w:t>
      </w:r>
      <w:r w:rsidR="0008546F">
        <w:rPr>
          <w:rFonts w:eastAsia="Times New Roman" w:cs="Times New Roman"/>
        </w:rPr>
        <w:t xml:space="preserve">question </w:t>
      </w:r>
      <w:r w:rsidR="00BC78F1">
        <w:rPr>
          <w:rFonts w:eastAsia="Times New Roman" w:cs="Times New Roman"/>
        </w:rPr>
        <w:t>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 xml:space="preserve">ecological factors </w:t>
      </w:r>
      <w:r w:rsidR="00171CAC">
        <w:rPr>
          <w:rFonts w:eastAsia="Times New Roman" w:cs="Times New Roman"/>
        </w:rPr>
        <w:t xml:space="preserve">driving </w:t>
      </w:r>
      <w:r w:rsidR="00BC6008">
        <w:rPr>
          <w:rFonts w:eastAsia="Times New Roman" w:cs="Times New Roman"/>
        </w:rPr>
        <w:t>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proofErr w:type="spellStart"/>
      <w:r w:rsidR="003B5958" w:rsidRPr="00332BFB">
        <w:rPr>
          <w:rFonts w:eastAsia="Times New Roman" w:cs="Times New Roman"/>
        </w:rPr>
        <w:t>macroevolution</w:t>
      </w:r>
      <w:r w:rsidR="003B5958">
        <w:rPr>
          <w:rFonts w:eastAsia="Times New Roman" w:cs="Times New Roman"/>
        </w:rPr>
        <w:t>ary</w:t>
      </w:r>
      <w:proofErr w:type="spellEnd"/>
      <w:r w:rsidR="003B5958">
        <w:rPr>
          <w:rFonts w:eastAsia="Times New Roman" w:cs="Times New Roman"/>
        </w:rPr>
        <w:t xml:space="preserve"> and trophic </w:t>
      </w:r>
      <w:r w:rsidR="00320E26">
        <w:rPr>
          <w:rFonts w:eastAsia="Times New Roman" w:cs="Times New Roman"/>
        </w:rPr>
        <w:t>theory</w:t>
      </w:r>
      <w:r w:rsidR="003B5958">
        <w:rPr>
          <w:rFonts w:eastAsia="Times New Roman" w:cs="Times New Roman"/>
        </w:rPr>
        <w:t>.</w:t>
      </w:r>
    </w:p>
    <w:p w14:paraId="2B06D17C" w14:textId="5A2DDEBB"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833820">
        <w:rPr>
          <w:lang w:val="en-IE"/>
        </w:rPr>
        <w:instrText xml:space="preserve"> ADDIN EN.CITE &lt;EndNote&gt;&lt;Cite&gt;&lt;Author&gt;Pace&lt;/Author&gt;&lt;Year&gt;1999&lt;/Year&gt;&lt;RecNum&gt;108&lt;/RecNum&gt;&lt;DisplayText&gt;(11)&lt;/DisplayText&gt;&lt;record&gt;&lt;rec-number&gt;108&lt;/rec-number&gt;&lt;foreign-keys&gt;&lt;key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833820">
        <w:rPr>
          <w:noProof/>
          <w:lang w:val="en-IE"/>
        </w:rPr>
        <w:t>(</w:t>
      </w:r>
      <w:hyperlink w:anchor="_ENREF_11" w:tooltip="Pace, 1999 #108" w:history="1">
        <w:r w:rsidR="00DF1FE6">
          <w:rPr>
            <w:noProof/>
            <w:lang w:val="en-IE"/>
          </w:rPr>
          <w:t>11</w:t>
        </w:r>
      </w:hyperlink>
      <w:r w:rsidR="00833820">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833820">
        <w:rPr>
          <w:lang w:val="en-IE"/>
        </w:rPr>
        <w:instrText xml:space="preserve"> ADDIN EN.CITE &lt;EndNote&gt;&lt;Cite&gt;&lt;Author&gt;Palkovacs&lt;/Author&gt;&lt;Year&gt;2009&lt;/Year&gt;&lt;RecNum&gt;109&lt;/RecNum&gt;&lt;DisplayText&gt;(12)&lt;/DisplayText&gt;&lt;record&gt;&lt;rec-number&gt;109&lt;/rec-number&gt;&lt;foreign-keys&gt;&lt;key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833820">
        <w:rPr>
          <w:noProof/>
          <w:lang w:val="en-IE"/>
        </w:rPr>
        <w:t>(</w:t>
      </w:r>
      <w:hyperlink w:anchor="_ENREF_12" w:tooltip="Palkovacs, 2009 #109" w:history="1">
        <w:r w:rsidR="00DF1FE6">
          <w:rPr>
            <w:noProof/>
            <w:lang w:val="en-IE"/>
          </w:rPr>
          <w:t>12</w:t>
        </w:r>
      </w:hyperlink>
      <w:r w:rsidR="00833820">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allometric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 </w:instrText>
      </w:r>
      <w:r w:rsidR="00833820">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EN.CITE.DATA </w:instrText>
      </w:r>
      <w:r w:rsidR="00833820">
        <w:rPr>
          <w:lang w:val="en-IE"/>
        </w:rPr>
      </w:r>
      <w:r w:rsidR="00833820">
        <w:rPr>
          <w:lang w:val="en-IE"/>
        </w:rPr>
        <w:fldChar w:fldCharType="end"/>
      </w:r>
      <w:r w:rsidR="0040750C">
        <w:rPr>
          <w:lang w:val="en-IE"/>
        </w:rPr>
      </w:r>
      <w:r w:rsidR="0040750C">
        <w:rPr>
          <w:lang w:val="en-IE"/>
        </w:rPr>
        <w:fldChar w:fldCharType="separate"/>
      </w:r>
      <w:r w:rsidR="00833820">
        <w:rPr>
          <w:noProof/>
          <w:lang w:val="en-IE"/>
        </w:rPr>
        <w:t>(</w:t>
      </w:r>
      <w:hyperlink w:anchor="_ENREF_13" w:tooltip="Domenici, 2001 #107" w:history="1">
        <w:r w:rsidR="00DF1FE6">
          <w:rPr>
            <w:noProof/>
            <w:lang w:val="en-IE"/>
          </w:rPr>
          <w:t>13-15</w:t>
        </w:r>
      </w:hyperlink>
      <w:r w:rsidR="00833820">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833820">
        <w:rPr>
          <w:lang w:val="en-IE"/>
        </w:rPr>
        <w:instrText xml:space="preserve"> ADDIN EN.CITE &lt;EndNote&gt;&lt;Cite&gt;&lt;Author&gt;Healy&lt;/Author&gt;&lt;Year&gt;2013&lt;/Year&gt;&lt;RecNum&gt;92&lt;/RecNum&gt;&lt;DisplayText&gt;(16, 17)&lt;/DisplayText&gt;&lt;record&gt;&lt;rec-number&gt;92&lt;/rec-number&gt;&lt;foreign-keys&gt;&lt;key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833820">
        <w:rPr>
          <w:noProof/>
          <w:lang w:val="en-IE"/>
        </w:rPr>
        <w:t>(</w:t>
      </w:r>
      <w:hyperlink w:anchor="_ENREF_16" w:tooltip="Healy, 2013 #92" w:history="1">
        <w:r w:rsidR="00DF1FE6">
          <w:rPr>
            <w:noProof/>
            <w:lang w:val="en-IE"/>
          </w:rPr>
          <w:t>16</w:t>
        </w:r>
      </w:hyperlink>
      <w:r w:rsidR="00833820">
        <w:rPr>
          <w:noProof/>
          <w:lang w:val="en-IE"/>
        </w:rPr>
        <w:t xml:space="preserve">, </w:t>
      </w:r>
      <w:hyperlink w:anchor="_ENREF_17" w:tooltip="Kiltie, 2000 #97" w:history="1">
        <w:r w:rsidR="00DF1FE6">
          <w:rPr>
            <w:noProof/>
            <w:lang w:val="en-IE"/>
          </w:rPr>
          <w:t>17</w:t>
        </w:r>
      </w:hyperlink>
      <w:r w:rsidR="00833820">
        <w:rPr>
          <w:noProof/>
          <w:lang w:val="en-IE"/>
        </w:rPr>
        <w:t>)</w:t>
      </w:r>
      <w:r w:rsidR="00BE23D6">
        <w:rPr>
          <w:lang w:val="en-IE"/>
        </w:rPr>
        <w:fldChar w:fldCharType="end"/>
      </w:r>
      <w:r w:rsidR="00C9669D">
        <w:rPr>
          <w:lang w:val="en-IE"/>
        </w:rPr>
        <w:t>;</w:t>
      </w:r>
      <w:r>
        <w:rPr>
          <w:lang w:val="en-IE"/>
        </w:rPr>
        <w:t xml:space="preserve"> and </w:t>
      </w:r>
      <w:r>
        <w:rPr>
          <w:lang w:val="en-IE"/>
        </w:rPr>
        <w:lastRenderedPageBreak/>
        <w:t>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833820">
        <w:rPr>
          <w:lang w:val="en-IE"/>
        </w:rPr>
        <w:instrText xml:space="preserve"> ADDIN EN.CITE &lt;EndNote&gt;&lt;Cite&gt;&lt;Author&gt;Carbone&lt;/Author&gt;&lt;Year&gt;2014&lt;/Year&gt;&lt;RecNum&gt;93&lt;/RecNum&gt;&lt;DisplayText&gt;(15, 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833820">
        <w:rPr>
          <w:noProof/>
          <w:lang w:val="en-IE"/>
        </w:rPr>
        <w:t>(</w:t>
      </w:r>
      <w:hyperlink w:anchor="_ENREF_15" w:tooltip="Kane, 2016 #94" w:history="1">
        <w:r w:rsidR="00DF1FE6">
          <w:rPr>
            <w:noProof/>
            <w:lang w:val="en-IE"/>
          </w:rPr>
          <w:t>15</w:t>
        </w:r>
      </w:hyperlink>
      <w:r w:rsidR="00833820">
        <w:rPr>
          <w:noProof/>
          <w:lang w:val="en-IE"/>
        </w:rPr>
        <w:t xml:space="preserve">, </w:t>
      </w:r>
      <w:hyperlink w:anchor="_ENREF_18" w:tooltip="Carbone, 2014 #93" w:history="1">
        <w:r w:rsidR="00DF1FE6">
          <w:rPr>
            <w:noProof/>
            <w:lang w:val="en-IE"/>
          </w:rPr>
          <w:t>18</w:t>
        </w:r>
      </w:hyperlink>
      <w:r w:rsidR="00833820">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w:t>
      </w:r>
      <w:r w:rsidR="00954A56">
        <w:rPr>
          <w:lang w:val="en-IE"/>
        </w:rPr>
        <w:t>co-</w:t>
      </w:r>
      <w:r w:rsidR="00806C7F">
        <w:rPr>
          <w:lang w:val="en-IE"/>
        </w:rPr>
        <w:t>evolution of</w:t>
      </w:r>
      <w:r w:rsidR="00401D0D">
        <w:rPr>
          <w:lang w:val="en-IE"/>
        </w:rPr>
        <w:t xml:space="preserve"> predatory </w:t>
      </w:r>
      <w:r w:rsidR="00954A56">
        <w:rPr>
          <w:lang w:val="en-IE"/>
        </w:rPr>
        <w:t xml:space="preserve">and anti-predator </w:t>
      </w:r>
      <w:r w:rsidR="00401D0D">
        <w:rPr>
          <w:lang w:val="en-IE"/>
        </w:rPr>
        <w:t xml:space="preserve">traits </w:t>
      </w:r>
      <w:r w:rsidR="00A05682">
        <w:rPr>
          <w:lang w:val="en-IE"/>
        </w:rPr>
        <w:fldChar w:fldCharType="begin"/>
      </w:r>
      <w:r w:rsidR="00833820">
        <w:rPr>
          <w:lang w:val="en-IE"/>
        </w:rPr>
        <w:instrText xml:space="preserve"> ADDIN EN.CITE &lt;EndNote&gt;&lt;Cite&gt;&lt;Author&gt;Dawkins&lt;/Author&gt;&lt;Year&gt;1979&lt;/Year&gt;&lt;RecNum&gt;95&lt;/RecNum&gt;&lt;DisplayText&gt;(19, 20)&lt;/DisplayText&gt;&lt;record&gt;&lt;rec-number&gt;95&lt;/rec-number&gt;&lt;foreign-keys&gt;&lt;key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833820">
        <w:rPr>
          <w:noProof/>
          <w:lang w:val="en-IE"/>
        </w:rPr>
        <w:t>(</w:t>
      </w:r>
      <w:hyperlink w:anchor="_ENREF_19" w:tooltip="Dawkins, 1979 #95" w:history="1">
        <w:r w:rsidR="00DF1FE6">
          <w:rPr>
            <w:noProof/>
            <w:lang w:val="en-IE"/>
          </w:rPr>
          <w:t>19</w:t>
        </w:r>
      </w:hyperlink>
      <w:r w:rsidR="00833820">
        <w:rPr>
          <w:noProof/>
          <w:lang w:val="en-IE"/>
        </w:rPr>
        <w:t xml:space="preserve">, </w:t>
      </w:r>
      <w:hyperlink w:anchor="_ENREF_20" w:tooltip="Van Valen, 1973 #96" w:history="1">
        <w:r w:rsidR="00DF1FE6">
          <w:rPr>
            <w:noProof/>
            <w:lang w:val="en-IE"/>
          </w:rPr>
          <w:t>20</w:t>
        </w:r>
      </w:hyperlink>
      <w:r w:rsidR="00833820">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954A56">
        <w:rPr>
          <w:lang w:val="en-IE"/>
        </w:rPr>
        <w:t>predator-prey co-</w:t>
      </w:r>
      <w:r>
        <w:rPr>
          <w:lang w:val="en-IE"/>
        </w:rPr>
        <w:t xml:space="preserve">evolution </w:t>
      </w:r>
      <w:r w:rsidR="00954A56">
        <w:rPr>
          <w:lang w:val="en-IE"/>
        </w:rPr>
        <w:t>species traits</w:t>
      </w:r>
      <w:r>
        <w:rPr>
          <w:lang w:val="en-IE"/>
        </w:rPr>
        <w:t xml:space="preserve"> are often difficult to</w:t>
      </w:r>
      <w:r w:rsidR="00C610C0">
        <w:rPr>
          <w:lang w:val="en-IE"/>
        </w:rPr>
        <w:t xml:space="preserve"> </w:t>
      </w:r>
      <w:r w:rsidR="006348B9">
        <w:rPr>
          <w:lang w:val="en-IE"/>
        </w:rPr>
        <w:t xml:space="preserve">quantify and </w:t>
      </w:r>
      <w:r>
        <w:rPr>
          <w:lang w:val="en-IE"/>
        </w:rPr>
        <w:t>compare</w:t>
      </w:r>
      <w:r w:rsidR="006348B9">
        <w:rPr>
          <w:lang w:val="en-IE"/>
        </w:rPr>
        <w:t xml:space="preserve"> </w:t>
      </w:r>
      <w:r>
        <w:rPr>
          <w:lang w:val="en-IE"/>
        </w:rPr>
        <w:t xml:space="preserve">across the large number of species required for </w:t>
      </w:r>
      <w:r w:rsidRPr="005266A2">
        <w:rPr>
          <w:lang w:val="en-IE"/>
        </w:rPr>
        <w:t xml:space="preserve">macroecological </w:t>
      </w:r>
      <w:r w:rsidR="00806C7F">
        <w:rPr>
          <w:lang w:val="en-IE"/>
        </w:rPr>
        <w:t>studies</w:t>
      </w:r>
      <w:r>
        <w:rPr>
          <w:lang w:val="en-IE"/>
        </w:rPr>
        <w:t>.</w:t>
      </w:r>
      <w:r w:rsidR="00FF1294">
        <w:rPr>
          <w:lang w:val="en-IE"/>
        </w:rPr>
        <w:t xml:space="preserve"> Snake venom</w:t>
      </w:r>
      <w:r w:rsidR="00467601">
        <w:rPr>
          <w:lang w:val="en-IE"/>
        </w:rPr>
        <w:t xml:space="preserve"> however,</w:t>
      </w:r>
      <w:r w:rsidR="00FF1294">
        <w:rPr>
          <w:lang w:val="en-IE"/>
        </w:rPr>
        <w:t xml:space="preserve"> </w:t>
      </w:r>
      <w:r w:rsidR="00467601">
        <w:rPr>
          <w:lang w:val="en-IE"/>
        </w:rPr>
        <w:t>can be quanti</w:t>
      </w:r>
      <w:r w:rsidR="00954A56">
        <w:rPr>
          <w:lang w:val="en-IE"/>
        </w:rPr>
        <w:t>fied and</w:t>
      </w:r>
      <w:r w:rsidR="00467601">
        <w:rPr>
          <w:lang w:val="en-IE"/>
        </w:rPr>
        <w:t xml:space="preserve"> compared across a large group of diverse species allowing</w:t>
      </w:r>
      <w:r w:rsidR="00954A56">
        <w:rPr>
          <w:lang w:val="en-IE"/>
        </w:rPr>
        <w:t xml:space="preserve"> us to evaluate </w:t>
      </w:r>
      <w:r w:rsidR="00EC4AED">
        <w:rPr>
          <w:lang w:val="en-IE"/>
        </w:rPr>
        <w:t>whether</w:t>
      </w:r>
      <w:r w:rsidR="00467601">
        <w:rPr>
          <w:lang w:val="en-IE"/>
        </w:rPr>
        <w:t xml:space="preserve"> </w:t>
      </w:r>
      <w:r w:rsidR="00954A56">
        <w:rPr>
          <w:lang w:val="en-IE"/>
        </w:rPr>
        <w:t>environmental and physiological</w:t>
      </w:r>
      <w:r w:rsidR="00467601">
        <w:rPr>
          <w:lang w:val="en-IE"/>
        </w:rPr>
        <w:t xml:space="preserve"> factors </w:t>
      </w:r>
      <w:r w:rsidR="00EC4AED">
        <w:rPr>
          <w:lang w:val="en-IE"/>
        </w:rPr>
        <w:t>influence</w:t>
      </w:r>
      <w:r w:rsidR="00467601">
        <w:rPr>
          <w:lang w:val="en-IE"/>
        </w:rPr>
        <w:t xml:space="preserve"> its evolution.</w:t>
      </w:r>
    </w:p>
    <w:p w14:paraId="632111F7" w14:textId="452E9B48" w:rsidR="009E701D" w:rsidRDefault="00467601" w:rsidP="00467601">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833820">
        <w:rPr>
          <w:lang w:val="en-IE"/>
        </w:rPr>
        <w:instrText xml:space="preserve"> ADDIN EN.CITE &lt;EndNote&gt;&lt;Cite&gt;&lt;Author&gt;Albertson&lt;/Author&gt;&lt;Year&gt;1999&lt;/Year&gt;&lt;RecNum&gt;100&lt;/RecNum&gt;&lt;DisplayText&gt;(21)&lt;/DisplayText&gt;&lt;record&gt;&lt;rec-number&gt;100&lt;/rec-number&gt;&lt;foreign-keys&gt;&lt;key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833820">
        <w:rPr>
          <w:noProof/>
          <w:lang w:val="en-IE"/>
        </w:rPr>
        <w:t>(</w:t>
      </w:r>
      <w:hyperlink w:anchor="_ENREF_21" w:tooltip="Albertson, 1999 #100" w:history="1">
        <w:r w:rsidR="00DF1FE6">
          <w:rPr>
            <w:noProof/>
            <w:lang w:val="en-IE"/>
          </w:rPr>
          <w:t>21</w:t>
        </w:r>
      </w:hyperlink>
      <w:r w:rsidR="00833820">
        <w:rPr>
          <w:noProof/>
          <w:lang w:val="en-IE"/>
        </w:rPr>
        <w:t>)</w:t>
      </w:r>
      <w:r w:rsidR="000272ED">
        <w:rPr>
          <w:lang w:val="en-IE"/>
        </w:rPr>
        <w:fldChar w:fldCharType="end"/>
      </w:r>
      <w:r w:rsidR="000272ED">
        <w:rPr>
          <w:lang w:val="en-IE"/>
        </w:rPr>
        <w:t>.</w:t>
      </w:r>
      <w:r>
        <w:rPr>
          <w:lang w:val="en-IE"/>
        </w:rPr>
        <w:t xml:space="preserve"> Similar selection pressures </w:t>
      </w:r>
      <w:r w:rsidR="00EC4AED">
        <w:rPr>
          <w:lang w:val="en-IE"/>
        </w:rPr>
        <w:t xml:space="preserve">driven by </w:t>
      </w:r>
      <w:r>
        <w:rPr>
          <w:lang w:val="en-IE"/>
        </w:rPr>
        <w:t>prey type also</w:t>
      </w:r>
      <w:r w:rsidR="000C6E9C">
        <w:rPr>
          <w:lang w:val="en-IE"/>
        </w:rPr>
        <w:t xml:space="preserve"> appears to</w:t>
      </w:r>
      <w:r>
        <w:rPr>
          <w:lang w:val="en-IE"/>
        </w:rPr>
        <w:t xml:space="preserve"> </w:t>
      </w:r>
      <w:r w:rsidR="00EC4AED">
        <w:rPr>
          <w:lang w:val="en-IE"/>
        </w:rPr>
        <w:t xml:space="preserve">influence </w:t>
      </w:r>
      <w:r>
        <w:rPr>
          <w:lang w:val="en-IE"/>
        </w:rPr>
        <w:t>s</w:t>
      </w:r>
      <w:r w:rsidR="00921636">
        <w:rPr>
          <w:lang w:val="en-IE"/>
        </w:rPr>
        <w:t>nake venom</w:t>
      </w:r>
      <w:r w:rsidR="000C6E9C">
        <w:rPr>
          <w:lang w:val="en-IE"/>
        </w:rPr>
        <w:t xml:space="preserve"> traits such as its</w:t>
      </w:r>
      <w:r w:rsidR="00EC4AED">
        <w:rPr>
          <w:lang w:val="en-IE"/>
        </w:rPr>
        <w:t xml:space="preserve"> quantity</w:t>
      </w:r>
      <w:r w:rsidR="00921636">
        <w:rPr>
          <w:lang w:val="en-IE"/>
        </w:rPr>
        <w:t xml:space="preserve">. For example, a switch in diet from fish to eggs has resulted in the almost complete atrophy of the venom apparatus in the egg eating marble sea snake </w:t>
      </w:r>
      <w:r w:rsidR="00F170CD">
        <w:rPr>
          <w:i/>
          <w:lang w:val="en-IE"/>
        </w:rPr>
        <w:t xml:space="preserve">Aipysurus eydouxii </w:t>
      </w:r>
      <w:r w:rsidR="000E5E13">
        <w:rPr>
          <w:i/>
          <w:lang w:val="en-IE"/>
        </w:rPr>
        <w:fldChar w:fldCharType="begin"/>
      </w:r>
      <w:r w:rsidR="000E5E13">
        <w:rPr>
          <w:i/>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0E5E13">
        <w:rPr>
          <w:i/>
          <w:lang w:val="en-IE"/>
        </w:rPr>
        <w:fldChar w:fldCharType="separate"/>
      </w:r>
      <w:r w:rsidR="000E5E13">
        <w:rPr>
          <w:i/>
          <w:noProof/>
          <w:lang w:val="en-IE"/>
        </w:rPr>
        <w:t>(</w:t>
      </w:r>
      <w:hyperlink w:anchor="_ENREF_22" w:tooltip="Li, 2005 #20" w:history="1">
        <w:r w:rsidR="00DF1FE6">
          <w:rPr>
            <w:i/>
            <w:noProof/>
            <w:lang w:val="en-IE"/>
          </w:rPr>
          <w:t>22</w:t>
        </w:r>
      </w:hyperlink>
      <w:r w:rsidR="000E5E13">
        <w:rPr>
          <w:i/>
          <w:noProof/>
          <w:lang w:val="en-IE"/>
        </w:rPr>
        <w:t>)</w:t>
      </w:r>
      <w:r w:rsidR="000E5E13">
        <w:rPr>
          <w:i/>
          <w:lang w:val="en-IE"/>
        </w:rPr>
        <w:fldChar w:fldCharType="end"/>
      </w:r>
      <w:r w:rsidR="000E5E13">
        <w:rPr>
          <w:i/>
          <w:lang w:val="en-IE"/>
        </w:rPr>
        <w:t xml:space="preserve">, </w:t>
      </w:r>
      <w:r w:rsidR="00AA6375" w:rsidRPr="00AA6375">
        <w:rPr>
          <w:color w:val="000000" w:themeColor="text1"/>
          <w:lang w:val="en-IE"/>
        </w:rPr>
        <w:t>demonstrating the importance of predation in venom evolution</w:t>
      </w:r>
      <w:r w:rsidR="00806C7F" w:rsidRPr="002B03BB">
        <w:rPr>
          <w:color w:val="000000" w:themeColor="text1"/>
          <w:lang w:val="en-IE"/>
        </w:rPr>
        <w:t>.</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 xml:space="preserve">Malayan </w:t>
      </w:r>
      <w:proofErr w:type="spellStart"/>
      <w:r w:rsidR="00CF7D1F" w:rsidRPr="00CF7D1F">
        <w:t>pitviper</w:t>
      </w:r>
      <w:r w:rsidR="00B10450">
        <w:t>s</w:t>
      </w:r>
      <w:proofErr w:type="spellEnd"/>
      <w:r w:rsidR="00CF7D1F">
        <w:t xml:space="preserve"> </w:t>
      </w:r>
      <w:r w:rsidR="00CF7D1F">
        <w:fldChar w:fldCharType="begin"/>
      </w:r>
      <w:r w:rsidR="000E5E13">
        <w:instrText xml:space="preserve"> ADDIN EN.CITE &lt;EndNote&gt;&lt;Cite&gt;&lt;Author&gt;Daltry&lt;/Author&gt;&lt;Year&gt;1996&lt;/Year&gt;&lt;RecNum&gt;8&lt;/RecNum&gt;&lt;DisplayText&gt;(23)&lt;/DisplayText&gt;&lt;record&gt;&lt;rec-number&gt;8&lt;/rec-number&gt;&lt;foreign-keys&gt;&lt;key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0E5E13">
        <w:rPr>
          <w:noProof/>
        </w:rPr>
        <w:t>(</w:t>
      </w:r>
      <w:hyperlink w:anchor="_ENREF_23" w:tooltip="Daltry, 1996 #8" w:history="1">
        <w:r w:rsidR="00DF1FE6">
          <w:rPr>
            <w:noProof/>
          </w:rPr>
          <w:t>23</w:t>
        </w:r>
      </w:hyperlink>
      <w:r w:rsidR="000E5E13">
        <w:rPr>
          <w:noProof/>
        </w:rPr>
        <w:t>)</w:t>
      </w:r>
      <w:r w:rsidR="00CF7D1F">
        <w:fldChar w:fldCharType="end"/>
      </w:r>
      <w:r w:rsidR="00CF7D1F" w:rsidRPr="00CF7D1F">
        <w:t xml:space="preserve">, coral snakes </w:t>
      </w:r>
      <w:r w:rsidR="00CF7D1F" w:rsidRPr="00CF7D1F">
        <w:fldChar w:fldCharType="begin"/>
      </w:r>
      <w:r w:rsidR="000E5E13">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0E5E13">
        <w:rPr>
          <w:noProof/>
        </w:rPr>
        <w:t>(</w:t>
      </w:r>
      <w:hyperlink w:anchor="_ENREF_24" w:tooltip="da Silva, 2001 #7" w:history="1">
        <w:r w:rsidR="00DF1FE6">
          <w:rPr>
            <w:noProof/>
          </w:rPr>
          <w:t>24</w:t>
        </w:r>
      </w:hyperlink>
      <w:r w:rsidR="000E5E13">
        <w:rPr>
          <w:noProof/>
        </w:rPr>
        <w:t>)</w:t>
      </w:r>
      <w:r w:rsidR="00CF7D1F" w:rsidRPr="00CF7D1F">
        <w:fldChar w:fldCharType="end"/>
      </w:r>
      <w:r w:rsidR="00CE53E9">
        <w:t>,</w:t>
      </w:r>
      <w:r w:rsidR="00CF7D1F" w:rsidRPr="00CF7D1F">
        <w:t xml:space="preserve"> the viper genus </w:t>
      </w:r>
      <w:proofErr w:type="spellStart"/>
      <w:r w:rsidR="00CF7D1F" w:rsidRPr="00CF7D1F">
        <w:rPr>
          <w:i/>
        </w:rPr>
        <w:t>Echis</w:t>
      </w:r>
      <w:proofErr w:type="spellEnd"/>
      <w:r w:rsidR="00CF7D1F" w:rsidRPr="00CF7D1F">
        <w:t xml:space="preserve"> </w:t>
      </w:r>
      <w:r w:rsidR="00CF7D1F" w:rsidRPr="00CF7D1F">
        <w:fldChar w:fldCharType="begin"/>
      </w:r>
      <w:r w:rsidR="000E5E13">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0E5E13">
        <w:rPr>
          <w:noProof/>
        </w:rPr>
        <w:t>(</w:t>
      </w:r>
      <w:hyperlink w:anchor="_ENREF_25" w:tooltip="Barlow, 2009 #2" w:history="1">
        <w:r w:rsidR="00DF1FE6">
          <w:rPr>
            <w:noProof/>
          </w:rPr>
          <w:t>25</w:t>
        </w:r>
      </w:hyperlink>
      <w:r w:rsidR="000E5E13">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0E5E13">
        <w:instrText xml:space="preserve"> ADDIN EN.CITE &lt;EndNote&gt;&lt;Cite&gt;&lt;Author&gt;Richards&lt;/Author&gt;&lt;Year&gt;2012&lt;/Year&gt;&lt;RecNum&gt;12&lt;/RecNum&gt;&lt;DisplayText&gt;(26)&lt;/DisplayText&gt;&lt;record&gt;&lt;rec-number&gt;12&lt;/rec-number&gt;&lt;foreign-keys&gt;&lt;key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0E5E13">
        <w:rPr>
          <w:noProof/>
        </w:rPr>
        <w:t>(</w:t>
      </w:r>
      <w:hyperlink w:anchor="_ENREF_26" w:tooltip="Richards, 2012 #12" w:history="1">
        <w:r w:rsidR="00DF1FE6">
          <w:rPr>
            <w:noProof/>
          </w:rPr>
          <w:t>26</w:t>
        </w:r>
      </w:hyperlink>
      <w:r w:rsidR="000E5E13">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0E5E13">
        <w:instrText xml:space="preserve"> ADDIN EN.CITE &lt;EndNote&gt;&lt;Cite&gt;&lt;Author&gt;Starkov&lt;/Author&gt;&lt;Year&gt;2007&lt;/Year&gt;&lt;RecNum&gt;116&lt;/RecNum&gt;&lt;DisplayText&gt;(27)&lt;/DisplayText&gt;&lt;record&gt;&lt;rec-number&gt;116&lt;/rec-number&gt;&lt;foreign-keys&gt;&lt;key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0E5E13">
        <w:rPr>
          <w:noProof/>
        </w:rPr>
        <w:t>(</w:t>
      </w:r>
      <w:hyperlink w:anchor="_ENREF_27" w:tooltip="Starkov, 2007 #116" w:history="1">
        <w:r w:rsidR="00DF1FE6">
          <w:rPr>
            <w:noProof/>
          </w:rPr>
          <w:t>27</w:t>
        </w:r>
      </w:hyperlink>
      <w:r w:rsidR="000E5E13">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0E5E13">
        <w:rPr>
          <w:lang w:val="en-IE"/>
        </w:rPr>
        <w:instrText xml:space="preserve"> ADDIN EN.CITE &lt;EndNote&gt;&lt;Cite&gt;&lt;Author&gt;Williams&lt;/Author&gt;&lt;Year&gt;1988&lt;/Year&gt;&lt;RecNum&gt;23&lt;/RecNum&gt;&lt;DisplayText&gt;(28)&lt;/DisplayText&gt;&lt;record&gt;&lt;rec-number&gt;23&lt;/rec-number&gt;&lt;foreign-keys&gt;&lt;key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0E5E13">
        <w:rPr>
          <w:noProof/>
          <w:lang w:val="en-IE"/>
        </w:rPr>
        <w:t>(</w:t>
      </w:r>
      <w:hyperlink w:anchor="_ENREF_28" w:tooltip="Williams, 1988 #23" w:history="1">
        <w:r w:rsidR="00DF1FE6">
          <w:rPr>
            <w:noProof/>
            <w:lang w:val="en-IE"/>
          </w:rPr>
          <w:t>28</w:t>
        </w:r>
      </w:hyperlink>
      <w:r w:rsidR="000E5E13">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w:t>
      </w:r>
      <w:proofErr w:type="spellStart"/>
      <w:r w:rsidR="002A7338" w:rsidRPr="002A7338">
        <w:t>pitvipers</w:t>
      </w:r>
      <w:proofErr w:type="spellEnd"/>
      <w:r w:rsidR="002A7338" w:rsidRPr="002A7338">
        <w:t xml:space="preserve"> </w:t>
      </w:r>
      <w:r w:rsidR="002A7338" w:rsidRPr="002A7338">
        <w:fldChar w:fldCharType="begin"/>
      </w:r>
      <w:r w:rsidR="000E5E13">
        <w:instrText xml:space="preserve"> ADDIN EN.CITE &lt;EndNote&gt;&lt;Cite&gt;&lt;Author&gt;Voss&lt;/Author&gt;&lt;Year&gt;2013&lt;/Year&gt;&lt;RecNum&gt;6&lt;/RecNum&gt;&lt;DisplayText&gt;(29)&lt;/DisplayText&gt;&lt;record&gt;&lt;rec-number&gt;6&lt;/rec-number&gt;&lt;foreign-keys&gt;&lt;key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0E5E13">
        <w:rPr>
          <w:noProof/>
        </w:rPr>
        <w:t>(</w:t>
      </w:r>
      <w:hyperlink w:anchor="_ENREF_29" w:tooltip="Voss, 2013 #6" w:history="1">
        <w:r w:rsidR="00DF1FE6">
          <w:rPr>
            <w:noProof/>
          </w:rPr>
          <w:t>29</w:t>
        </w:r>
      </w:hyperlink>
      <w:r w:rsidR="000E5E13">
        <w:rPr>
          <w:noProof/>
        </w:rPr>
        <w:t>)</w:t>
      </w:r>
      <w:r w:rsidR="002A7338" w:rsidRPr="002A7338">
        <w:fldChar w:fldCharType="end"/>
      </w:r>
      <w:r w:rsidR="002A7338" w:rsidRPr="002A7338">
        <w:t xml:space="preserve">; eels and </w:t>
      </w:r>
      <w:proofErr w:type="spellStart"/>
      <w:r w:rsidR="002A7338" w:rsidRPr="002A7338">
        <w:rPr>
          <w:i/>
        </w:rPr>
        <w:t>Laticauda</w:t>
      </w:r>
      <w:proofErr w:type="spellEnd"/>
      <w:r w:rsidR="002A7338" w:rsidRPr="002A7338">
        <w:rPr>
          <w:i/>
        </w:rPr>
        <w:t xml:space="preserve"> colubrine</w:t>
      </w:r>
      <w:r w:rsidR="002A7338" w:rsidRPr="002A7338">
        <w:t xml:space="preserve"> </w:t>
      </w:r>
      <w:r w:rsidR="002A7338" w:rsidRPr="002A7338">
        <w:fldChar w:fldCharType="begin"/>
      </w:r>
      <w:r w:rsidR="000E5E13">
        <w:instrText xml:space="preserve"> ADDIN EN.CITE &lt;EndNote&gt;&lt;Cite&gt;&lt;Author&gt;Heatwole&lt;/Author&gt;&lt;Year&gt;1995&lt;/Year&gt;&lt;RecNum&gt;25&lt;/RecNum&gt;&lt;DisplayText&gt;(30)&lt;/DisplayText&gt;&lt;record&gt;&lt;rec-number&gt;25&lt;/rec-number&gt;&lt;foreign-keys&gt;&lt;key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0E5E13">
        <w:rPr>
          <w:noProof/>
        </w:rPr>
        <w:t>(</w:t>
      </w:r>
      <w:hyperlink w:anchor="_ENREF_30" w:tooltip="Heatwole, 1995 #25" w:history="1">
        <w:r w:rsidR="00DF1FE6">
          <w:rPr>
            <w:noProof/>
          </w:rPr>
          <w:t>30</w:t>
        </w:r>
      </w:hyperlink>
      <w:r w:rsidR="000E5E13">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0E5E13">
        <w:instrText xml:space="preserve"> ADDIN EN.CITE &lt;EndNote&gt;&lt;Cite&gt;&lt;Author&gt;Biardi&lt;/Author&gt;&lt;Year&gt;2011&lt;/Year&gt;&lt;RecNum&gt;26&lt;/RecNum&gt;&lt;DisplayText&gt;(31, 32)&lt;/DisplayText&gt;&lt;record&gt;&lt;rec-number&gt;26&lt;/rec-number&gt;&lt;foreign-keys&gt;&lt;key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0E5E13">
        <w:rPr>
          <w:noProof/>
        </w:rPr>
        <w:t>(</w:t>
      </w:r>
      <w:hyperlink w:anchor="_ENREF_31" w:tooltip="Biardi, 2011 #26" w:history="1">
        <w:r w:rsidR="00DF1FE6">
          <w:rPr>
            <w:noProof/>
          </w:rPr>
          <w:t>31</w:t>
        </w:r>
      </w:hyperlink>
      <w:r w:rsidR="000E5E13">
        <w:rPr>
          <w:noProof/>
        </w:rPr>
        <w:t xml:space="preserve">, </w:t>
      </w:r>
      <w:hyperlink w:anchor="_ENREF_32" w:tooltip="Poran, 1987 #115" w:history="1">
        <w:r w:rsidR="00DF1FE6">
          <w:rPr>
            <w:noProof/>
          </w:rPr>
          <w:t>32</w:t>
        </w:r>
      </w:hyperlink>
      <w:r w:rsidR="000E5E13">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833820">
        <w:rPr>
          <w:lang w:val="en-IE"/>
        </w:rPr>
        <w:instrText xml:space="preserve"> ADDIN EN.CITE &lt;EndNote&gt;&lt;Cite&gt;&lt;Author&gt;Sasa&lt;/Author&gt;&lt;Year&gt;1999&lt;/Year&gt;&lt;RecNum&gt;3&lt;/RecNum&gt;&lt;DisplayText&gt;(10)&lt;/DisplayText&gt;&lt;record&gt;&lt;rec-number&gt;3&lt;/rec-number&gt;&lt;foreign-keys&gt;&lt;key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833820">
        <w:rPr>
          <w:noProof/>
          <w:lang w:val="en-IE"/>
        </w:rPr>
        <w:t>(</w:t>
      </w:r>
      <w:hyperlink w:anchor="_ENREF_10" w:tooltip="Sasa, 1999 #3" w:history="1">
        <w:r w:rsidR="00DF1FE6">
          <w:rPr>
            <w:noProof/>
            <w:lang w:val="en-IE"/>
          </w:rPr>
          <w:t>10</w:t>
        </w:r>
      </w:hyperlink>
      <w:r w:rsidR="00833820">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w:t>
      </w:r>
      <w:r w:rsidR="00EC4AED">
        <w:t xml:space="preserve"> or neutral</w:t>
      </w:r>
      <w:r w:rsidR="0039657F">
        <w:t xml:space="preserve"> selection or whether a general pattern</w:t>
      </w:r>
      <w:r w:rsidR="00EC4AED">
        <w:t xml:space="preserve"> might</w:t>
      </w:r>
      <w:r w:rsidR="0039657F">
        <w:t xml:space="preserve"> emerge </w:t>
      </w:r>
      <w:r w:rsidR="00EC4AED">
        <w:t>if analyses controlled for the relatedness of the model species to its normal prey</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0E5E13">
        <w:instrText xml:space="preserve"> ADDIN EN.CITE &lt;EndNote&gt;&lt;Cite&gt;&lt;Author&gt;Barlow&lt;/Author&gt;&lt;Year&gt;2009&lt;/Year&gt;&lt;RecNum&gt;2&lt;/RecNum&gt;&lt;DisplayText&gt;(24, 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0E5E13">
        <w:rPr>
          <w:noProof/>
        </w:rPr>
        <w:t>(</w:t>
      </w:r>
      <w:hyperlink w:anchor="_ENREF_24" w:tooltip="da Silva, 2001 #7" w:history="1">
        <w:r w:rsidR="00DF1FE6">
          <w:rPr>
            <w:noProof/>
          </w:rPr>
          <w:t>24</w:t>
        </w:r>
      </w:hyperlink>
      <w:r w:rsidR="000E5E13">
        <w:rPr>
          <w:noProof/>
        </w:rPr>
        <w:t xml:space="preserve">, </w:t>
      </w:r>
      <w:hyperlink w:anchor="_ENREF_25" w:tooltip="Barlow, 2009 #2" w:history="1">
        <w:r w:rsidR="00DF1FE6">
          <w:rPr>
            <w:noProof/>
          </w:rPr>
          <w:t>25</w:t>
        </w:r>
      </w:hyperlink>
      <w:r w:rsidR="000E5E13">
        <w:rPr>
          <w:noProof/>
        </w:rPr>
        <w:t>)</w:t>
      </w:r>
      <w:r w:rsidR="007D0C64">
        <w:fldChar w:fldCharType="end"/>
      </w:r>
      <w:r w:rsidR="00825783">
        <w:t>.</w:t>
      </w:r>
      <w:r w:rsidR="009E701D">
        <w:t xml:space="preserve"> </w:t>
      </w:r>
      <w:r w:rsidR="005C7BF7">
        <w:t xml:space="preserve"> Here we utilize </w:t>
      </w:r>
      <w:r w:rsidR="006B6AAA">
        <w:lastRenderedPageBreak/>
        <w:t>these measures of venom</w:t>
      </w:r>
      <w:r w:rsidR="005C7BF7">
        <w:t xml:space="preserve"> potency on non-natural species </w:t>
      </w:r>
      <w:r w:rsidR="009E701D">
        <w:t>by</w:t>
      </w:r>
      <w:r w:rsidR="005C7BF7">
        <w:t xml:space="preserve"> testing if potency is higher </w:t>
      </w:r>
      <w:r w:rsidR="006B6AAA">
        <w:t>when measured on</w:t>
      </w:r>
      <w:r w:rsidR="005C7BF7">
        <w:t xml:space="preserve"> test species phylogenetically </w:t>
      </w:r>
      <w:r w:rsidR="006B6AAA">
        <w:t xml:space="preserve">closer to </w:t>
      </w:r>
      <w:r w:rsidR="005C7BF7">
        <w:t>natural dietary species.</w:t>
      </w:r>
      <w:r w:rsidR="009E701D">
        <w:t xml:space="preserve"> Through accounting for the model species used for measuring potency the importance of other potentially important evolutionary drivers of venom, such as </w:t>
      </w:r>
      <w:proofErr w:type="spellStart"/>
      <w:r w:rsidR="009E701D">
        <w:t>Macroecological</w:t>
      </w:r>
      <w:proofErr w:type="spellEnd"/>
      <w:r w:rsidR="009E701D">
        <w:t xml:space="preserve"> factors, can be tested on </w:t>
      </w:r>
      <w:r w:rsidR="00A30B5D">
        <w:t xml:space="preserve">other </w:t>
      </w:r>
      <w:r w:rsidR="009E701D">
        <w:t xml:space="preserve">venom traits such as </w:t>
      </w:r>
      <w:r w:rsidR="00A30B5D">
        <w:t>volume available</w:t>
      </w:r>
      <w:r w:rsidR="009E701D">
        <w:t>.</w:t>
      </w:r>
    </w:p>
    <w:p w14:paraId="2A975A99" w14:textId="77777777" w:rsidR="005C7BF7" w:rsidRDefault="005C7BF7" w:rsidP="00467601">
      <w:pPr>
        <w:spacing w:line="360" w:lineRule="auto"/>
      </w:pPr>
    </w:p>
    <w:p w14:paraId="2215E479" w14:textId="39B38A56" w:rsidR="00286E66" w:rsidRDefault="00EE01E3" w:rsidP="00EE01E3">
      <w:pPr>
        <w:spacing w:line="360" w:lineRule="auto"/>
        <w:ind w:firstLine="720"/>
        <w:jc w:val="center"/>
        <w:rPr>
          <w:lang w:val="en-IE"/>
        </w:rPr>
      </w:pPr>
      <w:r>
        <w:rPr>
          <w:noProof/>
        </w:rPr>
        <w:drawing>
          <wp:inline distT="0" distB="0" distL="0" distR="0" wp14:anchorId="360304F9" wp14:editId="46348B42">
            <wp:extent cx="5727700" cy="4178300"/>
            <wp:effectExtent l="0" t="0" r="12700" b="12700"/>
            <wp:docPr id="2" name="Picture 2" descr="Summary%20Figure%201_18_Jan_20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20Figure%201_18_Jan_2017.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178300"/>
                    </a:xfrm>
                    <a:prstGeom prst="rect">
                      <a:avLst/>
                    </a:prstGeom>
                    <a:noFill/>
                    <a:ln>
                      <a:noFill/>
                    </a:ln>
                  </pic:spPr>
                </pic:pic>
              </a:graphicData>
            </a:graphic>
          </wp:inline>
        </w:drawing>
      </w:r>
    </w:p>
    <w:p w14:paraId="2FD174E5" w14:textId="15C4093A" w:rsidR="00426ABB" w:rsidRPr="00EE01E3" w:rsidRDefault="00EE01E3" w:rsidP="00426ABB">
      <w:pPr>
        <w:spacing w:line="360" w:lineRule="auto"/>
        <w:ind w:firstLine="720"/>
        <w:rPr>
          <w:sz w:val="20"/>
          <w:szCs w:val="20"/>
          <w:lang w:val="en-IE"/>
        </w:rPr>
      </w:pPr>
      <w:r w:rsidRPr="00EE01E3">
        <w:rPr>
          <w:sz w:val="20"/>
          <w:szCs w:val="20"/>
          <w:lang w:val="en-IE"/>
        </w:rPr>
        <w:t>Figure 1. Summary of hypothesis relating to potential drivers of snake venom evolution.</w:t>
      </w:r>
    </w:p>
    <w:p w14:paraId="4C989E6C" w14:textId="77777777" w:rsidR="00EE01E3" w:rsidRPr="00426ABB" w:rsidRDefault="00EE01E3" w:rsidP="00426ABB">
      <w:pPr>
        <w:spacing w:line="360" w:lineRule="auto"/>
        <w:ind w:firstLine="720"/>
        <w:rPr>
          <w:lang w:val="en-IE"/>
        </w:rPr>
      </w:pPr>
    </w:p>
    <w:p w14:paraId="450EC143" w14:textId="4BA4541A" w:rsidR="009751BF" w:rsidRPr="000E7B97" w:rsidRDefault="00A30B5D" w:rsidP="009E701D">
      <w:pPr>
        <w:spacing w:line="360" w:lineRule="auto"/>
        <w:ind w:firstLine="720"/>
      </w:pPr>
      <w:r>
        <w:t>Similar</w:t>
      </w:r>
      <w:r w:rsidR="009178CB">
        <w:t xml:space="preserve"> </w:t>
      </w:r>
      <w:r>
        <w:t xml:space="preserve">to </w:t>
      </w:r>
      <w:r w:rsidR="009178CB">
        <w:t>venom potency</w:t>
      </w:r>
      <w:r>
        <w:t xml:space="preserve"> we also predict that</w:t>
      </w:r>
      <w:r w:rsidR="009178CB">
        <w:t xml:space="preserve"> </w:t>
      </w:r>
      <w:r w:rsidR="009E701D">
        <w:t>venom yield</w:t>
      </w:r>
      <w:r w:rsidR="009178CB">
        <w:t xml:space="preserve"> is</w:t>
      </w:r>
      <w:r w:rsidR="009E701D">
        <w:t xml:space="preserve"> </w:t>
      </w:r>
      <w:r w:rsidR="00EA5C3E">
        <w:t>under positive selection</w:t>
      </w:r>
      <w:r w:rsidR="00323EB3">
        <w:t xml:space="preserve"> from potential trophic and </w:t>
      </w:r>
      <w:proofErr w:type="spellStart"/>
      <w:r w:rsidR="00323EB3">
        <w:t>macroecological</w:t>
      </w:r>
      <w:proofErr w:type="spellEnd"/>
      <w:r w:rsidR="00323EB3">
        <w:t xml:space="preserve"> factors</w:t>
      </w:r>
      <w:r w:rsidR="00EA5C3E">
        <w:t>.</w:t>
      </w:r>
      <w:r w:rsidR="000E7B97">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0E5E13">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0E5E13">
        <w:rPr>
          <w:noProof/>
        </w:rPr>
        <w:t>(</w:t>
      </w:r>
      <w:hyperlink w:anchor="_ENREF_33" w:tooltip="McCue, 2006 #10" w:history="1">
        <w:r w:rsidR="00DF1FE6">
          <w:rPr>
            <w:noProof/>
          </w:rPr>
          <w:t>33</w:t>
        </w:r>
      </w:hyperlink>
      <w:r w:rsidR="000E5E13">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0E5E13">
        <w:instrText xml:space="preserve"> ADDIN EN.CITE &lt;EndNote&gt;&lt;Cite&gt;&lt;Author&gt;Pintor&lt;/Author&gt;&lt;Year&gt;2010&lt;/Year&gt;&lt;RecNum&gt;27&lt;/RecNum&gt;&lt;DisplayText&gt;(34)&lt;/DisplayText&gt;&lt;record&gt;&lt;rec-number&gt;27&lt;/rec-number&gt;&lt;foreign-keys&gt;&lt;key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0E5E13">
        <w:rPr>
          <w:noProof/>
        </w:rPr>
        <w:t>(</w:t>
      </w:r>
      <w:hyperlink w:anchor="_ENREF_34" w:tooltip="Pintor, 2010 #27" w:history="1">
        <w:r w:rsidR="00DF1FE6">
          <w:rPr>
            <w:noProof/>
          </w:rPr>
          <w:t>34</w:t>
        </w:r>
      </w:hyperlink>
      <w:r w:rsidR="000E5E13">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833820">
        <w:rPr>
          <w:noProof/>
        </w:rPr>
        <w:t>(</w:t>
      </w:r>
      <w:hyperlink w:anchor="_ENREF_18" w:tooltip="Carbone, 2014 #93" w:history="1">
        <w:r w:rsidR="00DF1FE6">
          <w:rPr>
            <w:noProof/>
          </w:rPr>
          <w:t>18</w:t>
        </w:r>
      </w:hyperlink>
      <w:r w:rsidR="00833820">
        <w:rPr>
          <w:noProof/>
        </w:rPr>
        <w:t>)</w:t>
      </w:r>
      <w:r w:rsidR="009751BF">
        <w:fldChar w:fldCharType="end"/>
      </w:r>
      <w:r w:rsidR="009751BF">
        <w:t xml:space="preserve">. </w:t>
      </w:r>
      <w:r w:rsidR="004058B3">
        <w:t xml:space="preserve">If venom is under selection for its ability to kill prey it would be expected that larger snake species would need to produce larger quantities of venom to keep pace with the subsequent increased in prey size. </w:t>
      </w:r>
      <w:r w:rsidR="00D26E0D">
        <w:t>T</w:t>
      </w:r>
      <w:r w:rsidR="004058B3">
        <w:t xml:space="preserve">he metering of venom in response to prey size seen </w:t>
      </w:r>
      <w:r w:rsidR="004058B3">
        <w:lastRenderedPageBreak/>
        <w:t>in several species</w:t>
      </w:r>
      <w:r w:rsidR="004058B3" w:rsidDel="004058B3">
        <w:t xml:space="preserve"> </w:t>
      </w:r>
      <w:r w:rsidR="009751BF">
        <w:fldChar w:fldCharType="begin"/>
      </w:r>
      <w:r w:rsidR="000E5E13">
        <w:instrText xml:space="preserve"> ADDIN EN.CITE &lt;EndNote&gt;&lt;Cite&gt;&lt;Author&gt;Hayes&lt;/Author&gt;&lt;Year&gt;1995&lt;/Year&gt;&lt;RecNum&gt;28&lt;/RecNum&gt;&lt;DisplayText&gt;(35, 36)&lt;/DisplayText&gt;&lt;record&gt;&lt;rec-number&gt;28&lt;/rec-number&gt;&lt;foreign-keys&gt;&lt;key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0E5E13">
        <w:rPr>
          <w:noProof/>
        </w:rPr>
        <w:t>(</w:t>
      </w:r>
      <w:hyperlink w:anchor="_ENREF_35" w:tooltip="Hayes, 1995 #28" w:history="1">
        <w:r w:rsidR="00DF1FE6">
          <w:rPr>
            <w:noProof/>
          </w:rPr>
          <w:t>35</w:t>
        </w:r>
      </w:hyperlink>
      <w:r w:rsidR="000E5E13">
        <w:rPr>
          <w:noProof/>
        </w:rPr>
        <w:t xml:space="preserve">, </w:t>
      </w:r>
      <w:hyperlink w:anchor="_ENREF_36" w:tooltip="Hayes, 2002 #9" w:history="1">
        <w:r w:rsidR="00DF1FE6">
          <w:rPr>
            <w:noProof/>
          </w:rPr>
          <w:t>36</w:t>
        </w:r>
      </w:hyperlink>
      <w:r w:rsidR="000E5E13">
        <w:rPr>
          <w:noProof/>
        </w:rPr>
        <w:t>)</w:t>
      </w:r>
      <w:r w:rsidR="009751BF">
        <w:fldChar w:fldCharType="end"/>
      </w:r>
      <w:r w:rsidR="00D26E0D">
        <w:t xml:space="preserve"> represents an example of this</w:t>
      </w:r>
      <w:r w:rsidR="009751BF">
        <w:t xml:space="preserve">. However, while bigger snakes are known to have larger amounts of venom in general </w:t>
      </w:r>
      <w:r w:rsidR="009751BF">
        <w:fldChar w:fldCharType="begin"/>
      </w:r>
      <w:r w:rsidR="000E5E13">
        <w:instrText xml:space="preserve"> ADDIN EN.CITE &lt;EndNote&gt;&lt;Cite&gt;&lt;Author&gt;Chippaux&lt;/Author&gt;&lt;Year&gt;1991&lt;/Year&gt;&lt;RecNum&gt;5&lt;/RecNum&gt;&lt;DisplayText&gt;(37)&lt;/DisplayText&gt;&lt;record&gt;&lt;rec-number&gt;5&lt;/rec-number&gt;&lt;foreign-keys&gt;&lt;key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0E5E13">
        <w:rPr>
          <w:noProof/>
        </w:rPr>
        <w:t>(</w:t>
      </w:r>
      <w:hyperlink w:anchor="_ENREF_37" w:tooltip="Chippaux, 1991 #5" w:history="1">
        <w:r w:rsidR="00DF1FE6">
          <w:rPr>
            <w:noProof/>
          </w:rPr>
          <w:t>37</w:t>
        </w:r>
      </w:hyperlink>
      <w:r w:rsidR="000E5E13">
        <w:rPr>
          <w:noProof/>
        </w:rPr>
        <w:t>)</w:t>
      </w:r>
      <w:r w:rsidR="009751BF">
        <w:fldChar w:fldCharType="end"/>
      </w:r>
      <w:r w:rsidR="009751BF">
        <w:t xml:space="preserve"> </w:t>
      </w:r>
      <w:r w:rsidR="00B52257">
        <w:t xml:space="preserve">it is not known whether venom </w:t>
      </w:r>
      <w:r w:rsidR="00D6784F">
        <w:t>yield</w:t>
      </w:r>
      <w:r w:rsidR="00B52257">
        <w:t xml:space="preserve"> scales interspecifically</w:t>
      </w:r>
      <w:r w:rsidR="00D6784F">
        <w:t xml:space="preserve"> according</w:t>
      </w:r>
      <w:r w:rsidR="00B52257">
        <w:t xml:space="preserve"> to any general pattern</w:t>
      </w:r>
      <w:r w:rsidR="009751BF">
        <w:t xml:space="preserve">. </w:t>
      </w:r>
      <w:r w:rsidR="00E15A59">
        <w:t xml:space="preserve">One prediction is that </w:t>
      </w:r>
      <w:r w:rsidR="00445032">
        <w:t xml:space="preserve">venom </w:t>
      </w:r>
      <w:r w:rsidR="00D6784F">
        <w:t>yield</w:t>
      </w:r>
      <w:r w:rsidR="00445032">
        <w:t xml:space="preserv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t xml:space="preserve"> as described by</w:t>
      </w:r>
      <w:r w:rsidR="009751BF">
        <w:t xml:space="preserve"> </w:t>
      </w:r>
      <w:r>
        <w:t>(</w:t>
      </w:r>
      <w:r w:rsidR="009751BF">
        <w:t>equation 1</w:t>
      </w:r>
      <w:r>
        <w:t>)</w:t>
      </w:r>
      <w:r w:rsidR="009751BF">
        <w:t>;</w:t>
      </w:r>
    </w:p>
    <w:p w14:paraId="621901A0" w14:textId="77777777" w:rsidR="009751BF" w:rsidRPr="00523C36" w:rsidRDefault="00ED42A7"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50288298" w:rsidR="00725A8B" w:rsidRPr="00031018" w:rsidRDefault="009751BF" w:rsidP="00335B4A">
      <w:pPr>
        <w:spacing w:line="360" w:lineRule="auto"/>
      </w:pPr>
      <w:commentRangeStart w:id="2"/>
      <w:commentRangeStart w:id="3"/>
      <w:r>
        <w:t>Were</w:t>
      </w:r>
      <w:r w:rsidR="00B52257">
        <w:t xml:space="preserve"> for snakes</w:t>
      </w:r>
      <w:r>
        <w:t xml:space="preserv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833820">
        <w:rPr>
          <w:noProof/>
        </w:rPr>
        <w:t>(</w:t>
      </w:r>
      <w:hyperlink w:anchor="_ENREF_18" w:tooltip="Carbone, 2014 #93" w:history="1">
        <w:r w:rsidR="00DF1FE6">
          <w:rPr>
            <w:noProof/>
          </w:rPr>
          <w:t>18</w:t>
        </w:r>
      </w:hyperlink>
      <w:r w:rsidR="00833820">
        <w:rPr>
          <w:noProof/>
        </w:rPr>
        <w:t>)</w:t>
      </w:r>
      <w:r w:rsidR="004058B3">
        <w:fldChar w:fldCharType="end"/>
      </w:r>
      <w:commentRangeEnd w:id="2"/>
      <w:r w:rsidR="007C1661">
        <w:rPr>
          <w:rStyle w:val="CommentReference"/>
        </w:rPr>
        <w:commentReference w:id="2"/>
      </w:r>
      <w:commentRangeEnd w:id="3"/>
      <w:r w:rsidR="001C18A4">
        <w:rPr>
          <w:rStyle w:val="CommentReference"/>
        </w:rPr>
        <w:commentReference w:id="3"/>
      </w:r>
      <w:r>
        <w:t xml:space="preserve">. </w:t>
      </w:r>
      <w:r w:rsidR="006B743A">
        <w:t xml:space="preserve">However, venom </w:t>
      </w:r>
      <w:r w:rsidR="00D6784F">
        <w:t>yield</w:t>
      </w:r>
      <w:r w:rsidR="006B743A">
        <w:t xml:space="preserve"> would not be expected to scale according to this exponent as the effects of </w:t>
      </w:r>
      <w:r w:rsidR="006B743A" w:rsidRPr="006B743A">
        <w:t>toxicological</w:t>
      </w:r>
      <w:r w:rsidR="006B743A" w:rsidRPr="006B743A" w:rsidDel="006B743A">
        <w:t xml:space="preserve"> </w:t>
      </w:r>
      <w:r w:rsidR="006B743A">
        <w:t xml:space="preserve">agents also follows an </w:t>
      </w:r>
      <w:proofErr w:type="spellStart"/>
      <w:r w:rsidR="006B743A">
        <w:t>allometric</w:t>
      </w:r>
      <w:proofErr w:type="spellEnd"/>
      <w:r w:rsidR="006B743A">
        <w:t xml:space="preserve"> relationship </w:t>
      </w:r>
      <w:r w:rsidR="006B743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0E5E13">
        <w:rPr>
          <w:noProof/>
        </w:rPr>
        <w:t>(</w:t>
      </w:r>
      <w:hyperlink w:anchor="_ENREF_38" w:tooltip="Nestorov, 2003 #101" w:history="1">
        <w:r w:rsidR="00DF1FE6">
          <w:rPr>
            <w:noProof/>
          </w:rPr>
          <w:t>38</w:t>
        </w:r>
      </w:hyperlink>
      <w:r w:rsidR="000E5E13">
        <w:rPr>
          <w:noProof/>
        </w:rPr>
        <w:t>)</w:t>
      </w:r>
      <w:r w:rsidR="006B743A">
        <w:fldChar w:fldCharType="end"/>
      </w:r>
      <w:r w:rsidR="006B743A">
        <w:t xml:space="preserve"> were the amount of venom required (</w:t>
      </w:r>
      <w:r w:rsidR="006B743A" w:rsidRPr="002C7E1A">
        <w:rPr>
          <w:i/>
        </w:rPr>
        <w:t>V</w:t>
      </w:r>
      <w:r w:rsidR="006B743A">
        <w:t>)  to induce the same incapacitating effect on a prey of mass (</w:t>
      </w:r>
      <w:proofErr w:type="spellStart"/>
      <w:r w:rsidR="006B743A" w:rsidRPr="00AD60BB">
        <w:rPr>
          <w:i/>
        </w:rPr>
        <w:t>M</w:t>
      </w:r>
      <w:r w:rsidR="006B743A">
        <w:rPr>
          <w:i/>
          <w:vertAlign w:val="subscript"/>
        </w:rPr>
        <w:t>prey</w:t>
      </w:r>
      <w:proofErr w:type="spellEnd"/>
      <w:r w:rsidR="006B743A">
        <w:t>) would</w:t>
      </w:r>
      <w:r w:rsidR="00B52257">
        <w:t xml:space="preserve"> be expected to</w:t>
      </w:r>
      <w:r w:rsidR="006B743A">
        <w:t xml:space="preserve">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4DDDC4E2"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w:t>
      </w:r>
      <w:r w:rsidR="007C1661">
        <w:t>, commonly estimated as 0.75,</w:t>
      </w:r>
      <w:r w:rsidR="00E15A59">
        <w:t xml:space="preserve"> of venoms toxicological effects</w:t>
      </w:r>
      <w:r w:rsidR="002144EF">
        <w:t xml:space="preserve"> </w:t>
      </w:r>
      <w:r w:rsidR="002144EF">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0E5E13">
        <w:rPr>
          <w:noProof/>
        </w:rPr>
        <w:t>(</w:t>
      </w:r>
      <w:hyperlink w:anchor="_ENREF_38" w:tooltip="Nestorov, 2003 #101" w:history="1">
        <w:r w:rsidR="00DF1FE6">
          <w:rPr>
            <w:noProof/>
          </w:rPr>
          <w:t>38</w:t>
        </w:r>
      </w:hyperlink>
      <w:r w:rsidR="000E5E13">
        <w:rPr>
          <w:noProof/>
        </w:rPr>
        <w:t>)</w:t>
      </w:r>
      <w:r w:rsidR="002144EF">
        <w:fldChar w:fldCharType="end"/>
      </w:r>
      <w:r w:rsidR="00E15A59">
        <w:t>.</w:t>
      </w:r>
      <w:r w:rsidR="004F2E54">
        <w:t xml:space="preserve"> </w:t>
      </w:r>
      <w:r w:rsidR="006B743A">
        <w:t xml:space="preserve">Hence to calculate the expected </w:t>
      </w:r>
      <w:proofErr w:type="spellStart"/>
      <w:r w:rsidR="006B743A">
        <w:t>allometry</w:t>
      </w:r>
      <w:proofErr w:type="spellEnd"/>
      <w:r w:rsidR="006B743A">
        <w:t xml:space="preserve"> </w:t>
      </w:r>
      <w:r w:rsidR="00EE59FD">
        <w:t xml:space="preserve">of venom </w:t>
      </w:r>
      <w:r w:rsidR="00D6784F">
        <w:t>yield</w:t>
      </w:r>
      <w:r w:rsidR="00EE59FD">
        <w:t xml:space="preserve"> with snake body mass in a case were </w:t>
      </w:r>
      <w:r w:rsidR="00D6784F">
        <w:t xml:space="preserve">yield </w:t>
      </w:r>
      <w:r w:rsidR="00EE59FD">
        <w:t xml:space="preserve">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w:t>
      </w:r>
      <w:r w:rsidR="00B52257">
        <w:rPr>
          <w:rFonts w:eastAsiaTheme="minorEastAsia"/>
        </w:rPr>
        <w:t xml:space="preserve">for </w:t>
      </w:r>
      <m:oMath>
        <m:sSub>
          <m:sSubPr>
            <m:ctrlPr>
              <w:rPr>
                <w:rFonts w:ascii="Cambria Math" w:hAnsi="Cambria Math"/>
                <w:i/>
              </w:rPr>
            </m:ctrlPr>
          </m:sSubPr>
          <m:e>
            <m:r>
              <w:rPr>
                <w:rFonts w:ascii="Cambria Math" w:hAnsi="Cambria Math"/>
              </w:rPr>
              <m:t>M</m:t>
            </m:r>
          </m:e>
          <m:sub>
            <m:r>
              <w:rPr>
                <w:rFonts w:ascii="Cambria Math" w:hAnsi="Cambria Math"/>
              </w:rPr>
              <m:t>prey</m:t>
            </m:r>
          </m:sub>
        </m:sSub>
      </m:oMath>
      <w:r w:rsidR="00B52257">
        <w:rPr>
          <w:rFonts w:eastAsiaTheme="minorEastAsia"/>
        </w:rPr>
        <w:t xml:space="preserve"> </w:t>
      </w:r>
      <w:r w:rsidR="00887523">
        <w:rPr>
          <w:rFonts w:eastAsiaTheme="minorEastAsia"/>
        </w:rPr>
        <w:t xml:space="preserve">to get </w:t>
      </w:r>
      <w:r w:rsidR="00234535">
        <w:t>(equation 3)</w:t>
      </w:r>
      <w:r w:rsidR="00F8130F">
        <w:t>;</w:t>
      </w:r>
      <w:ins w:id="4" w:author="Kevin Healy" w:date="2017-01-05T23:17:00Z">
        <m:oMath>
          <m:r>
            <m:rPr>
              <m:sty m:val="p"/>
            </m:rPr>
            <w:rPr>
              <w:rFonts w:ascii="Cambria Math" w:eastAsiaTheme="minorEastAsia" w:hAnsi="Cambria Math"/>
            </w:rPr>
            <m:t xml:space="preserve"> </m:t>
          </m:r>
        </m:oMath>
      </w:ins>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09DFAC51" w:rsidR="008452B2" w:rsidRPr="008452B2" w:rsidRDefault="0013466C" w:rsidP="005266A2">
      <w:pPr>
        <w:spacing w:line="360" w:lineRule="auto"/>
        <w:rPr>
          <w:rFonts w:eastAsiaTheme="minorEastAsia"/>
        </w:rPr>
      </w:pPr>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0E5E13">
        <w:rPr>
          <w:rFonts w:eastAsiaTheme="minorEastAsia"/>
          <w:noProof/>
        </w:rPr>
        <w:t>(</w:t>
      </w:r>
      <w:hyperlink w:anchor="_ENREF_38" w:tooltip="Nestorov, 2003 #101" w:history="1">
        <w:r w:rsidR="00DF1FE6">
          <w:rPr>
            <w:rFonts w:eastAsiaTheme="minorEastAsia"/>
            <w:noProof/>
          </w:rPr>
          <w:t>38</w:t>
        </w:r>
      </w:hyperlink>
      <w:r w:rsidR="000E5E13">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833820">
        <w:rPr>
          <w:rFonts w:eastAsiaTheme="minorEastAsia"/>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833820">
        <w:rPr>
          <w:rFonts w:eastAsiaTheme="minorEastAsia"/>
          <w:noProof/>
        </w:rPr>
        <w:t>(</w:t>
      </w:r>
      <w:hyperlink w:anchor="_ENREF_18" w:tooltip="Carbone, 2014 #93" w:history="1">
        <w:r w:rsidR="00DF1FE6">
          <w:rPr>
            <w:rFonts w:eastAsiaTheme="minorEastAsia"/>
            <w:noProof/>
          </w:rPr>
          <w:t>18</w:t>
        </w:r>
      </w:hyperlink>
      <w:r w:rsidR="00833820">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w:t>
      </w:r>
      <w:r w:rsidR="00D6784F">
        <w:rPr>
          <w:rFonts w:eastAsiaTheme="minorEastAsia"/>
        </w:rPr>
        <w:t>yield</w:t>
      </w:r>
      <w:r>
        <w:rPr>
          <w:rFonts w:eastAsiaTheme="minorEastAsia"/>
        </w:rPr>
        <w:t xml:space="preserve"> and</w:t>
      </w:r>
      <w:r w:rsidR="00B304BB">
        <w:rPr>
          <w:rFonts w:eastAsiaTheme="minorEastAsia"/>
        </w:rPr>
        <w:t xml:space="preserve"> </w:t>
      </w:r>
      <w:r>
        <w:rPr>
          <w:rFonts w:eastAsiaTheme="minorEastAsia"/>
        </w:rPr>
        <w:t>snake mass.</w:t>
      </w:r>
      <w:r w:rsidR="000E7B97">
        <w:rPr>
          <w:rFonts w:eastAsiaTheme="minorEastAsia"/>
        </w:rPr>
        <w:t xml:space="preserve"> </w:t>
      </w:r>
      <w:r w:rsidR="004C5322">
        <w:rPr>
          <w:rFonts w:eastAsiaTheme="minorEastAsia"/>
        </w:rPr>
        <w:t xml:space="preserve">Other predictions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w:t>
      </w:r>
      <w:r w:rsidR="00EB0B24">
        <w:rPr>
          <w:rFonts w:eastAsiaTheme="minorEastAsia"/>
        </w:rPr>
        <w:t>yield</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w:t>
      </w:r>
      <w:r w:rsidR="00EB0B24">
        <w:rPr>
          <w:rFonts w:eastAsiaTheme="minorEastAsia"/>
        </w:rPr>
        <w:t>yield</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&lt;EndNote&gt;&lt;Cite&gt;&lt;Author&gt;Isaac&lt;/Author&gt;&lt;Year&gt;2010&lt;/Year&gt;&lt;RecNum&gt;102&lt;/RecNum&gt;&lt;DisplayText&gt;(39)&lt;/DisplayText&gt;&lt;record&gt;&lt;rec-number&gt;102&lt;/rec-number&gt;&lt;foreign-keys&gt;&lt;key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0E5E13">
        <w:rPr>
          <w:rFonts w:eastAsiaTheme="minorEastAsia"/>
          <w:noProof/>
        </w:rPr>
        <w:t>(</w:t>
      </w:r>
      <w:hyperlink w:anchor="_ENREF_39" w:tooltip="Isaac, 2010 #102" w:history="1">
        <w:r w:rsidR="00DF1FE6">
          <w:rPr>
            <w:rFonts w:eastAsiaTheme="minorEastAsia"/>
            <w:noProof/>
          </w:rPr>
          <w:t>39</w:t>
        </w:r>
      </w:hyperlink>
      <w:r w:rsidR="000E5E13">
        <w:rPr>
          <w:rFonts w:eastAsiaTheme="minorEastAsia"/>
          <w:noProof/>
        </w:rPr>
        <w:t>)</w:t>
      </w:r>
      <w:r w:rsidR="002144EF">
        <w:rPr>
          <w:rFonts w:eastAsiaTheme="minorEastAsia"/>
        </w:rPr>
        <w:fldChar w:fldCharType="end"/>
      </w:r>
      <w:r w:rsidR="00B4784A">
        <w:rPr>
          <w:rFonts w:eastAsiaTheme="minorEastAsia"/>
        </w:rPr>
        <w:t xml:space="preserve">. At the other extreme </w:t>
      </w:r>
      <w:proofErr w:type="spellStart"/>
      <w:r w:rsidR="00B4784A">
        <w:rPr>
          <w:rFonts w:eastAsiaTheme="minorEastAsia"/>
        </w:rPr>
        <w:t>superlinear</w:t>
      </w:r>
      <w:proofErr w:type="spellEnd"/>
      <w:r w:rsidR="00B4784A">
        <w:rPr>
          <w:rFonts w:eastAsiaTheme="minorEastAsia"/>
        </w:rPr>
        <w:t xml:space="preserve"> </w:t>
      </w:r>
      <w:proofErr w:type="spellStart"/>
      <w:r w:rsidR="00B4784A">
        <w:rPr>
          <w:rFonts w:eastAsiaTheme="minorEastAsia"/>
        </w:rPr>
        <w:t>allometeries</w:t>
      </w:r>
      <w:proofErr w:type="spellEnd"/>
      <w:r w:rsidR="00B4784A">
        <w:rPr>
          <w:rFonts w:eastAsiaTheme="minorEastAsia"/>
        </w:rPr>
        <w:t xml:space="preserve">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0E5E13">
        <w:rPr>
          <w:rFonts w:eastAsiaTheme="minorEastAsia"/>
        </w:rPr>
        <w:instrText xml:space="preserve"> ADDIN EN.CITE &lt;EndNote&gt;&lt;Cite&gt;&lt;Author&gt;Kodric-Brown&lt;/Author&gt;&lt;Year&gt;2006&lt;/Year&gt;&lt;RecNum&gt;104&lt;/RecNum&gt;&lt;DisplayText&gt;(40)&lt;/DisplayText&gt;&lt;record&gt;&lt;rec-number&gt;104&lt;/rec-number&gt;&lt;foreign-keys&gt;&lt;key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0E5E13">
        <w:rPr>
          <w:rFonts w:eastAsiaTheme="minorEastAsia"/>
          <w:noProof/>
        </w:rPr>
        <w:t>(</w:t>
      </w:r>
      <w:hyperlink w:anchor="_ENREF_40" w:tooltip="Kodric-Brown, 2006 #104" w:history="1">
        <w:r w:rsidR="00DF1FE6">
          <w:rPr>
            <w:rFonts w:eastAsiaTheme="minorEastAsia"/>
            <w:noProof/>
          </w:rPr>
          <w:t>40</w:t>
        </w:r>
      </w:hyperlink>
      <w:r w:rsidR="000E5E13">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w:t>
      </w:r>
      <w:proofErr w:type="spellStart"/>
      <w:r w:rsidR="000B594C">
        <w:rPr>
          <w:rFonts w:eastAsiaTheme="minorEastAsia"/>
        </w:rPr>
        <w:t>allo</w:t>
      </w:r>
      <w:r w:rsidR="00DC183A">
        <w:rPr>
          <w:rFonts w:eastAsiaTheme="minorEastAsia"/>
        </w:rPr>
        <w:t>metry</w:t>
      </w:r>
      <w:proofErr w:type="spellEnd"/>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0E5E13">
        <w:rPr>
          <w:rFonts w:eastAsiaTheme="minorEastAsia"/>
        </w:rPr>
        <w:instrText xml:space="preserve"> ADDIN EN.CITE &lt;EndNote&gt;&lt;Cite&gt;&lt;Author&gt;Bergmann&lt;/Author&gt;&lt;Year&gt;2012&lt;/Year&gt;&lt;RecNum&gt;103&lt;/RecNum&gt;&lt;DisplayText&gt;(41)&lt;/DisplayText&gt;&lt;record&gt;&lt;rec-number&gt;103&lt;/rec-number&gt;&lt;foreign-keys&gt;&lt;key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0E5E13">
        <w:rPr>
          <w:rFonts w:eastAsiaTheme="minorEastAsia"/>
          <w:noProof/>
        </w:rPr>
        <w:t>(</w:t>
      </w:r>
      <w:hyperlink w:anchor="_ENREF_41" w:tooltip="Bergmann, 2012 #103" w:history="1">
        <w:r w:rsidR="00DF1FE6">
          <w:rPr>
            <w:rFonts w:eastAsiaTheme="minorEastAsia"/>
            <w:noProof/>
          </w:rPr>
          <w:t>41</w:t>
        </w:r>
      </w:hyperlink>
      <w:r w:rsidR="000E5E13">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72A66F2C" w:rsidR="00DD307A" w:rsidRDefault="008452B2" w:rsidP="0072076F">
      <w:pPr>
        <w:spacing w:line="360" w:lineRule="auto"/>
        <w:ind w:firstLine="720"/>
      </w:pPr>
      <w:r w:rsidRPr="008452B2">
        <w:t xml:space="preserve">Finally, an overlooked feature that may also drive </w:t>
      </w:r>
      <w:r w:rsidR="00EB0B24">
        <w:t xml:space="preserve">the evolution of </w:t>
      </w:r>
      <w:r w:rsidR="00EB0B24" w:rsidRPr="008452B2">
        <w:t>both</w:t>
      </w:r>
      <w:r w:rsidR="00EB0B24">
        <w:t xml:space="preserve"> venom quantity</w:t>
      </w:r>
      <w:r w:rsidRPr="008452B2">
        <w:t xml:space="preserve"> and toxicity is habitat</w:t>
      </w:r>
      <w:r w:rsidR="008450A5">
        <w:t xml:space="preserve"> structure</w:t>
      </w:r>
      <w:r w:rsidRPr="008452B2">
        <w:t xml:space="preserve"> </w:t>
      </w:r>
      <w:r w:rsidRPr="008452B2">
        <w:fldChar w:fldCharType="begin"/>
      </w:r>
      <w:r w:rsidR="000E5E13">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0E5E13">
        <w:rPr>
          <w:noProof/>
        </w:rPr>
        <w:t>(</w:t>
      </w:r>
      <w:hyperlink w:anchor="_ENREF_42" w:tooltip="Arbuckle, 2015 #16" w:history="1">
        <w:r w:rsidR="00DF1FE6">
          <w:rPr>
            <w:noProof/>
          </w:rPr>
          <w:t>42</w:t>
        </w:r>
      </w:hyperlink>
      <w:r w:rsidR="000E5E13">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w:t>
      </w:r>
      <w:r w:rsidRPr="008452B2">
        <w:lastRenderedPageBreak/>
        <w:t>can influence</w:t>
      </w:r>
      <w:r w:rsidR="00385A98">
        <w:t xml:space="preserve"> both</w:t>
      </w:r>
      <w:r w:rsidRPr="008452B2">
        <w:t xml:space="preserve"> encounter rates </w:t>
      </w:r>
      <w:r w:rsidRPr="008452B2">
        <w:fldChar w:fldCharType="begin"/>
      </w:r>
      <w:r w:rsidR="00833820">
        <w:instrText xml:space="preserve"> ADDIN EN.CITE &lt;EndNote&gt;&lt;Cite&gt;&lt;Author&gt;Pawar&lt;/Author&gt;&lt;Year&gt;2012&lt;/Year&gt;&lt;RecNum&gt;17&lt;/RecNum&gt;&lt;DisplayText&gt;(14, 18)&lt;/DisplayText&gt;&lt;record&gt;&lt;rec-number&gt;17&lt;/rec-number&gt;&lt;foreign-keys&gt;&lt;key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833820">
        <w:rPr>
          <w:noProof/>
        </w:rPr>
        <w:t>(</w:t>
      </w:r>
      <w:hyperlink w:anchor="_ENREF_14" w:tooltip="Pawar, 2012 #17" w:history="1">
        <w:r w:rsidR="00DF1FE6">
          <w:rPr>
            <w:noProof/>
          </w:rPr>
          <w:t>14</w:t>
        </w:r>
      </w:hyperlink>
      <w:r w:rsidR="00833820">
        <w:rPr>
          <w:noProof/>
        </w:rPr>
        <w:t xml:space="preserve">, </w:t>
      </w:r>
      <w:hyperlink w:anchor="_ENREF_18" w:tooltip="Carbone, 2014 #93" w:history="1">
        <w:r w:rsidR="00DF1FE6">
          <w:rPr>
            <w:noProof/>
          </w:rPr>
          <w:t>18</w:t>
        </w:r>
      </w:hyperlink>
      <w:r w:rsidR="00833820">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0E5E13">
        <w:instrText xml:space="preserve"> ADDIN EN.CITE &lt;EndNote&gt;&lt;Cite&gt;&lt;Author&gt;Heithaus&lt;/Author&gt;&lt;Year&gt;2009&lt;/Year&gt;&lt;RecNum&gt;18&lt;/RecNum&gt;&lt;DisplayText&gt;(43, 44)&lt;/DisplayText&gt;&lt;record&gt;&lt;rec-number&gt;18&lt;/rec-number&gt;&lt;foreign-keys&gt;&lt;key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0E5E13">
        <w:rPr>
          <w:noProof/>
        </w:rPr>
        <w:t>(</w:t>
      </w:r>
      <w:hyperlink w:anchor="_ENREF_43" w:tooltip="Heithaus, 2009 #18" w:history="1">
        <w:r w:rsidR="00DF1FE6">
          <w:rPr>
            <w:noProof/>
          </w:rPr>
          <w:t>43</w:t>
        </w:r>
      </w:hyperlink>
      <w:r w:rsidR="000E5E13">
        <w:rPr>
          <w:noProof/>
        </w:rPr>
        <w:t xml:space="preserve">, </w:t>
      </w:r>
      <w:hyperlink w:anchor="_ENREF_44" w:tooltip="Møller, 2010 #19" w:history="1">
        <w:r w:rsidR="00DF1FE6">
          <w:rPr>
            <w:noProof/>
          </w:rPr>
          <w:t>44</w:t>
        </w:r>
      </w:hyperlink>
      <w:r w:rsidR="000E5E13">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w:t>
      </w:r>
      <w:r w:rsidR="00EB0B24">
        <w:t>yields</w:t>
      </w:r>
      <w:r w:rsidR="008450A5">
        <w:t xml:space="preserve">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w:t>
      </w:r>
      <w:r w:rsidR="00EB0B24">
        <w:t xml:space="preserve">large reservoirs of </w:t>
      </w:r>
      <w:r w:rsidR="00140B7A">
        <w:t xml:space="preserve">venom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735C31DD" w14:textId="1E8E4425" w:rsidR="006B6AAA" w:rsidRDefault="00140B7A" w:rsidP="001D0048">
      <w:pPr>
        <w:spacing w:line="360" w:lineRule="auto"/>
      </w:pPr>
      <w:r w:rsidRPr="00140B7A">
        <w:t>Here we test the importance of these multiple potential drivers</w:t>
      </w:r>
      <w:r w:rsidR="009E4AFA">
        <w:t xml:space="preserve"> of both venom quantity and potency</w:t>
      </w:r>
      <w:r w:rsidR="006B6AAA">
        <w:t xml:space="preserve">, </w:t>
      </w:r>
      <w:r w:rsidR="006B6AAA" w:rsidRPr="00140B7A">
        <w:t xml:space="preserve">as measured </w:t>
      </w:r>
      <w:r w:rsidR="006B6AAA">
        <w:t>using median</w:t>
      </w:r>
      <w:r w:rsidR="006B6AAA" w:rsidRPr="00140B7A">
        <w:t xml:space="preserve"> lethal dose (LD</w:t>
      </w:r>
      <w:r w:rsidR="006B6AAA" w:rsidRPr="00140B7A">
        <w:rPr>
          <w:vertAlign w:val="subscript"/>
        </w:rPr>
        <w:t>50</w:t>
      </w:r>
      <w:r w:rsidR="006B6AAA" w:rsidRPr="00140B7A">
        <w:t>)</w:t>
      </w:r>
      <w:r w:rsidR="006B6AAA">
        <w:t>,</w:t>
      </w:r>
      <w:r w:rsidR="009E4AFA">
        <w:t xml:space="preserve">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ninety-nine species of venomous snakes.</w:t>
      </w:r>
      <w:r w:rsidR="006B6AAA">
        <w:t xml:space="preserve"> Using the phylogenetic distance between species used to measure </w:t>
      </w:r>
      <w:r w:rsidR="006B6AAA" w:rsidRPr="00140B7A">
        <w:t>LD</w:t>
      </w:r>
      <w:r w:rsidR="006B6AAA" w:rsidRPr="00140B7A">
        <w:rPr>
          <w:vertAlign w:val="subscript"/>
        </w:rPr>
        <w:t>50</w:t>
      </w:r>
      <w:r w:rsidR="006B6AAA">
        <w:t xml:space="preserve"> and dietary species, </w:t>
      </w:r>
      <w:r w:rsidR="004C3433">
        <w:t xml:space="preserve">we </w:t>
      </w:r>
      <w:r w:rsidR="00502BCC">
        <w:t>test</w:t>
      </w:r>
      <w:r w:rsidRPr="00140B7A">
        <w:t xml:space="preserve">; </w:t>
      </w:r>
    </w:p>
    <w:p w14:paraId="1146D033" w14:textId="3DC9CA83" w:rsidR="006B6AAA" w:rsidRPr="001D0048" w:rsidRDefault="00925D0F" w:rsidP="001D0048">
      <w:pPr>
        <w:pStyle w:val="ListParagraph"/>
        <w:numPr>
          <w:ilvl w:val="0"/>
          <w:numId w:val="7"/>
        </w:numPr>
        <w:spacing w:line="360" w:lineRule="auto"/>
        <w:rPr>
          <w:color w:val="000000" w:themeColor="text1"/>
        </w:rPr>
      </w:pPr>
      <w:r w:rsidRPr="001D0048">
        <w:rPr>
          <w:color w:val="000000" w:themeColor="text1"/>
        </w:rPr>
        <w:t xml:space="preserve">the </w:t>
      </w:r>
      <w:r w:rsidR="003C4993" w:rsidRPr="001D0048">
        <w:rPr>
          <w:color w:val="000000" w:themeColor="text1"/>
        </w:rPr>
        <w:t>overkill hypothesis</w:t>
      </w:r>
      <w:r w:rsidRPr="001D0048">
        <w:rPr>
          <w:color w:val="000000" w:themeColor="text1"/>
        </w:rPr>
        <w:t>:</w:t>
      </w:r>
      <w:r w:rsidR="003C4993" w:rsidRPr="001D0048">
        <w:rPr>
          <w:color w:val="000000" w:themeColor="text1"/>
        </w:rPr>
        <w:t xml:space="preserve"> that there is</w:t>
      </w:r>
      <w:r w:rsidR="00502BCC" w:rsidRPr="001D0048">
        <w:rPr>
          <w:color w:val="000000" w:themeColor="text1"/>
        </w:rPr>
        <w:t xml:space="preserve"> no relationship between </w:t>
      </w:r>
      <w:r w:rsidR="001D0048" w:rsidRPr="001D0048">
        <w:rPr>
          <w:color w:val="000000" w:themeColor="text1"/>
        </w:rPr>
        <w:t xml:space="preserve">venom potency and the species on which it was </w:t>
      </w:r>
      <w:r w:rsidR="001D0048">
        <w:rPr>
          <w:color w:val="000000" w:themeColor="text1"/>
        </w:rPr>
        <w:t>measured</w:t>
      </w:r>
      <w:r w:rsidR="001D0048" w:rsidRPr="001D0048">
        <w:rPr>
          <w:color w:val="000000" w:themeColor="text1"/>
        </w:rPr>
        <w:t xml:space="preserve"> or between venom yield and</w:t>
      </w:r>
      <w:r w:rsidR="004C3433" w:rsidRPr="001D0048">
        <w:rPr>
          <w:color w:val="000000" w:themeColor="text1"/>
        </w:rPr>
        <w:t xml:space="preserve"> prey size</w:t>
      </w:r>
      <w:r w:rsidR="001D0048" w:rsidRPr="001D0048">
        <w:rPr>
          <w:color w:val="000000" w:themeColor="text1"/>
        </w:rPr>
        <w:t>.</w:t>
      </w:r>
    </w:p>
    <w:p w14:paraId="461E09D2" w14:textId="521A2344" w:rsidR="006B6AAA" w:rsidRPr="001D0048" w:rsidRDefault="00F16A2A" w:rsidP="001D0048">
      <w:pPr>
        <w:pStyle w:val="ListParagraph"/>
        <w:numPr>
          <w:ilvl w:val="0"/>
          <w:numId w:val="7"/>
        </w:numPr>
        <w:spacing w:line="360" w:lineRule="auto"/>
        <w:rPr>
          <w:color w:val="000000" w:themeColor="text1"/>
        </w:rPr>
      </w:pPr>
      <w:r w:rsidRPr="001D0048">
        <w:rPr>
          <w:color w:val="000000" w:themeColor="text1"/>
        </w:rPr>
        <w:t xml:space="preserve">the importance of </w:t>
      </w:r>
      <w:r w:rsidR="00AA7B74" w:rsidRPr="001D0048">
        <w:rPr>
          <w:color w:val="000000" w:themeColor="text1"/>
        </w:rPr>
        <w:t>trophic drive</w:t>
      </w:r>
      <w:r w:rsidRPr="001D0048">
        <w:rPr>
          <w:color w:val="000000" w:themeColor="text1"/>
        </w:rPr>
        <w:t>r</w:t>
      </w:r>
      <w:r w:rsidR="00A32B51" w:rsidRPr="001D0048">
        <w:rPr>
          <w:color w:val="000000" w:themeColor="text1"/>
        </w:rPr>
        <w:t>s</w:t>
      </w:r>
      <w:r w:rsidRPr="001D0048">
        <w:rPr>
          <w:color w:val="000000" w:themeColor="text1"/>
        </w:rPr>
        <w:t xml:space="preserve"> on</w:t>
      </w:r>
      <w:r w:rsidR="00AA7B74" w:rsidRPr="001D0048">
        <w:rPr>
          <w:color w:val="000000" w:themeColor="text1"/>
        </w:rPr>
        <w:t xml:space="preserve"> venom evolution</w:t>
      </w:r>
      <w:r w:rsidR="001D0048">
        <w:rPr>
          <w:color w:val="000000" w:themeColor="text1"/>
        </w:rPr>
        <w:t xml:space="preserve"> including:</w:t>
      </w:r>
      <w:r w:rsidRPr="001D0048">
        <w:rPr>
          <w:color w:val="000000" w:themeColor="text1"/>
        </w:rPr>
        <w:t xml:space="preserve"> </w:t>
      </w:r>
      <w:r w:rsidR="00326D2E" w:rsidRPr="001D0048">
        <w:rPr>
          <w:color w:val="000000" w:themeColor="text1"/>
        </w:rPr>
        <w:t>that venom potency is higher (lower LD</w:t>
      </w:r>
      <w:r w:rsidR="00326D2E" w:rsidRPr="001D0048">
        <w:rPr>
          <w:color w:val="000000" w:themeColor="text1"/>
          <w:vertAlign w:val="subscript"/>
        </w:rPr>
        <w:t>50</w:t>
      </w:r>
      <w:r w:rsidR="00326D2E" w:rsidRPr="001D0048">
        <w:rPr>
          <w:color w:val="000000" w:themeColor="text1"/>
        </w:rPr>
        <w:t xml:space="preserve">) when tested on model species phylogenetically closer to species found in the diet; </w:t>
      </w:r>
      <w:r w:rsidR="00925D0F" w:rsidRPr="001D0048">
        <w:rPr>
          <w:color w:val="000000" w:themeColor="text1"/>
        </w:rPr>
        <w:t>and</w:t>
      </w:r>
      <w:r w:rsidR="00326D2E" w:rsidRPr="001D0048">
        <w:rPr>
          <w:color w:val="000000" w:themeColor="text1"/>
        </w:rPr>
        <w:t xml:space="preserve"> that</w:t>
      </w:r>
      <w:r w:rsidR="00925D0F" w:rsidRPr="001D0048">
        <w:rPr>
          <w:color w:val="000000" w:themeColor="text1"/>
        </w:rPr>
        <w:t xml:space="preserve"> </w:t>
      </w:r>
      <w:r w:rsidRPr="001D0048">
        <w:rPr>
          <w:color w:val="000000" w:themeColor="text1"/>
        </w:rPr>
        <w:t xml:space="preserve">snake </w:t>
      </w:r>
      <w:r w:rsidR="00925D0F" w:rsidRPr="001D0048">
        <w:rPr>
          <w:color w:val="000000" w:themeColor="text1"/>
        </w:rPr>
        <w:t xml:space="preserve">species </w:t>
      </w:r>
      <w:r w:rsidR="00326D2E" w:rsidRPr="001D0048">
        <w:rPr>
          <w:color w:val="000000" w:themeColor="text1"/>
        </w:rPr>
        <w:t>which include</w:t>
      </w:r>
      <w:r w:rsidR="00925D0F" w:rsidRPr="001D0048">
        <w:rPr>
          <w:color w:val="000000" w:themeColor="text1"/>
        </w:rPr>
        <w:t xml:space="preserve"> </w:t>
      </w:r>
      <w:r w:rsidR="00AA7B74" w:rsidRPr="001D0048">
        <w:rPr>
          <w:color w:val="000000" w:themeColor="text1"/>
        </w:rPr>
        <w:t>eggs in their diets have lower</w:t>
      </w:r>
      <w:r w:rsidRPr="001D0048">
        <w:rPr>
          <w:color w:val="000000" w:themeColor="text1"/>
        </w:rPr>
        <w:t xml:space="preserve"> venom potencies</w:t>
      </w:r>
      <w:r w:rsidR="00326D2E" w:rsidRPr="001D0048">
        <w:rPr>
          <w:color w:val="000000" w:themeColor="text1"/>
        </w:rPr>
        <w:t xml:space="preserve"> (higher LD</w:t>
      </w:r>
      <w:r w:rsidR="00326D2E" w:rsidRPr="001D0048">
        <w:rPr>
          <w:color w:val="000000" w:themeColor="text1"/>
          <w:vertAlign w:val="subscript"/>
        </w:rPr>
        <w:t>50</w:t>
      </w:r>
      <w:r w:rsidR="00326D2E" w:rsidRPr="001D0048">
        <w:rPr>
          <w:color w:val="000000" w:themeColor="text1"/>
        </w:rPr>
        <w:t>)</w:t>
      </w:r>
      <w:r w:rsidR="00A32B51" w:rsidRPr="001D0048">
        <w:rPr>
          <w:color w:val="000000" w:themeColor="text1"/>
        </w:rPr>
        <w:t xml:space="preserve"> or </w:t>
      </w:r>
      <w:r w:rsidR="006378DF" w:rsidRPr="001D0048">
        <w:rPr>
          <w:color w:val="000000" w:themeColor="text1"/>
        </w:rPr>
        <w:t>yields</w:t>
      </w:r>
      <w:r w:rsidR="001D0048">
        <w:rPr>
          <w:color w:val="000000" w:themeColor="text1"/>
        </w:rPr>
        <w:t>.</w:t>
      </w:r>
    </w:p>
    <w:p w14:paraId="5139A953" w14:textId="0365F248" w:rsidR="006B6AAA" w:rsidRPr="00C82254" w:rsidRDefault="00F16A2A" w:rsidP="00C82254">
      <w:pPr>
        <w:pStyle w:val="ListParagraph"/>
        <w:numPr>
          <w:ilvl w:val="0"/>
          <w:numId w:val="7"/>
        </w:numPr>
        <w:spacing w:line="360" w:lineRule="auto"/>
        <w:rPr>
          <w:color w:val="000000" w:themeColor="text1"/>
        </w:rPr>
      </w:pPr>
      <w:r w:rsidRPr="001D0048">
        <w:rPr>
          <w:color w:val="000000" w:themeColor="text1"/>
        </w:rPr>
        <w:t xml:space="preserve">the importance of </w:t>
      </w:r>
      <w:proofErr w:type="spellStart"/>
      <w:r w:rsidR="00346F9B" w:rsidRPr="001D0048">
        <w:rPr>
          <w:color w:val="000000" w:themeColor="text1"/>
        </w:rPr>
        <w:t>macorecological</w:t>
      </w:r>
      <w:proofErr w:type="spellEnd"/>
      <w:r w:rsidR="00346F9B" w:rsidRPr="001D0048">
        <w:rPr>
          <w:color w:val="000000" w:themeColor="text1"/>
        </w:rPr>
        <w:t xml:space="preserve"> </w:t>
      </w:r>
      <w:r w:rsidRPr="001D0048">
        <w:rPr>
          <w:color w:val="000000" w:themeColor="text1"/>
        </w:rPr>
        <w:t xml:space="preserve">drivers </w:t>
      </w:r>
      <w:r w:rsidR="00B01859" w:rsidRPr="001D0048">
        <w:rPr>
          <w:color w:val="000000" w:themeColor="text1"/>
        </w:rPr>
        <w:t xml:space="preserve">on </w:t>
      </w:r>
      <w:r w:rsidRPr="001D0048">
        <w:rPr>
          <w:color w:val="000000" w:themeColor="text1"/>
        </w:rPr>
        <w:t>venom evolution</w:t>
      </w:r>
      <w:r w:rsidR="001D0048">
        <w:rPr>
          <w:color w:val="000000" w:themeColor="text1"/>
        </w:rPr>
        <w:t xml:space="preserve"> with scaling of venom yield with snake body mass predicted from predator-prey size scaling to be </w:t>
      </w:r>
      <w:r w:rsidR="001D0048" w:rsidRPr="001D0048">
        <w:rPr>
          <w:color w:val="000000" w:themeColor="text1"/>
        </w:rPr>
        <w:t>approximately 0.51</w:t>
      </w:r>
      <w:r w:rsidR="001D0048">
        <w:rPr>
          <w:color w:val="000000" w:themeColor="text1"/>
        </w:rPr>
        <w:t xml:space="preserve">; from metabolic constraints to be 0.75; and from </w:t>
      </w:r>
      <w:r w:rsidR="00E16F1C" w:rsidRPr="00C82254">
        <w:rPr>
          <w:color w:val="000000" w:themeColor="text1"/>
        </w:rPr>
        <w:t>other potential drivers such as</w:t>
      </w:r>
      <w:r w:rsidR="004C47A6" w:rsidRPr="00C82254">
        <w:rPr>
          <w:color w:val="000000" w:themeColor="text1"/>
        </w:rPr>
        <w:t xml:space="preserve"> sexual selection and</w:t>
      </w:r>
      <w:r w:rsidR="00E16F1C" w:rsidRPr="00C82254">
        <w:rPr>
          <w:color w:val="000000" w:themeColor="text1"/>
        </w:rPr>
        <w:t xml:space="preserve"> the weapons hypothesis</w:t>
      </w:r>
      <w:r w:rsidR="004C47A6" w:rsidRPr="00C82254">
        <w:rPr>
          <w:color w:val="000000" w:themeColor="text1"/>
        </w:rPr>
        <w:t xml:space="preserve"> </w:t>
      </w:r>
      <w:r w:rsidR="00C82254">
        <w:rPr>
          <w:color w:val="000000" w:themeColor="text1"/>
        </w:rPr>
        <w:t>to be</w:t>
      </w:r>
      <w:r w:rsidR="004C47A6" w:rsidRPr="00C82254">
        <w:rPr>
          <w:color w:val="000000" w:themeColor="text1"/>
        </w:rPr>
        <w:t xml:space="preserve"> </w:t>
      </w:r>
      <w:proofErr w:type="spellStart"/>
      <w:r w:rsidR="004C47A6" w:rsidRPr="00C82254">
        <w:rPr>
          <w:color w:val="000000" w:themeColor="text1"/>
        </w:rPr>
        <w:t>superlinear</w:t>
      </w:r>
      <w:proofErr w:type="spellEnd"/>
      <w:r w:rsidR="00C82254">
        <w:rPr>
          <w:color w:val="000000" w:themeColor="text1"/>
        </w:rPr>
        <w:t>.</w:t>
      </w:r>
      <w:r w:rsidR="00C73C47" w:rsidRPr="00C82254">
        <w:rPr>
          <w:color w:val="000000" w:themeColor="text1"/>
        </w:rPr>
        <w:t xml:space="preserve"> </w:t>
      </w:r>
    </w:p>
    <w:p w14:paraId="28216697" w14:textId="13696B24" w:rsidR="006B6AAA" w:rsidRPr="001D0048" w:rsidRDefault="00C73C47" w:rsidP="001D0048">
      <w:pPr>
        <w:pStyle w:val="ListParagraph"/>
        <w:numPr>
          <w:ilvl w:val="0"/>
          <w:numId w:val="7"/>
        </w:numPr>
        <w:spacing w:line="360" w:lineRule="auto"/>
        <w:rPr>
          <w:color w:val="000000" w:themeColor="text1"/>
        </w:rPr>
      </w:pPr>
      <w:r w:rsidRPr="001D0048">
        <w:rPr>
          <w:color w:val="000000" w:themeColor="text1"/>
        </w:rPr>
        <w:t>the importance of habitat dimensionality on venom evolution, in particular that; species in high dimensional habitats show e</w:t>
      </w:r>
      <w:r w:rsidR="00C82254">
        <w:rPr>
          <w:color w:val="000000" w:themeColor="text1"/>
        </w:rPr>
        <w:t>ither higher or lower potencies.</w:t>
      </w:r>
    </w:p>
    <w:p w14:paraId="0DA9DA0D" w14:textId="0922AC8A" w:rsidR="00A727C3" w:rsidRDefault="002B179E" w:rsidP="001D0048">
      <w:pPr>
        <w:spacing w:line="360" w:lineRule="auto"/>
        <w:ind w:left="360"/>
      </w:pPr>
      <w:r>
        <w:t xml:space="preserve">We show that both trophic and </w:t>
      </w:r>
      <w:proofErr w:type="spellStart"/>
      <w:r>
        <w:t>macroecological</w:t>
      </w:r>
      <w:proofErr w:type="spellEnd"/>
      <w:r>
        <w:t xml:space="preserve"> factors are important in driving venom evolution with </w:t>
      </w:r>
      <w:r w:rsidR="00B01859">
        <w:t>patterns supporting</w:t>
      </w:r>
      <w:r>
        <w:t xml:space="preserve"> prey-specific</w:t>
      </w:r>
      <w:r w:rsidR="00B01859">
        <w:t xml:space="preserve"> venom</w:t>
      </w:r>
      <w:r>
        <w:t xml:space="preserve"> in general and venom </w:t>
      </w:r>
      <w:r w:rsidR="004C47A6">
        <w:t>quantity</w:t>
      </w:r>
      <w:r>
        <w:t xml:space="preserve"> </w:t>
      </w:r>
      <w:r w:rsidR="00C82254">
        <w:t xml:space="preserve">both </w:t>
      </w:r>
      <w:r>
        <w:t xml:space="preserve">scaling as predicted by metabolic </w:t>
      </w:r>
      <w:r w:rsidR="00B01859">
        <w:t xml:space="preserve">cost </w:t>
      </w:r>
      <w:r>
        <w:t>constraints</w:t>
      </w:r>
      <w:r w:rsidR="00C82254">
        <w:t xml:space="preserve"> and lower in higher dimensional habitats</w:t>
      </w:r>
      <w:r>
        <w:t xml:space="preserve">. </w:t>
      </w:r>
    </w:p>
    <w:p w14:paraId="0E36CF24" w14:textId="77777777" w:rsidR="006B6AAA" w:rsidRPr="006B6AAA" w:rsidRDefault="006B6AAA" w:rsidP="006B6AAA">
      <w:pPr>
        <w:spacing w:line="360" w:lineRule="auto"/>
      </w:pPr>
    </w:p>
    <w:p w14:paraId="797395D4" w14:textId="77777777" w:rsidR="000B594C" w:rsidRDefault="000B594C" w:rsidP="003D13F7">
      <w:pPr>
        <w:spacing w:line="360" w:lineRule="auto"/>
        <w:outlineLvl w:val="0"/>
        <w:rPr>
          <w:b/>
          <w:sz w:val="28"/>
          <w:szCs w:val="28"/>
        </w:rPr>
      </w:pPr>
      <w:r w:rsidRPr="00A6180A">
        <w:rPr>
          <w:b/>
          <w:sz w:val="28"/>
          <w:szCs w:val="28"/>
        </w:rPr>
        <w:lastRenderedPageBreak/>
        <w:t>Results</w:t>
      </w:r>
    </w:p>
    <w:p w14:paraId="1B30DB6F" w14:textId="4A7BCCC0" w:rsidR="008D71C8" w:rsidRPr="008D71C8" w:rsidRDefault="008D71C8" w:rsidP="003D13F7">
      <w:pPr>
        <w:spacing w:line="360" w:lineRule="auto"/>
        <w:outlineLvl w:val="0"/>
        <w:rPr>
          <w:rFonts w:eastAsia="Times New Roman"/>
        </w:rPr>
      </w:pPr>
      <w:r w:rsidRPr="008D71C8">
        <w:rPr>
          <w:rFonts w:eastAsia="Times New Roman"/>
        </w:rPr>
        <w:t>Our</w:t>
      </w:r>
      <w:r w:rsidR="00AF51A8">
        <w:rPr>
          <w:rFonts w:eastAsia="Times New Roman"/>
        </w:rPr>
        <w:t xml:space="preserve"> final compiled</w:t>
      </w:r>
      <w:r w:rsidRPr="008D71C8">
        <w:rPr>
          <w:rFonts w:eastAsia="Times New Roman"/>
        </w:rPr>
        <w:t xml:space="preserve"> dataset of venom traits and corresponding trophic and </w:t>
      </w:r>
      <w:proofErr w:type="spellStart"/>
      <w:r w:rsidRPr="008D71C8">
        <w:rPr>
          <w:rFonts w:eastAsia="Times New Roman"/>
        </w:rPr>
        <w:t>macroecological</w:t>
      </w:r>
      <w:proofErr w:type="spellEnd"/>
      <w:r w:rsidRPr="008D71C8">
        <w:rPr>
          <w:rFonts w:eastAsia="Times New Roman"/>
        </w:rPr>
        <w:t xml:space="preserve"> data consisted of </w:t>
      </w:r>
      <w:r w:rsidRPr="008D71C8">
        <w:t>275 observations over 99 species</w:t>
      </w:r>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analysis. We also conducted supplementary analysis were we included whether species to are known to using constricting behaviors; the inclusion of habitat type and finally an analysis including prey body size which was conducted using a reduced dataset of </w:t>
      </w:r>
      <w:r w:rsidR="00AF51A8" w:rsidRPr="000B594C">
        <w:t xml:space="preserve">177 observations </w:t>
      </w:r>
      <w:r w:rsidR="00AF51A8">
        <w:t>across</w:t>
      </w:r>
      <w:r w:rsidR="00AF51A8" w:rsidRPr="000B594C">
        <w:t xml:space="preserve"> 68 species</w:t>
      </w:r>
      <w:r w:rsidR="00AF51A8">
        <w:rPr>
          <w:rFonts w:eastAsia="Times New Roman"/>
        </w:rPr>
        <w:t xml:space="preserve">. We report </w:t>
      </w:r>
      <w:r w:rsidR="00042302">
        <w:rPr>
          <w:rFonts w:eastAsia="Times New Roman"/>
        </w:rPr>
        <w:t>the</w:t>
      </w:r>
      <w:r w:rsidR="00AF51A8">
        <w:rPr>
          <w:rFonts w:eastAsia="Times New Roman"/>
        </w:rPr>
        <w:t xml:space="preserve"> results across all models </w:t>
      </w:r>
      <w:r w:rsidR="00042302">
        <w:rPr>
          <w:rFonts w:eastAsia="Times New Roman"/>
        </w:rPr>
        <w:t>relating to</w:t>
      </w:r>
      <w:r w:rsidR="00AF51A8">
        <w:rPr>
          <w:rFonts w:eastAsia="Times New Roman"/>
        </w:rPr>
        <w:t xml:space="preserve"> the importance of each driving factor</w:t>
      </w:r>
      <w:r w:rsidR="00042302">
        <w:rPr>
          <w:rFonts w:eastAsia="Times New Roman"/>
        </w:rPr>
        <w:t xml:space="preserve"> in order below</w:t>
      </w:r>
      <w:r w:rsidR="00EE01E3">
        <w:rPr>
          <w:rFonts w:eastAsia="Times New Roman"/>
        </w:rPr>
        <w:t xml:space="preserve"> (Table A1)</w:t>
      </w:r>
      <w:r w:rsidR="00042302">
        <w:rPr>
          <w:rFonts w:eastAsia="Times New Roman"/>
        </w:rPr>
        <w:t>.</w:t>
      </w:r>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2D31CA39"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w:t>
      </w:r>
      <w:r w:rsidR="004C47A6">
        <w:t>yield</w:t>
      </w:r>
      <w:r w:rsidRPr="0032583D">
        <w:t xml:space="preserv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proofErr w:type="spellStart"/>
      <w:r w:rsidR="00E36631">
        <w:t>ovivorous</w:t>
      </w:r>
      <w:proofErr w:type="spellEnd"/>
      <w:r w:rsidR="00E36631">
        <w:t xml:space="preserve"> behavior </w:t>
      </w:r>
      <w:r w:rsidR="00EE01E3">
        <w:t>in all models (Figure 2; Tables A1-5</w:t>
      </w:r>
      <w:r w:rsidRPr="0032583D">
        <w:t>).</w:t>
      </w:r>
    </w:p>
    <w:p w14:paraId="3EF5D908" w14:textId="43BE1AA7" w:rsidR="0015598C" w:rsidRDefault="000B594C" w:rsidP="00031D64">
      <w:pPr>
        <w:spacing w:line="360" w:lineRule="auto"/>
        <w:ind w:firstLine="720"/>
      </w:pPr>
      <w:r w:rsidRPr="0032583D">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 xml:space="preserve">species with diets </w:t>
      </w:r>
      <w:r w:rsidR="005718A8" w:rsidRPr="000B594C">
        <w:t>phylogenetically</w:t>
      </w:r>
      <w:r w:rsidRPr="000B594C">
        <w:t xml:space="preserve">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00EE01E3">
        <w:t>(Figure 2</w:t>
      </w:r>
      <w:r w:rsidRPr="000B594C">
        <w:t>; table</w:t>
      </w:r>
      <w:r w:rsidR="00706549">
        <w:t xml:space="preserve"> A3-4</w:t>
      </w:r>
      <w:r w:rsidRPr="000B594C">
        <w:t xml:space="preserve">; Figure 1B).  From the main model, after back transforming the mean </w:t>
      </w:r>
      <w:r w:rsidR="005718A8" w:rsidRPr="000B594C">
        <w:t>centered</w:t>
      </w:r>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w:t>
      </w:r>
      <w:r w:rsidR="00706549">
        <w:t>Figure 2; T</w:t>
      </w:r>
      <w:r w:rsidRPr="000B594C">
        <w:t>able</w:t>
      </w:r>
      <w:r w:rsidR="00706549">
        <w:t xml:space="preserve"> A1</w:t>
      </w:r>
      <w:r w:rsidRPr="000B594C">
        <w:t>-3).</w:t>
      </w:r>
    </w:p>
    <w:p w14:paraId="0763F015" w14:textId="32232AAB" w:rsidR="00327156" w:rsidRPr="000B594C" w:rsidRDefault="00327156" w:rsidP="009F15AF">
      <w:pPr>
        <w:spacing w:line="360" w:lineRule="auto"/>
        <w:rPr>
          <w:lang w:val="en-IE"/>
        </w:rPr>
      </w:pPr>
    </w:p>
    <w:p w14:paraId="66DC335D" w14:textId="77777777" w:rsidR="006E2343" w:rsidRDefault="006E2343" w:rsidP="000B594C">
      <w:pPr>
        <w:spacing w:line="360" w:lineRule="auto"/>
      </w:pPr>
    </w:p>
    <w:p w14:paraId="640C19A6" w14:textId="77777777" w:rsidR="009F15AF" w:rsidRDefault="009F15AF" w:rsidP="000B594C">
      <w:pPr>
        <w:spacing w:line="360" w:lineRule="auto"/>
        <w:rPr>
          <w:color w:val="000000" w:themeColor="text1"/>
          <w:sz w:val="20"/>
          <w:szCs w:val="20"/>
        </w:rPr>
      </w:pPr>
    </w:p>
    <w:p w14:paraId="3F40E459" w14:textId="77777777" w:rsidR="009F15AF" w:rsidRDefault="009F15AF" w:rsidP="000B594C">
      <w:pPr>
        <w:spacing w:line="360" w:lineRule="auto"/>
        <w:rPr>
          <w:color w:val="000000" w:themeColor="text1"/>
          <w:sz w:val="20"/>
          <w:szCs w:val="20"/>
        </w:rPr>
      </w:pPr>
    </w:p>
    <w:p w14:paraId="37850B84" w14:textId="77777777" w:rsidR="009F15AF" w:rsidRDefault="009F15AF" w:rsidP="000B594C">
      <w:pPr>
        <w:spacing w:line="360" w:lineRule="auto"/>
        <w:rPr>
          <w:color w:val="000000" w:themeColor="text1"/>
          <w:sz w:val="20"/>
          <w:szCs w:val="20"/>
        </w:rPr>
      </w:pPr>
    </w:p>
    <w:p w14:paraId="061790FC" w14:textId="77777777" w:rsidR="009F15AF" w:rsidRDefault="009F15AF" w:rsidP="000B594C">
      <w:pPr>
        <w:spacing w:line="360" w:lineRule="auto"/>
        <w:rPr>
          <w:color w:val="000000" w:themeColor="text1"/>
          <w:sz w:val="20"/>
          <w:szCs w:val="20"/>
        </w:rPr>
      </w:pPr>
    </w:p>
    <w:p w14:paraId="5121D8B4" w14:textId="77777777" w:rsidR="009F15AF" w:rsidRDefault="009F15AF" w:rsidP="000B594C">
      <w:pPr>
        <w:spacing w:line="360" w:lineRule="auto"/>
        <w:rPr>
          <w:color w:val="000000" w:themeColor="text1"/>
          <w:sz w:val="20"/>
          <w:szCs w:val="20"/>
        </w:rPr>
      </w:pPr>
    </w:p>
    <w:p w14:paraId="1A836455" w14:textId="77777777" w:rsidR="009F15AF" w:rsidRDefault="009F15AF" w:rsidP="000B594C">
      <w:pPr>
        <w:spacing w:line="360" w:lineRule="auto"/>
        <w:rPr>
          <w:color w:val="000000" w:themeColor="text1"/>
          <w:sz w:val="20"/>
          <w:szCs w:val="20"/>
        </w:rPr>
      </w:pPr>
    </w:p>
    <w:p w14:paraId="3DACDCC8" w14:textId="77777777" w:rsidR="009F15AF" w:rsidRDefault="009F15AF" w:rsidP="000B594C">
      <w:pPr>
        <w:spacing w:line="360" w:lineRule="auto"/>
        <w:rPr>
          <w:color w:val="000000" w:themeColor="text1"/>
          <w:sz w:val="20"/>
          <w:szCs w:val="20"/>
        </w:rPr>
      </w:pPr>
    </w:p>
    <w:p w14:paraId="5B20A3B6" w14:textId="6452A857" w:rsidR="000B594C" w:rsidRPr="009F15AF" w:rsidRDefault="009F15AF" w:rsidP="000B594C">
      <w:pPr>
        <w:spacing w:line="360" w:lineRule="auto"/>
        <w:rPr>
          <w:sz w:val="20"/>
          <w:szCs w:val="20"/>
        </w:rPr>
      </w:pPr>
      <w:r w:rsidRPr="009F15AF">
        <w:rPr>
          <w:color w:val="000000" w:themeColor="text1"/>
          <w:sz w:val="20"/>
          <w:szCs w:val="20"/>
        </w:rPr>
        <w:t>Fi</w:t>
      </w:r>
      <w:r w:rsidR="00ED42A7">
        <w:rPr>
          <w:color w:val="000000" w:themeColor="text1"/>
          <w:sz w:val="20"/>
          <w:szCs w:val="20"/>
        </w:rPr>
        <w:t>gure 2</w:t>
      </w:r>
      <w:r w:rsidR="000B594C" w:rsidRPr="009F15AF">
        <w:rPr>
          <w:color w:val="000000" w:themeColor="text1"/>
          <w:sz w:val="20"/>
          <w:szCs w:val="20"/>
        </w:rPr>
        <w:t xml:space="preserve">. </w:t>
      </w:r>
      <w:r w:rsidR="00E00507" w:rsidRPr="009F15AF">
        <w:rPr>
          <w:color w:val="000000" w:themeColor="text1"/>
          <w:sz w:val="20"/>
          <w:szCs w:val="20"/>
        </w:rPr>
        <w:t xml:space="preserve">Posterior </w:t>
      </w:r>
      <w:r w:rsidR="00E00507" w:rsidRPr="009F15AF">
        <w:rPr>
          <w:sz w:val="20"/>
          <w:szCs w:val="20"/>
        </w:rPr>
        <w:t>distributions of LD</w:t>
      </w:r>
      <w:r w:rsidR="00E00507" w:rsidRPr="009F15AF">
        <w:rPr>
          <w:sz w:val="20"/>
          <w:szCs w:val="20"/>
          <w:vertAlign w:val="subscript"/>
        </w:rPr>
        <w:t>50</w:t>
      </w:r>
      <w:r w:rsidR="00E00507" w:rsidRPr="009F15AF">
        <w:rPr>
          <w:sz w:val="20"/>
          <w:szCs w:val="20"/>
        </w:rPr>
        <w:t xml:space="preserve"> and mean venom volume e</w:t>
      </w:r>
      <w:r w:rsidR="000B594C" w:rsidRPr="009F15AF">
        <w:rPr>
          <w:sz w:val="20"/>
          <w:szCs w:val="20"/>
        </w:rPr>
        <w:t>stimates</w:t>
      </w:r>
      <w:r w:rsidR="00E00507" w:rsidRPr="009F15AF">
        <w:rPr>
          <w:sz w:val="20"/>
          <w:szCs w:val="20"/>
        </w:rPr>
        <w:t xml:space="preserve"> (represented by dots)</w:t>
      </w:r>
      <w:r w:rsidR="000B594C" w:rsidRPr="009F15AF">
        <w:rPr>
          <w:sz w:val="20"/>
          <w:szCs w:val="20"/>
        </w:rPr>
        <w:t xml:space="preserve"> </w:t>
      </w:r>
      <w:r w:rsidR="00E00507" w:rsidRPr="009F15AF">
        <w:rPr>
          <w:sz w:val="20"/>
          <w:szCs w:val="20"/>
        </w:rPr>
        <w:t xml:space="preserve">and </w:t>
      </w:r>
      <w:r w:rsidR="000B594C" w:rsidRPr="009F15AF">
        <w:rPr>
          <w:sz w:val="20"/>
          <w:szCs w:val="20"/>
        </w:rPr>
        <w:t>higher and lowe</w:t>
      </w:r>
      <w:r w:rsidR="00E00507" w:rsidRPr="009F15AF">
        <w:rPr>
          <w:sz w:val="20"/>
          <w:szCs w:val="20"/>
        </w:rPr>
        <w:t>r 95% credibility intervals (represented by dotted horizontal bar)</w:t>
      </w:r>
      <w:r w:rsidR="000B594C" w:rsidRPr="009F15AF">
        <w:rPr>
          <w:sz w:val="20"/>
          <w:szCs w:val="20"/>
        </w:rPr>
        <w:t>. Fixed factors include mass; LD</w:t>
      </w:r>
      <w:r w:rsidR="000B594C" w:rsidRPr="009F15AF">
        <w:rPr>
          <w:sz w:val="20"/>
          <w:szCs w:val="20"/>
          <w:vertAlign w:val="subscript"/>
        </w:rPr>
        <w:t>50</w:t>
      </w:r>
      <w:r w:rsidR="000B594C" w:rsidRPr="009F15AF">
        <w:rPr>
          <w:sz w:val="20"/>
          <w:szCs w:val="20"/>
        </w:rPr>
        <w:t xml:space="preserve"> method (subcutaneous (SC), intravenous (IV), intrapulmonary (IP) and intramuscular (IM)); habitat dimensionality (Dim- 2D and 3D); Presence of eggs in diet (Eggs in Diet) and the mean phylogenetic distance between diet species and the LD</w:t>
      </w:r>
      <w:r w:rsidR="000B594C" w:rsidRPr="009F15AF">
        <w:rPr>
          <w:sz w:val="20"/>
          <w:szCs w:val="20"/>
          <w:vertAlign w:val="subscript"/>
        </w:rPr>
        <w:t>50</w:t>
      </w:r>
      <w:r w:rsidR="000B594C" w:rsidRPr="009F15AF">
        <w:rPr>
          <w:sz w:val="20"/>
          <w:szCs w:val="20"/>
        </w:rPr>
        <w:t xml:space="preserve"> model (Diet-LD</w:t>
      </w:r>
      <w:r w:rsidR="000B594C" w:rsidRPr="009F15AF">
        <w:rPr>
          <w:sz w:val="20"/>
          <w:szCs w:val="20"/>
          <w:vertAlign w:val="subscript"/>
        </w:rPr>
        <w:t>50</w:t>
      </w:r>
      <w:r w:rsidR="000B594C" w:rsidRPr="009F15AF">
        <w:rPr>
          <w:sz w:val="20"/>
          <w:szCs w:val="20"/>
        </w:rPr>
        <w:t xml:space="preserve"> </w:t>
      </w:r>
      <w:proofErr w:type="spellStart"/>
      <w:r w:rsidR="000B594C" w:rsidRPr="009F15AF">
        <w:rPr>
          <w:sz w:val="20"/>
          <w:szCs w:val="20"/>
        </w:rPr>
        <w:t>Dist</w:t>
      </w:r>
      <w:proofErr w:type="spellEnd"/>
      <w:r w:rsidR="000B594C" w:rsidRPr="009F15AF">
        <w:rPr>
          <w:sz w:val="20"/>
          <w:szCs w:val="20"/>
        </w:rPr>
        <w:t>). The random terms and the co-variance (CV) between LD</w:t>
      </w:r>
      <w:r w:rsidR="000B594C" w:rsidRPr="009F15AF">
        <w:rPr>
          <w:sz w:val="20"/>
          <w:szCs w:val="20"/>
          <w:vertAlign w:val="subscript"/>
        </w:rPr>
        <w:t xml:space="preserve">50 </w:t>
      </w:r>
      <w:r w:rsidR="000B594C" w:rsidRPr="009F15AF">
        <w:rPr>
          <w:sz w:val="20"/>
          <w:szCs w:val="20"/>
        </w:rPr>
        <w:t xml:space="preserve">and </w:t>
      </w:r>
      <w:r w:rsidR="00DF1FE6" w:rsidRPr="009F15AF">
        <w:rPr>
          <w:sz w:val="20"/>
          <w:szCs w:val="20"/>
        </w:rPr>
        <w:t>yield</w:t>
      </w:r>
      <w:r w:rsidR="000B594C" w:rsidRPr="009F15AF">
        <w:rPr>
          <w:sz w:val="20"/>
          <w:szCs w:val="20"/>
        </w:rPr>
        <w:t xml:space="preserve"> are also presented.</w:t>
      </w:r>
      <w:r w:rsidR="00E00507" w:rsidRPr="009F15AF">
        <w:rPr>
          <w:sz w:val="20"/>
          <w:szCs w:val="20"/>
        </w:rPr>
        <w:t xml:space="preserve"> </w:t>
      </w:r>
      <w:proofErr w:type="spellStart"/>
      <w:r w:rsidR="00E00507" w:rsidRPr="009F15AF">
        <w:rPr>
          <w:sz w:val="20"/>
          <w:szCs w:val="20"/>
        </w:rPr>
        <w:t>Signifiance</w:t>
      </w:r>
      <w:proofErr w:type="spellEnd"/>
      <w:r w:rsidR="00E00507" w:rsidRPr="009F15AF">
        <w:rPr>
          <w:sz w:val="20"/>
          <w:szCs w:val="20"/>
        </w:rPr>
        <w:t xml:space="preserve"> is determined when 95% of the data is above or below zero.</w:t>
      </w:r>
      <w:r w:rsidR="000B594C" w:rsidRPr="009F15AF">
        <w:rPr>
          <w:sz w:val="20"/>
          <w:szCs w:val="20"/>
        </w:rPr>
        <w:t xml:space="preserve"> The model was run with 12,000,000 iterations with a 2,000,000 burn-in and a thinning of 5000.</w:t>
      </w:r>
      <w:r w:rsidRPr="009F15AF">
        <w:rPr>
          <w:noProof/>
          <w:sz w:val="20"/>
          <w:szCs w:val="20"/>
        </w:rPr>
        <w:t xml:space="preserve"> </w:t>
      </w:r>
    </w:p>
    <w:p w14:paraId="3ED78B42" w14:textId="6CAB0278" w:rsidR="000B594C" w:rsidRDefault="009F15AF" w:rsidP="006E2343">
      <w:pPr>
        <w:spacing w:line="360" w:lineRule="auto"/>
        <w:jc w:val="center"/>
        <w:rPr>
          <w:b/>
        </w:rPr>
      </w:pPr>
      <w:r>
        <w:rPr>
          <w:b/>
          <w:noProof/>
        </w:rPr>
        <w:drawing>
          <wp:inline distT="0" distB="0" distL="0" distR="0" wp14:anchorId="28CE08A7" wp14:editId="025E09CF">
            <wp:extent cx="4927600" cy="4445000"/>
            <wp:effectExtent l="0" t="0" r="0" b="0"/>
            <wp:docPr id="1" name="Picture 1" descr="Table1_16_J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_16_Ja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4445000"/>
                    </a:xfrm>
                    <a:prstGeom prst="rect">
                      <a:avLst/>
                    </a:prstGeom>
                    <a:noFill/>
                    <a:ln>
                      <a:noFill/>
                    </a:ln>
                  </pic:spPr>
                </pic:pic>
              </a:graphicData>
            </a:graphic>
          </wp:inline>
        </w:drawing>
      </w:r>
    </w:p>
    <w:p w14:paraId="59A964A0" w14:textId="77777777" w:rsidR="00A30B5D" w:rsidRDefault="00A30B5D" w:rsidP="003D13F7">
      <w:pPr>
        <w:spacing w:line="360" w:lineRule="auto"/>
        <w:outlineLvl w:val="0"/>
        <w:rPr>
          <w:b/>
          <w:lang w:val="en-IE"/>
        </w:rPr>
      </w:pP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1323B2AE" w:rsidR="001E64EB" w:rsidRPr="009B3B95" w:rsidRDefault="00135203" w:rsidP="00B02347">
      <w:pPr>
        <w:spacing w:line="360" w:lineRule="auto"/>
        <w:ind w:firstLine="720"/>
        <w:rPr>
          <w:b/>
        </w:rPr>
      </w:pPr>
      <w:r w:rsidRPr="000B594C">
        <w:rPr>
          <w:lang w:val="en-IE"/>
        </w:rPr>
        <w:t xml:space="preserve">The mean </w:t>
      </w:r>
      <w:r w:rsidR="00E13313">
        <w:rPr>
          <w:lang w:val="en-IE"/>
        </w:rPr>
        <w:t>yield</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proofErr w:type="spellStart"/>
      <w:r w:rsidRPr="000B594C">
        <w:rPr>
          <w:i/>
          <w:lang w:val="en-IE"/>
        </w:rPr>
        <w:t>Emydocephalus</w:t>
      </w:r>
      <w:proofErr w:type="spellEnd"/>
      <w:r w:rsidRPr="000B594C">
        <w:rPr>
          <w:i/>
          <w:lang w:val="en-IE"/>
        </w:rPr>
        <w:t xml:space="preserve"> </w:t>
      </w:r>
      <w:proofErr w:type="spellStart"/>
      <w:r w:rsidRPr="000B594C">
        <w:rPr>
          <w:i/>
          <w:lang w:val="en-IE"/>
        </w:rPr>
        <w:t>annulatus</w:t>
      </w:r>
      <w:proofErr w:type="spellEnd"/>
      <w:r w:rsidRPr="000B594C">
        <w:rPr>
          <w:lang w:val="en-IE"/>
        </w:rPr>
        <w:t>) to 571 mg in the forest cobra (</w:t>
      </w:r>
      <w:proofErr w:type="spellStart"/>
      <w:r w:rsidRPr="000B594C">
        <w:rPr>
          <w:rFonts w:eastAsia="Times New Roman"/>
          <w:i/>
          <w:iCs/>
        </w:rPr>
        <w:t>Naja</w:t>
      </w:r>
      <w:proofErr w:type="spellEnd"/>
      <w:r w:rsidRPr="000B594C">
        <w:rPr>
          <w:rFonts w:eastAsia="Times New Roman"/>
          <w:i/>
          <w:iCs/>
        </w:rPr>
        <w:t xml:space="preserve"> </w:t>
      </w:r>
      <w:proofErr w:type="spellStart"/>
      <w:r w:rsidRPr="000B594C">
        <w:rPr>
          <w:rFonts w:eastAsia="Times New Roman"/>
          <w:i/>
          <w:iCs/>
        </w:rPr>
        <w:t>melanoleuca</w:t>
      </w:r>
      <w:proofErr w:type="spellEnd"/>
      <w:r w:rsidRPr="000B594C">
        <w:rPr>
          <w:lang w:val="en-IE"/>
        </w:rPr>
        <w:t>).</w:t>
      </w:r>
      <w:r w:rsidR="00B02347">
        <w:rPr>
          <w:lang w:val="en-IE"/>
        </w:rPr>
        <w:t xml:space="preserve"> Body size, prey size and habitat dimensionality all correlated with </w:t>
      </w:r>
      <w:r w:rsidR="00E13313">
        <w:rPr>
          <w:lang w:val="en-IE"/>
        </w:rPr>
        <w:t>yield</w:t>
      </w:r>
      <w:r w:rsidR="00B02347">
        <w:rPr>
          <w:lang w:val="en-IE"/>
        </w:rPr>
        <w:t xml:space="preserve">. </w:t>
      </w:r>
      <w:r w:rsidR="00E13313">
        <w:rPr>
          <w:lang w:val="en-IE"/>
        </w:rPr>
        <w:t xml:space="preserve">The main correlate with average yield </w:t>
      </w:r>
      <w:r w:rsidRPr="000B594C">
        <w:rPr>
          <w:lang w:val="en-IE"/>
        </w:rPr>
        <w:t>was</w:t>
      </w:r>
      <w:r w:rsidR="00B02347">
        <w:rPr>
          <w:lang w:val="en-IE"/>
        </w:rPr>
        <w:t xml:space="preserve"> snake</w:t>
      </w:r>
      <w:r w:rsidRPr="000B594C">
        <w:rPr>
          <w:lang w:val="en-IE"/>
        </w:rPr>
        <w:t xml:space="preserve"> body size with a log-log scaling of between 0.74 and 0.76 across all models</w:t>
      </w:r>
      <w:r w:rsidR="009305C4">
        <w:rPr>
          <w:lang w:val="en-IE"/>
        </w:rPr>
        <w:t>,</w:t>
      </w:r>
      <w:r w:rsidRPr="000B594C">
        <w:rPr>
          <w:lang w:val="en-IE"/>
        </w:rPr>
        <w:t xml:space="preserve"> after back transforming</w:t>
      </w:r>
      <w:r>
        <w:rPr>
          <w:lang w:val="en-IE"/>
        </w:rPr>
        <w:t xml:space="preserve"> </w:t>
      </w:r>
      <w:r w:rsidRPr="000B594C">
        <w:rPr>
          <w:lang w:val="en-IE"/>
        </w:rPr>
        <w:t>(</w:t>
      </w:r>
      <w:r w:rsidR="00DC3571">
        <w:rPr>
          <w:lang w:val="en-IE"/>
        </w:rPr>
        <w:t>Figure</w:t>
      </w:r>
      <w:r w:rsidR="00706549">
        <w:rPr>
          <w:lang w:val="en-IE"/>
        </w:rPr>
        <w:t xml:space="preserve"> 3</w:t>
      </w:r>
      <w:r w:rsidRPr="000B594C">
        <w:rPr>
          <w:lang w:val="en-IE"/>
        </w:rPr>
        <w:t>,</w:t>
      </w:r>
      <w:r w:rsidR="00706549">
        <w:rPr>
          <w:lang w:val="en-IE"/>
        </w:rPr>
        <w:t xml:space="preserve"> Tables</w:t>
      </w:r>
      <w:r w:rsidRPr="009305C4">
        <w:rPr>
          <w:color w:val="FF0000"/>
          <w:lang w:val="en-IE"/>
        </w:rPr>
        <w:t xml:space="preserve"> </w:t>
      </w:r>
      <w:r w:rsidR="00706549">
        <w:rPr>
          <w:lang w:val="en-IE"/>
        </w:rPr>
        <w:t>A2-6</w:t>
      </w:r>
      <w:r w:rsidRPr="000B594C">
        <w:rPr>
          <w:lang w:val="en-IE"/>
        </w:rPr>
        <w:t>)</w:t>
      </w:r>
      <w:r w:rsidR="009305C4">
        <w:rPr>
          <w:lang w:val="en-IE"/>
        </w:rPr>
        <w:t xml:space="preserve">, an exponent far </w:t>
      </w:r>
      <w:r w:rsidR="009305C4">
        <w:rPr>
          <w:lang w:val="en-IE"/>
        </w:rPr>
        <w:lastRenderedPageBreak/>
        <w:t>higher than the predicted scaling of 0.51 for predator-prey body size scaling</w:t>
      </w:r>
      <w:r w:rsidRPr="000B594C">
        <w:rPr>
          <w:lang w:val="en-IE"/>
        </w:rPr>
        <w:t>.</w:t>
      </w:r>
      <w:r>
        <w:rPr>
          <w:lang w:val="en-IE"/>
        </w:rPr>
        <w:t xml:space="preserve"> </w:t>
      </w:r>
      <w:r w:rsidR="009305C4">
        <w:rPr>
          <w:lang w:val="en-IE"/>
        </w:rPr>
        <w:t>V</w:t>
      </w:r>
      <w:r w:rsidR="009305C4" w:rsidRPr="000B594C">
        <w:rPr>
          <w:lang w:val="en-IE"/>
        </w:rPr>
        <w:t xml:space="preserve">enom </w:t>
      </w:r>
      <w:r w:rsidR="009305C4">
        <w:rPr>
          <w:lang w:val="en-IE"/>
        </w:rPr>
        <w:t>yield also</w:t>
      </w:r>
      <w:r w:rsidR="009305C4" w:rsidRPr="000B594C">
        <w:rPr>
          <w:lang w:val="en-IE"/>
        </w:rPr>
        <w:t xml:space="preserve"> showed a positive increase with prey body</w:t>
      </w:r>
      <w:r w:rsidR="009305C4">
        <w:rPr>
          <w:lang w:val="en-IE"/>
        </w:rPr>
        <w:t xml:space="preserve"> mass</w:t>
      </w:r>
      <w:r w:rsidR="009305C4" w:rsidRPr="000B594C">
        <w:rPr>
          <w:lang w:val="en-IE"/>
        </w:rPr>
        <w:t>, with a log</w:t>
      </w:r>
      <w:r w:rsidR="009305C4" w:rsidRPr="000B594C">
        <w:rPr>
          <w:vertAlign w:val="subscript"/>
          <w:lang w:val="en-IE"/>
        </w:rPr>
        <w:t>10</w:t>
      </w:r>
      <w:r w:rsidR="009305C4" w:rsidRPr="000B594C">
        <w:rPr>
          <w:lang w:val="en-IE"/>
        </w:rPr>
        <w:t>-log</w:t>
      </w:r>
      <w:r w:rsidR="009305C4" w:rsidRPr="000B594C">
        <w:rPr>
          <w:vertAlign w:val="subscript"/>
          <w:lang w:val="en-IE"/>
        </w:rPr>
        <w:t>10</w:t>
      </w:r>
      <w:r w:rsidR="009305C4" w:rsidRPr="000B594C">
        <w:rPr>
          <w:lang w:val="en-IE"/>
        </w:rPr>
        <w:t xml:space="preserve"> increase of 0.139</w:t>
      </w:r>
      <w:r w:rsidR="009305C4">
        <w:rPr>
          <w:lang w:val="en-IE"/>
        </w:rPr>
        <w:t>, however</w:t>
      </w:r>
      <w:r w:rsidR="009305C4" w:rsidRPr="000B594C">
        <w:rPr>
          <w:lang w:val="en-IE"/>
        </w:rPr>
        <w:t xml:space="preserve"> only 90% of the posterior samples are above the zero threshold (Table</w:t>
      </w:r>
      <w:r w:rsidR="00706549">
        <w:rPr>
          <w:lang w:val="en-IE"/>
        </w:rPr>
        <w:t xml:space="preserve"> A3</w:t>
      </w:r>
      <w:r w:rsidR="009305C4" w:rsidRPr="000B594C">
        <w:rPr>
          <w:lang w:val="en-IE"/>
        </w:rPr>
        <w:t>).</w:t>
      </w:r>
      <w:r w:rsidR="009305C4">
        <w:rPr>
          <w:lang w:val="en-IE"/>
        </w:rPr>
        <w:t xml:space="preserve"> </w:t>
      </w:r>
      <w:r w:rsidR="009B3B95">
        <w:rPr>
          <w:lang w:val="en-IE"/>
        </w:rPr>
        <w:t xml:space="preserve">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w:t>
      </w:r>
      <w:r w:rsidR="00E13313">
        <w:t xml:space="preserve"> (</w:t>
      </w:r>
      <w:r w:rsidR="009F15AF">
        <w:t>Figure 3</w:t>
      </w:r>
      <w:r w:rsidR="00706549">
        <w:t>)</w:t>
      </w:r>
      <w:r w:rsidR="009B3B95">
        <w:t xml:space="preserve">. However, this relationship was only significant in the main analysis (Table </w:t>
      </w:r>
      <w:r w:rsidR="00E13313">
        <w:t>A</w:t>
      </w:r>
      <w:r w:rsidR="00706549">
        <w:t>3-4</w:t>
      </w:r>
      <w:r w:rsidR="009B3B95">
        <w:t>).</w:t>
      </w:r>
    </w:p>
    <w:p w14:paraId="2B9EBE92" w14:textId="407A3A87" w:rsidR="009F15AF" w:rsidRDefault="00327156" w:rsidP="009F15AF">
      <w:pPr>
        <w:spacing w:line="360" w:lineRule="auto"/>
        <w:ind w:firstLine="720"/>
        <w:jc w:val="center"/>
        <w:rPr>
          <w:noProof/>
          <w:sz w:val="20"/>
          <w:szCs w:val="20"/>
        </w:rPr>
      </w:pPr>
      <w:r w:rsidRPr="000B594C">
        <w:rPr>
          <w:lang w:val="en-IE"/>
        </w:rPr>
        <w:t xml:space="preserve">The next most significant driver of venom </w:t>
      </w:r>
      <w:r w:rsidR="00E13313">
        <w:rPr>
          <w:lang w:val="en-IE"/>
        </w:rPr>
        <w:t>yield</w:t>
      </w:r>
      <w:r w:rsidRPr="000B594C">
        <w:rPr>
          <w:lang w:val="en-IE"/>
        </w:rPr>
        <w:t xml:space="preserve"> was the dimensionality of the habitat with the 27 species in high dimensional environments (arboreal = 9, aquatic = 18) showing lower venom </w:t>
      </w:r>
      <w:r w:rsidR="00E13313">
        <w:rPr>
          <w:lang w:val="en-IE"/>
        </w:rPr>
        <w:t>yields</w:t>
      </w:r>
      <w:r w:rsidRPr="000B594C">
        <w:rPr>
          <w:lang w:val="en-IE"/>
        </w:rPr>
        <w:t xml:space="preserve"> in comparison to species in lower dimensional habitats (</w:t>
      </w:r>
      <w:r w:rsidR="00706549">
        <w:rPr>
          <w:lang w:val="en-IE"/>
        </w:rPr>
        <w:t>Figure</w:t>
      </w:r>
      <w:r w:rsidRPr="000B594C">
        <w:rPr>
          <w:lang w:val="en-IE"/>
        </w:rPr>
        <w:t xml:space="preserve"> 2). A sensitivity analysis were habitat was include as terrestrial, a</w:t>
      </w:r>
      <w:r w:rsidR="00706549">
        <w:rPr>
          <w:lang w:val="en-IE"/>
        </w:rPr>
        <w:t xml:space="preserve">rboreal and aquatic also showed </w:t>
      </w:r>
      <w:r w:rsidRPr="000B594C">
        <w:rPr>
          <w:lang w:val="en-IE"/>
        </w:rPr>
        <w:t>similar significant reductions in both arborea</w:t>
      </w:r>
      <w:r w:rsidR="00706549">
        <w:rPr>
          <w:lang w:val="en-IE"/>
        </w:rPr>
        <w:t>l and aquatic habitats (Table A5</w:t>
      </w:r>
      <w:r w:rsidRPr="000B594C">
        <w:rPr>
          <w:lang w:val="en-IE"/>
        </w:rPr>
        <w:t>).</w:t>
      </w:r>
      <w:r w:rsidR="009F15AF" w:rsidRPr="009F15AF">
        <w:rPr>
          <w:noProof/>
          <w:sz w:val="20"/>
          <w:szCs w:val="20"/>
        </w:rPr>
        <w:t xml:space="preserve"> </w:t>
      </w:r>
    </w:p>
    <w:p w14:paraId="22A3B4D9" w14:textId="77777777" w:rsidR="009F15AF" w:rsidRDefault="009F15AF" w:rsidP="009F15AF">
      <w:pPr>
        <w:spacing w:line="360" w:lineRule="auto"/>
        <w:ind w:firstLine="720"/>
        <w:jc w:val="center"/>
        <w:rPr>
          <w:noProof/>
          <w:sz w:val="20"/>
          <w:szCs w:val="20"/>
        </w:rPr>
      </w:pPr>
    </w:p>
    <w:p w14:paraId="43DB0C20" w14:textId="0401BFAF" w:rsidR="00B02347" w:rsidRDefault="009F15AF" w:rsidP="009F15AF">
      <w:pPr>
        <w:spacing w:line="360" w:lineRule="auto"/>
        <w:jc w:val="center"/>
        <w:rPr>
          <w:lang w:val="en-IE"/>
        </w:rPr>
      </w:pPr>
      <w:r>
        <w:rPr>
          <w:noProof/>
          <w:sz w:val="20"/>
          <w:szCs w:val="20"/>
        </w:rPr>
        <w:lastRenderedPageBreak/>
        <w:drawing>
          <wp:inline distT="0" distB="0" distL="0" distR="0" wp14:anchorId="674D7A08" wp14:editId="445C43D9">
            <wp:extent cx="4319229" cy="6111240"/>
            <wp:effectExtent l="0" t="0" r="0" b="0"/>
            <wp:docPr id="4" name="Picture 4" descr="Figure%202%2010%20J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02%2010%20Jan.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281" cy="6118388"/>
                    </a:xfrm>
                    <a:prstGeom prst="rect">
                      <a:avLst/>
                    </a:prstGeom>
                    <a:noFill/>
                    <a:ln>
                      <a:noFill/>
                    </a:ln>
                  </pic:spPr>
                </pic:pic>
              </a:graphicData>
            </a:graphic>
          </wp:inline>
        </w:drawing>
      </w:r>
    </w:p>
    <w:p w14:paraId="743EAD7C" w14:textId="77777777" w:rsidR="009F15AF" w:rsidRDefault="009F15AF" w:rsidP="009F15AF">
      <w:pPr>
        <w:spacing w:line="360" w:lineRule="auto"/>
        <w:rPr>
          <w:sz w:val="20"/>
          <w:szCs w:val="20"/>
          <w:lang w:val="en-IE"/>
        </w:rPr>
      </w:pPr>
    </w:p>
    <w:p w14:paraId="170FC833" w14:textId="7F737A9C" w:rsidR="009F15AF" w:rsidRDefault="00706549" w:rsidP="009F15AF">
      <w:pPr>
        <w:spacing w:line="360" w:lineRule="auto"/>
        <w:rPr>
          <w:sz w:val="20"/>
          <w:szCs w:val="20"/>
          <w:lang w:val="en-IE"/>
        </w:rPr>
      </w:pPr>
      <w:r>
        <w:rPr>
          <w:sz w:val="20"/>
          <w:szCs w:val="20"/>
          <w:lang w:val="en-IE"/>
        </w:rPr>
        <w:t>Figure 3</w:t>
      </w:r>
      <w:r w:rsidR="009F15AF" w:rsidRPr="000B594C">
        <w:rPr>
          <w:sz w:val="20"/>
          <w:szCs w:val="20"/>
          <w:lang w:val="en-IE"/>
        </w:rPr>
        <w:t>. (A)  Mean phylogenetic distance between diet specie</w:t>
      </w:r>
      <w:r w:rsidR="009F15AF">
        <w:rPr>
          <w:sz w:val="20"/>
          <w:szCs w:val="20"/>
          <w:lang w:val="en-IE"/>
        </w:rPr>
        <w:t>s</w:t>
      </w:r>
      <w:r w:rsidR="009F15AF" w:rsidRPr="000B594C">
        <w:rPr>
          <w:sz w:val="20"/>
          <w:szCs w:val="20"/>
          <w:lang w:val="en-IE"/>
        </w:rPr>
        <w:t xml:space="preserve"> and LD50 model (</w:t>
      </w:r>
      <w:proofErr w:type="spellStart"/>
      <w:r w:rsidR="009F15AF" w:rsidRPr="000B594C">
        <w:rPr>
          <w:sz w:val="20"/>
          <w:szCs w:val="20"/>
          <w:lang w:val="en-IE"/>
        </w:rPr>
        <w:t>Myr</w:t>
      </w:r>
      <w:proofErr w:type="spellEnd"/>
      <w:r w:rsidR="009F15AF" w:rsidRPr="000B594C">
        <w:rPr>
          <w:sz w:val="20"/>
          <w:szCs w:val="20"/>
          <w:lang w:val="en-IE"/>
        </w:rPr>
        <w:t xml:space="preserve">) </w:t>
      </w:r>
      <w:r w:rsidR="009F15AF">
        <w:rPr>
          <w:sz w:val="20"/>
          <w:szCs w:val="20"/>
          <w:lang w:val="en-IE"/>
        </w:rPr>
        <w:t>against</w:t>
      </w:r>
      <w:r w:rsidR="009F15AF" w:rsidRPr="000B594C">
        <w:rPr>
          <w:sz w:val="20"/>
          <w:szCs w:val="20"/>
          <w:lang w:val="en-IE"/>
        </w:rPr>
        <w:t xml:space="preserve"> log</w:t>
      </w:r>
      <w:r w:rsidR="009F15AF" w:rsidRPr="000B594C">
        <w:rPr>
          <w:sz w:val="20"/>
          <w:szCs w:val="20"/>
          <w:vertAlign w:val="subscript"/>
          <w:lang w:val="en-IE"/>
        </w:rPr>
        <w:t>10</w:t>
      </w:r>
      <w:r w:rsidR="009F15AF" w:rsidRPr="000B594C">
        <w:rPr>
          <w:sz w:val="20"/>
          <w:szCs w:val="20"/>
          <w:lang w:val="en-IE"/>
        </w:rPr>
        <w:t xml:space="preserve"> LD</w:t>
      </w:r>
      <w:r w:rsidR="009F15AF" w:rsidRPr="000B594C">
        <w:rPr>
          <w:sz w:val="20"/>
          <w:szCs w:val="20"/>
          <w:vertAlign w:val="subscript"/>
          <w:lang w:val="en-IE"/>
        </w:rPr>
        <w:t>50</w:t>
      </w:r>
      <w:r w:rsidR="009F15AF" w:rsidRPr="000B594C">
        <w:rPr>
          <w:sz w:val="20"/>
          <w:szCs w:val="20"/>
          <w:lang w:val="en-IE"/>
        </w:rPr>
        <w:t xml:space="preserve"> (intercept = </w:t>
      </w:r>
      <w:r w:rsidR="009F15AF" w:rsidRPr="000B594C">
        <w:rPr>
          <w:rFonts w:cs="Monaco"/>
          <w:color w:val="0B4213"/>
          <w:sz w:val="20"/>
          <w:szCs w:val="20"/>
        </w:rPr>
        <w:t>-0.58</w:t>
      </w:r>
      <w:r w:rsidR="009F15AF">
        <w:rPr>
          <w:sz w:val="20"/>
          <w:szCs w:val="20"/>
          <w:lang w:val="en-IE"/>
        </w:rPr>
        <w:t>, slope = 0.002</w:t>
      </w:r>
      <w:r w:rsidR="009F15AF" w:rsidRPr="000B594C">
        <w:rPr>
          <w:sz w:val="20"/>
          <w:szCs w:val="20"/>
          <w:lang w:val="en-IE"/>
        </w:rPr>
        <w:t>). Hollow points represent silhouette species which are from left to right;</w:t>
      </w:r>
      <w:r w:rsidR="009F15AF" w:rsidRPr="000B594C">
        <w:rPr>
          <w:sz w:val="20"/>
          <w:szCs w:val="20"/>
        </w:rPr>
        <w:t xml:space="preserve"> </w:t>
      </w:r>
      <w:proofErr w:type="spellStart"/>
      <w:r w:rsidR="009F15AF" w:rsidRPr="000B594C">
        <w:rPr>
          <w:i/>
          <w:sz w:val="20"/>
          <w:szCs w:val="20"/>
          <w:lang w:val="en-IE"/>
        </w:rPr>
        <w:t>Bungarus</w:t>
      </w:r>
      <w:proofErr w:type="spellEnd"/>
      <w:r w:rsidR="009F15AF" w:rsidRPr="000B594C">
        <w:rPr>
          <w:i/>
          <w:sz w:val="20"/>
          <w:szCs w:val="20"/>
          <w:lang w:val="en-IE"/>
        </w:rPr>
        <w:t xml:space="preserve"> </w:t>
      </w:r>
      <w:proofErr w:type="spellStart"/>
      <w:r w:rsidR="009F15AF" w:rsidRPr="000B594C">
        <w:rPr>
          <w:i/>
          <w:sz w:val="20"/>
          <w:szCs w:val="20"/>
          <w:lang w:val="en-IE"/>
        </w:rPr>
        <w:t>multicinctus</w:t>
      </w:r>
      <w:proofErr w:type="spellEnd"/>
      <w:r w:rsidR="009F15AF" w:rsidRPr="000B594C">
        <w:rPr>
          <w:sz w:val="20"/>
          <w:szCs w:val="20"/>
          <w:lang w:val="en-IE"/>
        </w:rPr>
        <w:t xml:space="preserve">; </w:t>
      </w:r>
      <w:proofErr w:type="spellStart"/>
      <w:r w:rsidR="009F15AF" w:rsidRPr="000B594C">
        <w:rPr>
          <w:i/>
          <w:sz w:val="20"/>
          <w:szCs w:val="20"/>
          <w:lang w:val="en-IE"/>
        </w:rPr>
        <w:t>Oxyuranus</w:t>
      </w:r>
      <w:proofErr w:type="spellEnd"/>
      <w:r w:rsidR="009F15AF" w:rsidRPr="000B594C">
        <w:rPr>
          <w:i/>
          <w:sz w:val="20"/>
          <w:szCs w:val="20"/>
          <w:lang w:val="en-IE"/>
        </w:rPr>
        <w:t xml:space="preserve"> </w:t>
      </w:r>
      <w:proofErr w:type="spellStart"/>
      <w:r w:rsidR="009F15AF" w:rsidRPr="000B594C">
        <w:rPr>
          <w:i/>
          <w:sz w:val="20"/>
          <w:szCs w:val="20"/>
          <w:lang w:val="en-IE"/>
        </w:rPr>
        <w:t>microlepidotus</w:t>
      </w:r>
      <w:proofErr w:type="spellEnd"/>
      <w:r w:rsidR="009F15AF" w:rsidRPr="000B594C">
        <w:rPr>
          <w:sz w:val="20"/>
          <w:szCs w:val="20"/>
          <w:lang w:val="en-IE"/>
        </w:rPr>
        <w:t xml:space="preserve">; </w:t>
      </w:r>
      <w:proofErr w:type="spellStart"/>
      <w:r w:rsidR="009F15AF" w:rsidRPr="000B594C">
        <w:rPr>
          <w:i/>
          <w:sz w:val="20"/>
          <w:szCs w:val="20"/>
          <w:lang w:val="en-IE"/>
        </w:rPr>
        <w:t>Echis</w:t>
      </w:r>
      <w:proofErr w:type="spellEnd"/>
      <w:r w:rsidR="009F15AF" w:rsidRPr="000B594C">
        <w:rPr>
          <w:i/>
          <w:sz w:val="20"/>
          <w:szCs w:val="20"/>
          <w:lang w:val="en-IE"/>
        </w:rPr>
        <w:t xml:space="preserve"> </w:t>
      </w:r>
      <w:proofErr w:type="spellStart"/>
      <w:r w:rsidR="009F15AF" w:rsidRPr="000B594C">
        <w:rPr>
          <w:i/>
          <w:sz w:val="20"/>
          <w:szCs w:val="20"/>
          <w:lang w:val="en-IE"/>
        </w:rPr>
        <w:t>carinatus</w:t>
      </w:r>
      <w:proofErr w:type="spellEnd"/>
      <w:r w:rsidR="009F15AF" w:rsidRPr="000B594C">
        <w:rPr>
          <w:sz w:val="20"/>
          <w:szCs w:val="20"/>
          <w:lang w:val="en-IE"/>
        </w:rPr>
        <w:t xml:space="preserve">; </w:t>
      </w:r>
      <w:proofErr w:type="spellStart"/>
      <w:r w:rsidR="009F15AF" w:rsidRPr="000B594C">
        <w:rPr>
          <w:i/>
          <w:sz w:val="20"/>
          <w:szCs w:val="20"/>
          <w:lang w:val="en-IE"/>
        </w:rPr>
        <w:t>Causus</w:t>
      </w:r>
      <w:proofErr w:type="spellEnd"/>
      <w:r w:rsidR="009F15AF" w:rsidRPr="000B594C">
        <w:rPr>
          <w:i/>
          <w:sz w:val="20"/>
          <w:szCs w:val="20"/>
          <w:lang w:val="en-IE"/>
        </w:rPr>
        <w:t xml:space="preserve"> </w:t>
      </w:r>
      <w:proofErr w:type="spellStart"/>
      <w:r w:rsidR="009F15AF" w:rsidRPr="000B594C">
        <w:rPr>
          <w:i/>
          <w:sz w:val="20"/>
          <w:szCs w:val="20"/>
          <w:lang w:val="en-IE"/>
        </w:rPr>
        <w:t>rhombeatus</w:t>
      </w:r>
      <w:proofErr w:type="spellEnd"/>
      <w:r w:rsidR="009F15AF" w:rsidRPr="000B594C">
        <w:rPr>
          <w:sz w:val="20"/>
          <w:szCs w:val="20"/>
          <w:lang w:val="en-IE"/>
        </w:rPr>
        <w:t>.</w:t>
      </w:r>
    </w:p>
    <w:p w14:paraId="538018A7" w14:textId="72514E13" w:rsidR="009F15AF" w:rsidRDefault="009F15AF" w:rsidP="009F15AF">
      <w:pPr>
        <w:spacing w:line="360" w:lineRule="auto"/>
        <w:rPr>
          <w:sz w:val="20"/>
          <w:szCs w:val="20"/>
          <w:lang w:val="en-IE"/>
        </w:rPr>
      </w:pPr>
      <w:r w:rsidRPr="000B594C">
        <w:rPr>
          <w:sz w:val="20"/>
          <w:szCs w:val="20"/>
          <w:lang w:val="en-IE"/>
        </w:rPr>
        <w:t>(B)</w:t>
      </w:r>
      <w:r>
        <w:rPr>
          <w:sz w:val="20"/>
          <w:szCs w:val="20"/>
          <w:lang w:val="en-IE"/>
        </w:rPr>
        <w:t xml:space="preserve"> </w:t>
      </w:r>
      <w:r w:rsidRPr="000B594C">
        <w:rPr>
          <w:sz w:val="20"/>
          <w:szCs w:val="20"/>
          <w:lang w:val="en-IE"/>
        </w:rPr>
        <w:t>Relationship between log</w:t>
      </w:r>
      <w:r w:rsidRPr="000B594C">
        <w:rPr>
          <w:sz w:val="20"/>
          <w:szCs w:val="20"/>
          <w:vertAlign w:val="subscript"/>
          <w:lang w:val="en-IE"/>
        </w:rPr>
        <w:t>10</w:t>
      </w:r>
      <w:r w:rsidRPr="000B594C">
        <w:rPr>
          <w:sz w:val="20"/>
          <w:szCs w:val="20"/>
          <w:lang w:val="en-IE"/>
        </w:rPr>
        <w:t xml:space="preserve"> mass (g) against log</w:t>
      </w:r>
      <w:r w:rsidRPr="000B594C">
        <w:rPr>
          <w:sz w:val="20"/>
          <w:szCs w:val="20"/>
          <w:vertAlign w:val="subscript"/>
          <w:lang w:val="en-IE"/>
        </w:rPr>
        <w:t xml:space="preserve">10 </w:t>
      </w:r>
      <w:r w:rsidRPr="000B594C">
        <w:rPr>
          <w:sz w:val="20"/>
          <w:szCs w:val="20"/>
          <w:lang w:val="en-IE"/>
        </w:rPr>
        <w:t xml:space="preserve">venom </w:t>
      </w:r>
      <w:r>
        <w:rPr>
          <w:sz w:val="20"/>
          <w:szCs w:val="20"/>
          <w:lang w:val="en-IE"/>
        </w:rPr>
        <w:t>yield</w:t>
      </w:r>
      <w:r w:rsidRPr="000B594C">
        <w:rPr>
          <w:sz w:val="20"/>
          <w:szCs w:val="20"/>
          <w:lang w:val="en-IE"/>
        </w:rPr>
        <w:t xml:space="preserve"> (mg). Red points and fitted line (</w:t>
      </w:r>
      <w:r w:rsidRPr="000B594C">
        <w:rPr>
          <w:color w:val="000000" w:themeColor="text1"/>
          <w:sz w:val="20"/>
          <w:szCs w:val="20"/>
          <w:lang w:val="en-IE"/>
        </w:rPr>
        <w:t xml:space="preserve">intercept =  </w:t>
      </w:r>
      <w:r>
        <w:rPr>
          <w:color w:val="000000" w:themeColor="text1"/>
          <w:sz w:val="20"/>
          <w:szCs w:val="20"/>
          <w:lang w:val="en-IE"/>
        </w:rPr>
        <w:t>-</w:t>
      </w:r>
      <w:r w:rsidRPr="000B594C">
        <w:rPr>
          <w:rFonts w:cs="Monaco"/>
          <w:color w:val="000000" w:themeColor="text1"/>
          <w:sz w:val="20"/>
          <w:szCs w:val="20"/>
        </w:rPr>
        <w:t>0.</w:t>
      </w:r>
      <w:r>
        <w:rPr>
          <w:rFonts w:cs="Monaco"/>
          <w:color w:val="000000" w:themeColor="text1"/>
          <w:sz w:val="20"/>
          <w:szCs w:val="20"/>
        </w:rPr>
        <w:t>58</w:t>
      </w:r>
      <w:r w:rsidRPr="000B594C">
        <w:rPr>
          <w:color w:val="000000" w:themeColor="text1"/>
          <w:sz w:val="20"/>
          <w:szCs w:val="20"/>
          <w:lang w:val="en-IE"/>
        </w:rPr>
        <w:t xml:space="preserve">, slope = </w:t>
      </w:r>
      <w:r>
        <w:rPr>
          <w:color w:val="000000" w:themeColor="text1"/>
          <w:sz w:val="20"/>
          <w:szCs w:val="20"/>
          <w:lang w:val="en-IE"/>
        </w:rPr>
        <w:t>0.75)</w:t>
      </w:r>
      <w:r w:rsidRPr="000B594C">
        <w:rPr>
          <w:color w:val="000000" w:themeColor="text1"/>
          <w:sz w:val="20"/>
          <w:szCs w:val="20"/>
          <w:lang w:val="en-IE"/>
        </w:rPr>
        <w:t xml:space="preserve"> represent species </w:t>
      </w:r>
      <w:r w:rsidRPr="000B594C">
        <w:rPr>
          <w:sz w:val="20"/>
          <w:szCs w:val="20"/>
          <w:lang w:val="en-IE"/>
        </w:rPr>
        <w:t>in 2D habitats and the blue points and fitted line (intercept = -1.14, slope = 0.75) represent species in 3D habitats. Hollow points represent silhouette species which are from left to right</w:t>
      </w:r>
      <w:r w:rsidRPr="000B594C">
        <w:rPr>
          <w:i/>
          <w:sz w:val="20"/>
          <w:szCs w:val="20"/>
          <w:lang w:val="en-IE"/>
        </w:rPr>
        <w:t xml:space="preserve"> </w:t>
      </w:r>
      <w:proofErr w:type="spellStart"/>
      <w:r w:rsidRPr="000B594C">
        <w:rPr>
          <w:i/>
          <w:sz w:val="20"/>
          <w:szCs w:val="20"/>
          <w:lang w:val="en-IE"/>
        </w:rPr>
        <w:t>Atractaspis</w:t>
      </w:r>
      <w:proofErr w:type="spellEnd"/>
      <w:r w:rsidRPr="000B594C">
        <w:rPr>
          <w:i/>
          <w:sz w:val="20"/>
          <w:szCs w:val="20"/>
          <w:lang w:val="en-IE"/>
        </w:rPr>
        <w:t xml:space="preserve"> </w:t>
      </w:r>
      <w:proofErr w:type="spellStart"/>
      <w:r w:rsidRPr="000B594C">
        <w:rPr>
          <w:i/>
          <w:sz w:val="20"/>
          <w:szCs w:val="20"/>
          <w:lang w:val="en-IE"/>
        </w:rPr>
        <w:t>bibronii</w:t>
      </w:r>
      <w:proofErr w:type="spellEnd"/>
      <w:r w:rsidRPr="000B594C">
        <w:rPr>
          <w:sz w:val="20"/>
          <w:szCs w:val="20"/>
          <w:lang w:val="en-IE"/>
        </w:rPr>
        <w:t xml:space="preserve">; </w:t>
      </w:r>
      <w:proofErr w:type="spellStart"/>
      <w:r w:rsidRPr="000B594C">
        <w:rPr>
          <w:i/>
          <w:sz w:val="20"/>
          <w:szCs w:val="20"/>
          <w:lang w:val="en-IE"/>
        </w:rPr>
        <w:t>Emydocephalus</w:t>
      </w:r>
      <w:proofErr w:type="spellEnd"/>
      <w:r w:rsidRPr="000B594C">
        <w:rPr>
          <w:i/>
          <w:sz w:val="20"/>
          <w:szCs w:val="20"/>
          <w:lang w:val="en-IE"/>
        </w:rPr>
        <w:t xml:space="preserve"> </w:t>
      </w:r>
      <w:proofErr w:type="spellStart"/>
      <w:r w:rsidRPr="000B594C">
        <w:rPr>
          <w:i/>
          <w:sz w:val="20"/>
          <w:szCs w:val="20"/>
          <w:lang w:val="en-IE"/>
        </w:rPr>
        <w:t>annulatus</w:t>
      </w:r>
      <w:proofErr w:type="spellEnd"/>
      <w:r w:rsidRPr="000B594C">
        <w:rPr>
          <w:sz w:val="20"/>
          <w:szCs w:val="20"/>
          <w:lang w:val="en-IE"/>
        </w:rPr>
        <w:t xml:space="preserve">; </w:t>
      </w:r>
      <w:proofErr w:type="spellStart"/>
      <w:r w:rsidRPr="000B594C">
        <w:rPr>
          <w:i/>
          <w:sz w:val="20"/>
          <w:szCs w:val="20"/>
          <w:lang w:val="en-IE"/>
        </w:rPr>
        <w:t>Naja_melanoleuca</w:t>
      </w:r>
      <w:proofErr w:type="spellEnd"/>
      <w:r w:rsidRPr="000B594C">
        <w:rPr>
          <w:sz w:val="20"/>
          <w:szCs w:val="20"/>
          <w:lang w:val="en-IE"/>
        </w:rPr>
        <w:t xml:space="preserve">; </w:t>
      </w:r>
      <w:proofErr w:type="spellStart"/>
      <w:r w:rsidRPr="000B594C">
        <w:rPr>
          <w:i/>
          <w:sz w:val="20"/>
          <w:szCs w:val="20"/>
          <w:lang w:val="en-IE"/>
        </w:rPr>
        <w:t>Agkistrodon</w:t>
      </w:r>
      <w:proofErr w:type="spellEnd"/>
      <w:r w:rsidRPr="000B594C">
        <w:rPr>
          <w:i/>
          <w:sz w:val="20"/>
          <w:szCs w:val="20"/>
          <w:lang w:val="en-IE"/>
        </w:rPr>
        <w:t xml:space="preserve"> </w:t>
      </w:r>
      <w:proofErr w:type="spellStart"/>
      <w:r w:rsidRPr="000B594C">
        <w:rPr>
          <w:i/>
          <w:sz w:val="20"/>
          <w:szCs w:val="20"/>
          <w:lang w:val="en-IE"/>
        </w:rPr>
        <w:t>piscivorus</w:t>
      </w:r>
      <w:proofErr w:type="spellEnd"/>
      <w:r w:rsidRPr="000B594C">
        <w:rPr>
          <w:sz w:val="20"/>
          <w:szCs w:val="20"/>
          <w:lang w:val="en-IE"/>
        </w:rPr>
        <w:t xml:space="preserve">; </w:t>
      </w:r>
      <w:proofErr w:type="spellStart"/>
      <w:r w:rsidRPr="000B594C">
        <w:rPr>
          <w:i/>
          <w:sz w:val="20"/>
          <w:szCs w:val="20"/>
          <w:lang w:val="en-IE"/>
        </w:rPr>
        <w:t>Ophiophagus</w:t>
      </w:r>
      <w:proofErr w:type="spellEnd"/>
      <w:r w:rsidRPr="000B594C">
        <w:rPr>
          <w:i/>
          <w:sz w:val="20"/>
          <w:szCs w:val="20"/>
          <w:lang w:val="en-IE"/>
        </w:rPr>
        <w:t xml:space="preserve"> </w:t>
      </w:r>
      <w:proofErr w:type="spellStart"/>
      <w:r w:rsidRPr="000B594C">
        <w:rPr>
          <w:i/>
          <w:sz w:val="20"/>
          <w:szCs w:val="20"/>
          <w:lang w:val="en-IE"/>
        </w:rPr>
        <w:t>hannah</w:t>
      </w:r>
      <w:proofErr w:type="spellEnd"/>
      <w:r w:rsidRPr="000B594C">
        <w:rPr>
          <w:sz w:val="20"/>
          <w:szCs w:val="20"/>
          <w:lang w:val="en-IE"/>
        </w:rPr>
        <w:t>.</w:t>
      </w:r>
      <w:r>
        <w:rPr>
          <w:sz w:val="20"/>
          <w:szCs w:val="20"/>
          <w:lang w:val="en-IE"/>
        </w:rPr>
        <w:t xml:space="preserve"> All intercepts and slopes are back transfo</w:t>
      </w:r>
      <w:r w:rsidR="00ED42A7">
        <w:rPr>
          <w:sz w:val="20"/>
          <w:szCs w:val="20"/>
          <w:lang w:val="en-IE"/>
        </w:rPr>
        <w:t>rmed from the values in Figure 1 and Table A1.</w:t>
      </w:r>
    </w:p>
    <w:p w14:paraId="68998A7A" w14:textId="77777777" w:rsidR="00CD3200" w:rsidRDefault="00CD3200" w:rsidP="000B594C">
      <w:pPr>
        <w:spacing w:line="360" w:lineRule="auto"/>
        <w:rPr>
          <w:b/>
          <w:lang w:val="en-IE"/>
        </w:rPr>
      </w:pPr>
    </w:p>
    <w:p w14:paraId="730BF9D2" w14:textId="4C1EE006" w:rsidR="003A4011" w:rsidRPr="00CD3200" w:rsidRDefault="00CD3200" w:rsidP="000B594C">
      <w:pPr>
        <w:spacing w:line="360" w:lineRule="auto"/>
        <w:rPr>
          <w:b/>
          <w:lang w:val="en-IE"/>
        </w:rPr>
      </w:pPr>
      <w:r>
        <w:rPr>
          <w:b/>
          <w:lang w:val="en-IE"/>
        </w:rPr>
        <w:t xml:space="preserve">Phylogeny, constriction behaviour and covariance between venom </w:t>
      </w:r>
      <w:r w:rsidR="00DF1FE6">
        <w:rPr>
          <w:b/>
          <w:lang w:val="en-IE"/>
        </w:rPr>
        <w:t>yield</w:t>
      </w:r>
      <w:r>
        <w:rPr>
          <w:b/>
          <w:lang w:val="en-IE"/>
        </w:rPr>
        <w:t xml:space="preserve"> and </w:t>
      </w:r>
      <w:r w:rsidRPr="00CD3200">
        <w:rPr>
          <w:b/>
        </w:rPr>
        <w:t>LD</w:t>
      </w:r>
      <w:r w:rsidRPr="00CD3200">
        <w:rPr>
          <w:b/>
          <w:vertAlign w:val="subscript"/>
        </w:rPr>
        <w:t>50</w:t>
      </w:r>
    </w:p>
    <w:p w14:paraId="69B3C029" w14:textId="681081E7" w:rsidR="00327156" w:rsidRPr="00C177F0" w:rsidRDefault="00327156" w:rsidP="00CD3200">
      <w:pPr>
        <w:spacing w:line="360" w:lineRule="auto"/>
        <w:ind w:firstLine="720"/>
        <w:rPr>
          <w:lang w:val="en-IE"/>
        </w:rPr>
      </w:pPr>
      <w:r>
        <w:rPr>
          <w:lang w:val="en-IE"/>
        </w:rPr>
        <w:lastRenderedPageBreak/>
        <w:t>In all models there is was a</w:t>
      </w:r>
      <w:r w:rsidR="00E13313">
        <w:rPr>
          <w:lang w:val="en-IE"/>
        </w:rPr>
        <w:t>n</w:t>
      </w:r>
      <w:r>
        <w:rPr>
          <w:lang w:val="en-IE"/>
        </w:rPr>
        <w:t xml:space="preserve"> </w:t>
      </w:r>
      <w:r w:rsidR="00230A06">
        <w:rPr>
          <w:lang w:val="en-IE"/>
        </w:rPr>
        <w:t xml:space="preserve">intermediate to </w:t>
      </w:r>
      <w:r>
        <w:rPr>
          <w:lang w:val="en-IE"/>
        </w:rPr>
        <w:t>high phylogenetic signal for both LD</w:t>
      </w:r>
      <w:r w:rsidRPr="00031D64">
        <w:rPr>
          <w:vertAlign w:val="subscript"/>
          <w:lang w:val="en-IE"/>
        </w:rPr>
        <w:t>50</w:t>
      </w:r>
      <w:r>
        <w:rPr>
          <w:lang w:val="en-IE"/>
        </w:rPr>
        <w:t xml:space="preserve"> and venom </w:t>
      </w:r>
      <w:r w:rsidR="00DF1FE6">
        <w:rPr>
          <w:lang w:val="en-IE"/>
        </w:rPr>
        <w:t>yield</w:t>
      </w:r>
      <w:r w:rsidR="001C05B0">
        <w:rPr>
          <w:lang w:val="en-IE"/>
        </w:rPr>
        <w:t xml:space="preserve"> with </w:t>
      </w:r>
      <w:r w:rsidR="002B03BB">
        <w:rPr>
          <w:lang w:val="en-IE"/>
        </w:rPr>
        <w:t>h</w:t>
      </w:r>
      <w:r w:rsidR="002B03BB" w:rsidRPr="00977177">
        <w:rPr>
          <w:vertAlign w:val="superscript"/>
          <w:lang w:val="en-IE"/>
        </w:rPr>
        <w:t>2</w:t>
      </w:r>
      <w:r w:rsidR="002B03BB">
        <w:rPr>
          <w:lang w:val="en-IE"/>
        </w:rPr>
        <w:t xml:space="preserve"> </w:t>
      </w:r>
      <w:r w:rsidR="001C05B0">
        <w:rPr>
          <w:lang w:val="en-IE"/>
        </w:rPr>
        <w:t xml:space="preserve">values of </w:t>
      </w:r>
      <w:r w:rsidR="00230A06">
        <w:rPr>
          <w:lang w:val="en-IE"/>
        </w:rPr>
        <w:t>0.69</w:t>
      </w:r>
      <w:r w:rsidR="001C05B0">
        <w:rPr>
          <w:lang w:val="en-IE"/>
        </w:rPr>
        <w:t xml:space="preserve"> for LD</w:t>
      </w:r>
      <w:r w:rsidR="001C05B0" w:rsidRPr="00031D64">
        <w:rPr>
          <w:vertAlign w:val="subscript"/>
          <w:lang w:val="en-IE"/>
        </w:rPr>
        <w:t>50</w:t>
      </w:r>
      <w:r w:rsidR="001C05B0">
        <w:rPr>
          <w:lang w:val="en-IE"/>
        </w:rPr>
        <w:t xml:space="preserve"> </w:t>
      </w:r>
      <w:r w:rsidR="001C05B0" w:rsidRPr="00230A06">
        <w:rPr>
          <w:color w:val="000000" w:themeColor="text1"/>
          <w:lang w:val="en-IE"/>
        </w:rPr>
        <w:t xml:space="preserve">and </w:t>
      </w:r>
      <w:r w:rsidR="00230A06" w:rsidRPr="00230A06">
        <w:rPr>
          <w:color w:val="000000" w:themeColor="text1"/>
          <w:lang w:val="en-IE"/>
        </w:rPr>
        <w:t>0.49</w:t>
      </w:r>
      <w:r w:rsidR="001C05B0" w:rsidRPr="00230A06">
        <w:rPr>
          <w:color w:val="000000" w:themeColor="text1"/>
          <w:lang w:val="en-IE"/>
        </w:rPr>
        <w:t xml:space="preserve"> for </w:t>
      </w:r>
      <w:r w:rsidR="001C05B0">
        <w:rPr>
          <w:lang w:val="en-IE"/>
        </w:rPr>
        <w:t xml:space="preserve">venom </w:t>
      </w:r>
      <w:r w:rsidR="00766286">
        <w:rPr>
          <w:lang w:val="en-IE"/>
        </w:rPr>
        <w:t>yield</w:t>
      </w:r>
      <w:r>
        <w:rPr>
          <w:lang w:val="en-IE"/>
        </w:rPr>
        <w:t xml:space="preserve"> </w:t>
      </w:r>
      <w:r w:rsidR="00CD3200" w:rsidRPr="000B594C">
        <w:rPr>
          <w:lang w:val="en-IE"/>
        </w:rPr>
        <w:t>(</w:t>
      </w:r>
      <w:r w:rsidR="00706549">
        <w:rPr>
          <w:lang w:val="en-IE"/>
        </w:rPr>
        <w:t>Figure 2, A2-5</w:t>
      </w:r>
      <w:r w:rsidR="00CD3200">
        <w:rPr>
          <w:lang w:val="en-IE"/>
        </w:rPr>
        <w:t xml:space="preserve">). </w:t>
      </w:r>
      <w:r w:rsidR="00766286">
        <w:rPr>
          <w:lang w:val="en-IE"/>
        </w:rPr>
        <w:t>with</w:t>
      </w:r>
      <w:r w:rsidR="001C05B0">
        <w:rPr>
          <w:lang w:val="en-IE"/>
        </w:rPr>
        <w:t xml:space="preserve"> LD</w:t>
      </w:r>
      <w:r w:rsidR="001C05B0" w:rsidRPr="00031D64">
        <w:rPr>
          <w:vertAlign w:val="subscript"/>
          <w:lang w:val="en-IE"/>
        </w:rPr>
        <w:t>50</w:t>
      </w:r>
      <w:r w:rsidR="00766286">
        <w:rPr>
          <w:lang w:val="en-IE"/>
        </w:rPr>
        <w:t xml:space="preserve"> showing</w:t>
      </w:r>
      <w:r w:rsidR="001C05B0">
        <w:rPr>
          <w:lang w:val="en-IE"/>
        </w:rPr>
        <w:t xml:space="preserve"> </w:t>
      </w:r>
      <w:r>
        <w:rPr>
          <w:lang w:val="en-IE"/>
        </w:rPr>
        <w:t xml:space="preserve">a </w:t>
      </w:r>
      <w:r w:rsidR="001C05B0">
        <w:rPr>
          <w:lang w:val="en-IE"/>
        </w:rPr>
        <w:t xml:space="preserve">higher phylogenetic </w:t>
      </w:r>
      <w:r>
        <w:rPr>
          <w:lang w:val="en-IE"/>
        </w:rPr>
        <w:t>signal</w:t>
      </w:r>
      <w:r w:rsidR="00766286">
        <w:rPr>
          <w:lang w:val="en-IE"/>
        </w:rPr>
        <w:t xml:space="preserve"> in all models</w:t>
      </w:r>
      <w:r>
        <w:rPr>
          <w:lang w:val="en-IE"/>
        </w:rPr>
        <w:t xml:space="preserve"> </w:t>
      </w:r>
      <w:r w:rsidR="00706549">
        <w:rPr>
          <w:lang w:val="en-IE"/>
        </w:rPr>
        <w:t>(Figure 2, A2-5</w:t>
      </w:r>
      <w:r>
        <w:rPr>
          <w:lang w:val="en-IE"/>
        </w:rPr>
        <w:t>).</w:t>
      </w:r>
      <w:r w:rsidR="001C05B0">
        <w:rPr>
          <w:lang w:val="en-IE"/>
        </w:rPr>
        <w:t xml:space="preserve"> The presence of constricting behaviour was found to</w:t>
      </w:r>
      <w:r w:rsidR="00766286">
        <w:rPr>
          <w:lang w:val="en-IE"/>
        </w:rPr>
        <w:t xml:space="preserve"> have no effect on either yield </w:t>
      </w:r>
      <w:r w:rsidR="001C05B0">
        <w:rPr>
          <w:lang w:val="en-IE"/>
        </w:rPr>
        <w:t xml:space="preserve">or </w:t>
      </w:r>
      <w:r w:rsidR="001C05B0" w:rsidRPr="001C05B0">
        <w:t>LD</w:t>
      </w:r>
      <w:r w:rsidR="001C05B0" w:rsidRPr="001C05B0">
        <w:rPr>
          <w:vertAlign w:val="subscript"/>
        </w:rPr>
        <w:t>50</w:t>
      </w:r>
      <w:r w:rsidR="001C05B0">
        <w:rPr>
          <w:b/>
        </w:rPr>
        <w:t xml:space="preserve"> </w:t>
      </w:r>
      <w:r w:rsidR="00706549">
        <w:t>(Table A4</w:t>
      </w:r>
      <w:r w:rsidR="001C05B0">
        <w:t>).</w:t>
      </w:r>
      <w:r w:rsidR="00F071D4">
        <w:t xml:space="preserve"> Finally, </w:t>
      </w:r>
      <w:r w:rsidR="00C177F0">
        <w:t>there is no significant covariance between either the residuals of p</w:t>
      </w:r>
      <w:r w:rsidR="00DF1FE6">
        <w:t xml:space="preserve">hylogenetic terms of both yield </w:t>
      </w:r>
      <w:r w:rsidR="00C177F0">
        <w:t xml:space="preserve">and </w:t>
      </w:r>
      <w:r w:rsidR="00C177F0" w:rsidRPr="00977177">
        <w:t>LD</w:t>
      </w:r>
      <w:r w:rsidR="00C177F0" w:rsidRPr="00977177">
        <w:rPr>
          <w:vertAlign w:val="subscript"/>
        </w:rPr>
        <w:t>50</w:t>
      </w:r>
      <w:r w:rsidR="00C177F0">
        <w:t xml:space="preserve"> across all models </w:t>
      </w:r>
      <w:r w:rsidR="00C177F0" w:rsidRPr="000B594C">
        <w:rPr>
          <w:lang w:val="en-IE"/>
        </w:rPr>
        <w:t>(</w:t>
      </w:r>
      <w:r w:rsidR="00706549">
        <w:rPr>
          <w:lang w:val="en-IE"/>
        </w:rPr>
        <w:t>Figure 2, A2-5</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608BAF97"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factors are important evolutionary drivers of predator 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w:t>
      </w:r>
      <w:r w:rsidR="00D6184F">
        <w:rPr>
          <w:lang w:val="en-IE"/>
        </w:rPr>
        <w:t>d</w:t>
      </w:r>
      <w:r w:rsidR="00792B3D">
        <w:rPr>
          <w:lang w:val="en-IE"/>
        </w:rPr>
        <w:t xml:space="preserve">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w:t>
      </w:r>
      <w:r w:rsidR="00766286">
        <w:rPr>
          <w:lang w:val="en-IE"/>
        </w:rPr>
        <w:t>yield</w:t>
      </w:r>
      <w:r w:rsidR="0003718A">
        <w:rPr>
          <w:lang w:val="en-IE"/>
        </w:rPr>
        <w:t xml:space="preserve"> </w:t>
      </w:r>
      <w:r w:rsidR="00792B3D">
        <w:rPr>
          <w:lang w:val="en-IE"/>
        </w:rPr>
        <w:t>scales with</w:t>
      </w:r>
      <w:r w:rsidR="0003718A">
        <w:rPr>
          <w:lang w:val="en-IE"/>
        </w:rPr>
        <w:t xml:space="preserve"> </w:t>
      </w:r>
      <w:r w:rsidR="00766286">
        <w:rPr>
          <w:lang w:val="en-IE"/>
        </w:rPr>
        <w:t>snake</w:t>
      </w:r>
      <w:r w:rsidR="0003718A">
        <w:rPr>
          <w:lang w:val="en-IE"/>
        </w:rPr>
        <w:t xml:space="preserve"> body size</w:t>
      </w:r>
      <w:r w:rsidR="00792B3D">
        <w:rPr>
          <w:lang w:val="en-IE"/>
        </w:rPr>
        <w:t xml:space="preserve"> </w:t>
      </w:r>
      <w:r w:rsidR="00766286">
        <w:rPr>
          <w:lang w:val="en-IE"/>
        </w:rPr>
        <w:t>according to an allometry expected if</w:t>
      </w:r>
      <w:r w:rsidR="00792B3D">
        <w:rPr>
          <w:lang w:val="en-IE"/>
        </w:rPr>
        <w:t xml:space="preserve"> ener</w:t>
      </w:r>
      <w:r w:rsidR="00766286">
        <w:rPr>
          <w:lang w:val="en-IE"/>
        </w:rPr>
        <w:t>getic costs of venom</w:t>
      </w:r>
      <w:r w:rsidR="00792B3D">
        <w:rPr>
          <w:lang w:val="en-IE"/>
        </w:rPr>
        <w:t xml:space="preserve"> production</w:t>
      </w:r>
      <w:r w:rsidR="00766286">
        <w:rPr>
          <w:lang w:val="en-IE"/>
        </w:rPr>
        <w:t xml:space="preserve"> are the main driver</w:t>
      </w:r>
      <w:r w:rsidR="00792B3D">
        <w:rPr>
          <w:lang w:val="en-IE"/>
        </w:rPr>
        <w:t xml:space="preserve">. We also find that snake venom is influenced, as expected by the presence of </w:t>
      </w:r>
      <w:proofErr w:type="spellStart"/>
      <w:r w:rsidR="006F577C" w:rsidRPr="00B51EEB">
        <w:rPr>
          <w:rStyle w:val="Emphasis"/>
          <w:rFonts w:eastAsia="Times New Roman"/>
          <w:i w:val="0"/>
        </w:rPr>
        <w:t>ovivorous</w:t>
      </w:r>
      <w:proofErr w:type="spellEnd"/>
      <w:r w:rsidR="006F577C">
        <w:rPr>
          <w:rFonts w:eastAsia="Times New Roman"/>
        </w:rPr>
        <w:t xml:space="preserve"> </w:t>
      </w:r>
      <w:r w:rsidR="00792B3D">
        <w:rPr>
          <w:lang w:val="en-IE"/>
        </w:rPr>
        <w:t>feeding behaviours</w:t>
      </w:r>
      <w:r w:rsidR="0003718A">
        <w:rPr>
          <w:lang w:val="en-IE"/>
        </w:rPr>
        <w:t xml:space="preserve"> and</w:t>
      </w:r>
      <w:r w:rsidR="00792B3D">
        <w:rPr>
          <w:lang w:val="en-IE"/>
        </w:rPr>
        <w:t>, in a less expected direction,</w:t>
      </w:r>
      <w:r w:rsidR="0003718A">
        <w:rPr>
          <w:lang w:val="en-IE"/>
        </w:rPr>
        <w:t xml:space="preserve"> </w:t>
      </w:r>
      <w:r w:rsidR="00792B3D">
        <w:rPr>
          <w:lang w:val="en-IE"/>
        </w:rPr>
        <w:t xml:space="preserve">by the </w:t>
      </w:r>
      <w:r w:rsidR="0003718A">
        <w:rPr>
          <w:lang w:val="en-IE"/>
        </w:rPr>
        <w:t xml:space="preserve">dimensionality </w:t>
      </w:r>
      <w:bookmarkStart w:id="5" w:name="_GoBack"/>
      <w:bookmarkEnd w:id="5"/>
      <w:r w:rsidR="0003718A">
        <w:rPr>
          <w:lang w:val="en-IE"/>
        </w:rPr>
        <w:t>of the environment.</w:t>
      </w:r>
      <w:r w:rsidR="00C850D9">
        <w:rPr>
          <w:lang w:val="en-IE"/>
        </w:rPr>
        <w:t xml:space="preserve"> Hence, our results </w:t>
      </w:r>
      <w:r w:rsidR="00766286">
        <w:rPr>
          <w:lang w:val="en-IE"/>
        </w:rPr>
        <w:t>show</w:t>
      </w:r>
      <w:r w:rsidR="00C850D9">
        <w:rPr>
          <w:lang w:val="en-IE"/>
        </w:rPr>
        <w:t xml:space="preserve"> that while aspects of neutral selection, such as genetic drift, play an important role in generated the observed variance in predator traits, positive selection forces associated with trophic and macroevolutionary drivers play a key role in</w:t>
      </w:r>
      <w:r w:rsidR="00766286">
        <w:rPr>
          <w:lang w:val="en-IE"/>
        </w:rPr>
        <w:t xml:space="preserve"> shaping</w:t>
      </w:r>
      <w:r w:rsidR="00C850D9">
        <w:rPr>
          <w:lang w:val="en-IE"/>
        </w:rPr>
        <w:t xml:space="preserve"> the evolution of these traits.</w:t>
      </w:r>
    </w:p>
    <w:p w14:paraId="41DE6F81" w14:textId="66ACBD95" w:rsidR="00DF38E0" w:rsidRDefault="000521E5" w:rsidP="00594499">
      <w:pPr>
        <w:spacing w:line="360" w:lineRule="auto"/>
        <w:rPr>
          <w:lang w:val="en-IE"/>
        </w:rPr>
      </w:pPr>
      <w:r>
        <w:rPr>
          <w:lang w:val="en-IE"/>
        </w:rPr>
        <w:tab/>
      </w:r>
      <w:r w:rsidR="00766286">
        <w:rPr>
          <w:lang w:val="en-IE"/>
        </w:rPr>
        <w:t>T</w:t>
      </w:r>
      <w:r w:rsidR="004250AA">
        <w:rPr>
          <w:lang w:val="en-IE"/>
        </w:rPr>
        <w:t>rophic factors</w:t>
      </w:r>
      <w:r w:rsidR="00766286">
        <w:rPr>
          <w:lang w:val="en-IE"/>
        </w:rPr>
        <w:t xml:space="preserve"> have been known to</w:t>
      </w:r>
      <w:r w:rsidR="004250AA">
        <w:rPr>
          <w:lang w:val="en-IE"/>
        </w:rPr>
        <w:t xml:space="preserve">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dietary changes</w:t>
      </w:r>
      <w:r w:rsidR="00766286">
        <w:rPr>
          <w:lang w:val="en-IE"/>
        </w:rPr>
        <w:t xml:space="preserve"> that no longer require venom</w:t>
      </w:r>
      <w:r w:rsidR="00B575B2">
        <w:rPr>
          <w:lang w:val="en-IE"/>
        </w:rPr>
        <w:t xml:space="preserve"> </w:t>
      </w:r>
      <w:r w:rsidR="008F657B">
        <w:rPr>
          <w:lang w:val="en-IE"/>
        </w:rPr>
        <w:fldChar w:fldCharType="begin"/>
      </w:r>
      <w:r w:rsidR="008F657B">
        <w:rPr>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8F657B">
        <w:rPr>
          <w:lang w:val="en-IE"/>
        </w:rPr>
        <w:fldChar w:fldCharType="separate"/>
      </w:r>
      <w:r w:rsidR="008F657B">
        <w:rPr>
          <w:noProof/>
          <w:lang w:val="en-IE"/>
        </w:rPr>
        <w:t>(</w:t>
      </w:r>
      <w:hyperlink w:anchor="_ENREF_22" w:tooltip="Li, 2005 #20" w:history="1">
        <w:r w:rsidR="00DF1FE6">
          <w:rPr>
            <w:noProof/>
            <w:lang w:val="en-IE"/>
          </w:rPr>
          <w:t>22</w:t>
        </w:r>
      </w:hyperlink>
      <w:r w:rsidR="008F657B">
        <w:rPr>
          <w:noProof/>
          <w:lang w:val="en-IE"/>
        </w:rPr>
        <w:t>)</w:t>
      </w:r>
      <w:r w:rsidR="008F657B">
        <w:rPr>
          <w:lang w:val="en-IE"/>
        </w:rPr>
        <w:fldChar w:fldCharType="end"/>
      </w:r>
      <w:r w:rsidR="004250AA">
        <w:rPr>
          <w:lang w:val="en-IE"/>
        </w:rPr>
        <w:t xml:space="preserve">, </w:t>
      </w:r>
      <w:r w:rsidR="00B575B2">
        <w:rPr>
          <w:lang w:val="en-IE"/>
        </w:rPr>
        <w:t xml:space="preserve">the absence of an increased lifespan associated with venomous as generally seen in species with toxic defence systems </w:t>
      </w:r>
      <w:r w:rsidR="008F657B">
        <w:rPr>
          <w:lang w:val="en-IE"/>
        </w:rPr>
        <w:fldChar w:fldCharType="begin"/>
      </w:r>
      <w:r w:rsidR="00DF1FE6">
        <w:rPr>
          <w:lang w:val="en-IE"/>
        </w:rPr>
        <w:instrText xml:space="preserve"> ADDIN EN.CITE &lt;EndNote&gt;&lt;Cite&gt;&lt;Author&gt;Hossie&lt;/Author&gt;&lt;Year&gt;2013&lt;/Year&gt;&lt;RecNum&gt;201&lt;/RecNum&gt;&lt;DisplayText&gt;(45)&lt;/DisplayText&gt;&lt;record&gt;&lt;rec-number&gt;201&lt;/rec-number&gt;&lt;foreign-keys&gt;&lt;key app="EN" db-id="ax5t9ztwnxe5f8edetnp2tzne0aaff55ftr5" timestamp="1483802613"&gt;201&lt;/key&gt;&lt;/foreign-keys&gt;&lt;ref-type name="Journal Article"&gt;17&lt;/ref-type&gt;&lt;contributors&gt;&lt;authors&gt;&lt;author&gt;Hossie, TJ&lt;/author&gt;&lt;author&gt;Hassall, C&lt;/author&gt;&lt;author&gt;Knee, W&lt;/author&gt;&lt;author&gt;Sherratt, TN&lt;/author&gt;&lt;/authors&gt;&lt;/contributors&gt;&lt;titles&gt;&lt;title&gt;Species with a chemical defence, but not chemical offence, live longer&lt;/title&gt;&lt;secondary-title&gt;Journal of evolutionary biology&lt;/secondary-title&gt;&lt;/titles&gt;&lt;periodical&gt;&lt;full-title&gt;Journal of evolutionary biology&lt;/full-title&gt;&lt;/periodical&gt;&lt;pages&gt;1598-1602&lt;/pages&gt;&lt;volume&gt;26&lt;/volume&gt;&lt;number&gt;7&lt;/number&gt;&lt;dates&gt;&lt;year&gt;2013&lt;/year&gt;&lt;/dates&gt;&lt;isbn&gt;1420-9101&lt;/isbn&gt;&lt;urls&gt;&lt;/urls&gt;&lt;/record&gt;&lt;/Cite&gt;&lt;/EndNote&gt;</w:instrText>
      </w:r>
      <w:r w:rsidR="008F657B">
        <w:rPr>
          <w:lang w:val="en-IE"/>
        </w:rPr>
        <w:fldChar w:fldCharType="separate"/>
      </w:r>
      <w:r w:rsidR="00DF1FE6">
        <w:rPr>
          <w:noProof/>
          <w:lang w:val="en-IE"/>
        </w:rPr>
        <w:t>(</w:t>
      </w:r>
      <w:hyperlink w:anchor="_ENREF_45" w:tooltip="Hossie, 2013 #201" w:history="1">
        <w:r w:rsidR="00DF1FE6">
          <w:rPr>
            <w:noProof/>
            <w:lang w:val="en-IE"/>
          </w:rPr>
          <w:t>45</w:t>
        </w:r>
      </w:hyperlink>
      <w:r w:rsidR="00DF1FE6">
        <w:rPr>
          <w:noProof/>
          <w:lang w:val="en-IE"/>
        </w:rPr>
        <w:t>)</w:t>
      </w:r>
      <w:r w:rsidR="008F657B">
        <w:rPr>
          <w:lang w:val="en-IE"/>
        </w:rPr>
        <w:fldChar w:fldCharType="end"/>
      </w:r>
      <w:r w:rsidR="00B575B2">
        <w:rPr>
          <w:lang w:val="en-IE"/>
        </w:rPr>
        <w:t xml:space="preserve">, and also by our findings here that </w:t>
      </w:r>
      <w:proofErr w:type="spellStart"/>
      <w:r w:rsidR="00B575B2" w:rsidRPr="00B51EEB">
        <w:rPr>
          <w:rStyle w:val="Emphasis"/>
          <w:rFonts w:eastAsia="Times New Roman"/>
          <w:i w:val="0"/>
        </w:rPr>
        <w:t>ovivorous</w:t>
      </w:r>
      <w:proofErr w:type="spellEnd"/>
      <w:r w:rsidR="00B575B2">
        <w:rPr>
          <w:rStyle w:val="Emphasis"/>
          <w:rFonts w:eastAsia="Times New Roman"/>
          <w:i w:val="0"/>
        </w:rPr>
        <w:t xml:space="preserve"> feeding is associated with lower potencies and venom </w:t>
      </w:r>
      <w:r w:rsidR="00DF1FE6">
        <w:rPr>
          <w:rStyle w:val="Emphasis"/>
          <w:rFonts w:eastAsia="Times New Roman"/>
          <w:i w:val="0"/>
        </w:rPr>
        <w:t>yield</w:t>
      </w:r>
      <w:r w:rsidR="00B575B2">
        <w:rPr>
          <w:rStyle w:val="Emphasis"/>
          <w:rFonts w:eastAsia="Times New Roman"/>
          <w:i w:val="0"/>
        </w:rPr>
        <w:t>.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 </w:instrText>
      </w:r>
      <w:r w:rsidR="00833820">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EN.CITE.DATA </w:instrText>
      </w:r>
      <w:r w:rsidR="00833820">
        <w:rPr>
          <w:lang w:val="en-IE"/>
        </w:rPr>
      </w:r>
      <w:r w:rsidR="00833820">
        <w:rPr>
          <w:lang w:val="en-IE"/>
        </w:rPr>
        <w:fldChar w:fldCharType="end"/>
      </w:r>
      <w:r w:rsidR="00D45F7F">
        <w:rPr>
          <w:lang w:val="en-IE"/>
        </w:rPr>
      </w:r>
      <w:r w:rsidR="00D45F7F">
        <w:rPr>
          <w:lang w:val="en-IE"/>
        </w:rPr>
        <w:fldChar w:fldCharType="separate"/>
      </w:r>
      <w:r w:rsidR="00833820">
        <w:rPr>
          <w:noProof/>
          <w:lang w:val="en-IE"/>
        </w:rPr>
        <w:t>(</w:t>
      </w:r>
      <w:hyperlink w:anchor="_ENREF_1" w:tooltip="Casewell, 2013 #1" w:history="1">
        <w:r w:rsidR="00DF1FE6">
          <w:rPr>
            <w:noProof/>
            <w:lang w:val="en-IE"/>
          </w:rPr>
          <w:t>1</w:t>
        </w:r>
      </w:hyperlink>
      <w:r w:rsidR="00833820">
        <w:rPr>
          <w:noProof/>
          <w:lang w:val="en-IE"/>
        </w:rPr>
        <w:t xml:space="preserve">, </w:t>
      </w:r>
      <w:hyperlink w:anchor="_ENREF_9" w:tooltip="Mebs, 2001 #4" w:history="1">
        <w:r w:rsidR="00DF1FE6">
          <w:rPr>
            <w:noProof/>
            <w:lang w:val="en-IE"/>
          </w:rPr>
          <w:t>9</w:t>
        </w:r>
      </w:hyperlink>
      <w:r w:rsidR="00833820">
        <w:rPr>
          <w:noProof/>
          <w:lang w:val="en-IE"/>
        </w:rPr>
        <w:t xml:space="preserve">, </w:t>
      </w:r>
      <w:hyperlink w:anchor="_ENREF_10" w:tooltip="Sasa, 1999 #3" w:history="1">
        <w:r w:rsidR="00DF1FE6">
          <w:rPr>
            <w:noProof/>
            <w:lang w:val="en-IE"/>
          </w:rPr>
          <w:t>10</w:t>
        </w:r>
      </w:hyperlink>
      <w:r w:rsidR="00833820">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766286">
        <w:rPr>
          <w:lang w:val="en-IE"/>
        </w:rPr>
        <w:t>associated with the use of non</w:t>
      </w:r>
      <w:r w:rsidR="00155347">
        <w:rPr>
          <w:lang w:val="en-IE"/>
        </w:rPr>
        <w:t xml:space="preserve">-natural test models for venom potency </w:t>
      </w:r>
      <w:r w:rsidR="00155347">
        <w:rPr>
          <w:lang w:val="en-IE"/>
        </w:rPr>
        <w:fldChar w:fldCharType="begin"/>
      </w:r>
      <w:r w:rsidR="000E5E13">
        <w:rPr>
          <w:lang w:val="en-IE"/>
        </w:rPr>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0E5E13">
        <w:rPr>
          <w:noProof/>
          <w:lang w:val="en-IE"/>
        </w:rPr>
        <w:t>(</w:t>
      </w:r>
      <w:hyperlink w:anchor="_ENREF_24" w:tooltip="da Silva, 2001 #7" w:history="1">
        <w:r w:rsidR="00DF1FE6">
          <w:rPr>
            <w:noProof/>
            <w:lang w:val="en-IE"/>
          </w:rPr>
          <w:t>24</w:t>
        </w:r>
      </w:hyperlink>
      <w:r w:rsidR="000E5E13">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766286">
        <w:rPr>
          <w:lang w:val="en-IE"/>
        </w:rPr>
        <w:t xml:space="preserve"> </w:t>
      </w:r>
      <w:r w:rsidR="00F919F9">
        <w:rPr>
          <w:lang w:val="en-IE"/>
        </w:rPr>
        <w:t>The</w:t>
      </w:r>
      <w:r w:rsidR="00594499">
        <w:rPr>
          <w:lang w:val="en-IE"/>
        </w:rPr>
        <w:t xml:space="preserve"> prey-specific effect </w:t>
      </w:r>
      <w:r w:rsidR="00766286">
        <w:rPr>
          <w:lang w:val="en-IE"/>
        </w:rPr>
        <w:lastRenderedPageBreak/>
        <w:t>demonstrated</w:t>
      </w:r>
      <w:r w:rsidR="00594499">
        <w:rPr>
          <w:lang w:val="en-IE"/>
        </w:rPr>
        <w:t xml:space="preserve">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 xml:space="preserve">lethality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F919F9">
        <w:rPr>
          <w:lang w:val="en-IE"/>
        </w:rPr>
        <w:t>affects prey or a measure of its sub-lethal incapacitating effects,</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A93C1D">
        <w:rPr>
          <w:lang w:val="en-IE"/>
        </w:rPr>
        <w:fldChar w:fldCharType="end"/>
      </w:r>
      <w:r w:rsidR="00236A49">
        <w:rPr>
          <w:lang w:val="en-IE"/>
        </w:rPr>
        <w:t>.</w:t>
      </w:r>
      <w:r w:rsidR="00F919F9">
        <w:rPr>
          <w:lang w:val="en-IE"/>
        </w:rPr>
        <w:t xml:space="preserve"> However,</w:t>
      </w:r>
      <w:r w:rsidR="00236A49">
        <w:rPr>
          <w:lang w:val="en-IE"/>
        </w:rPr>
        <w:t xml:space="preserve"> </w:t>
      </w:r>
      <w:r w:rsidR="00F919F9">
        <w:rPr>
          <w:lang w:val="en-IE"/>
        </w:rPr>
        <w:t>d</w:t>
      </w:r>
      <w:r w:rsidR="00996542">
        <w:rPr>
          <w:lang w:val="en-IE"/>
        </w:rPr>
        <w:t xml:space="preserve">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 </w:instrText>
      </w:r>
      <w:r w:rsidR="000E5E13">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EN.CITE.DATA </w:instrText>
      </w:r>
      <w:r w:rsidR="000E5E13">
        <w:fldChar w:fldCharType="end"/>
      </w:r>
      <w:r w:rsidR="00585B1C" w:rsidRPr="002A7338">
        <w:fldChar w:fldCharType="separate"/>
      </w:r>
      <w:r w:rsidR="000E5E13">
        <w:rPr>
          <w:noProof/>
        </w:rPr>
        <w:t>(</w:t>
      </w:r>
      <w:hyperlink w:anchor="_ENREF_28" w:tooltip="Williams, 1988 #23" w:history="1">
        <w:r w:rsidR="00DF1FE6">
          <w:rPr>
            <w:noProof/>
          </w:rPr>
          <w:t>28-32</w:t>
        </w:r>
      </w:hyperlink>
      <w:r w:rsidR="000E5E13">
        <w:rPr>
          <w:noProof/>
        </w:rPr>
        <w:t>)</w:t>
      </w:r>
      <w:r w:rsidR="00585B1C" w:rsidRPr="002A7338">
        <w:fldChar w:fldCharType="end"/>
      </w:r>
      <w:r w:rsidR="00996542">
        <w:t xml:space="preserve"> are</w:t>
      </w:r>
      <w:r w:rsidR="00585B1C">
        <w:t xml:space="preserve"> more likely to be the exception</w:t>
      </w:r>
      <w:r w:rsidR="00996542">
        <w:t xml:space="preserve"> to the general rule</w:t>
      </w:r>
      <w:r w:rsidR="00B96C24">
        <w:rPr>
          <w:lang w:val="en-IE"/>
        </w:rPr>
        <w:t>.</w:t>
      </w:r>
      <w:r w:rsidR="0033201C">
        <w:rPr>
          <w:lang w:val="en-IE"/>
        </w:rPr>
        <w:t xml:space="preserve"> </w:t>
      </w:r>
    </w:p>
    <w:p w14:paraId="38E5B002" w14:textId="756FDB3A" w:rsidR="00EB5EA6" w:rsidRDefault="00CA7015" w:rsidP="00F919F9">
      <w:pPr>
        <w:spacing w:line="360" w:lineRule="auto"/>
        <w:ind w:firstLine="720"/>
        <w:rPr>
          <w:lang w:val="en-IE"/>
        </w:rPr>
      </w:pPr>
      <w:r>
        <w:rPr>
          <w:lang w:val="en-IE"/>
        </w:rPr>
        <w:t>In terms of macroecological patterns, we u</w:t>
      </w:r>
      <w:r w:rsidR="00B75FF0">
        <w:rPr>
          <w:lang w:val="en-IE"/>
        </w:rPr>
        <w:t xml:space="preserve">nsurprisingly we found </w:t>
      </w:r>
      <w:r>
        <w:rPr>
          <w:lang w:val="en-IE"/>
        </w:rPr>
        <w:t>that</w:t>
      </w:r>
      <w:r w:rsidR="00311948">
        <w:rPr>
          <w:lang w:val="en-IE"/>
        </w:rPr>
        <w:t xml:space="preserve"> </w:t>
      </w:r>
      <w:r w:rsidR="00E7261A">
        <w:rPr>
          <w:lang w:val="en-IE"/>
        </w:rPr>
        <w:t xml:space="preserve">larger snakes </w:t>
      </w:r>
      <w:r w:rsidR="00311948">
        <w:rPr>
          <w:lang w:val="en-IE"/>
        </w:rPr>
        <w:t>ha</w:t>
      </w:r>
      <w:r>
        <w:rPr>
          <w:lang w:val="en-IE"/>
        </w:rPr>
        <w:t>d</w:t>
      </w:r>
      <w:r w:rsidR="00311948">
        <w:rPr>
          <w:lang w:val="en-IE"/>
        </w:rPr>
        <w:t xml:space="preserve"> larger </w:t>
      </w:r>
      <w:r>
        <w:rPr>
          <w:lang w:val="en-IE"/>
        </w:rPr>
        <w:t>quantities</w:t>
      </w:r>
      <w:r w:rsidR="00311948">
        <w:rPr>
          <w:lang w:val="en-IE"/>
        </w:rPr>
        <w:t xml:space="preserve"> of venom. More </w:t>
      </w:r>
      <w:r>
        <w:rPr>
          <w:lang w:val="en-IE"/>
        </w:rPr>
        <w:t>s</w:t>
      </w:r>
      <w:r w:rsidR="00311948">
        <w:rPr>
          <w:lang w:val="en-IE"/>
        </w:rPr>
        <w:t>urprisingly</w:t>
      </w:r>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 xml:space="preserve">the </w:t>
      </w:r>
      <w:r w:rsidR="006054D8">
        <w:rPr>
          <w:lang w:val="en-IE"/>
        </w:rPr>
        <w:t>expected</w:t>
      </w:r>
      <w:r w:rsidR="00265551">
        <w:rPr>
          <w:lang w:val="en-IE"/>
        </w:rPr>
        <w:t xml:space="preserve"> scaling </w:t>
      </w:r>
      <w:r w:rsidR="004305B6" w:rsidRPr="004305B6">
        <w:rPr>
          <w:lang w:val="en-IE"/>
        </w:rPr>
        <w:t>allometry</w:t>
      </w:r>
      <w:r w:rsidR="004305B6" w:rsidRPr="004305B6" w:rsidDel="004305B6">
        <w:rPr>
          <w:lang w:val="en-IE"/>
        </w:rPr>
        <w:t xml:space="preserve"> </w:t>
      </w:r>
      <w:r w:rsidR="00A30B5D">
        <w:rPr>
          <w:lang w:val="en-IE"/>
        </w:rPr>
        <w:t>of 0.51</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w:t>
      </w:r>
      <w:r w:rsidR="00F919F9">
        <w:rPr>
          <w:lang w:val="en-IE"/>
        </w:rPr>
        <w:t>yield</w:t>
      </w:r>
      <w:r w:rsidR="00F540F5">
        <w:rPr>
          <w:lang w:val="en-IE"/>
        </w:rPr>
        <w:t xml:space="preserve"> increasing faster with </w:t>
      </w:r>
      <w:r w:rsidR="00302E87">
        <w:rPr>
          <w:lang w:val="en-IE"/>
        </w:rPr>
        <w:t>snake</w:t>
      </w:r>
      <w:r w:rsidR="00406ED4">
        <w:rPr>
          <w:lang w:val="en-IE"/>
        </w:rPr>
        <w:t xml:space="preserve"> </w:t>
      </w:r>
      <w:r w:rsidR="00F540F5">
        <w:rPr>
          <w:lang w:val="en-IE"/>
        </w:rPr>
        <w:t>body size than 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potential variation in the </w:t>
      </w:r>
      <w:proofErr w:type="spellStart"/>
      <w:r w:rsidR="00EA3500">
        <w:rPr>
          <w:lang w:val="en-IE"/>
        </w:rPr>
        <w:t>allo</w:t>
      </w:r>
      <w:r w:rsidR="00D23118">
        <w:rPr>
          <w:lang w:val="en-IE"/>
        </w:rPr>
        <w:t>metric</w:t>
      </w:r>
      <w:proofErr w:type="spellEnd"/>
      <w:r w:rsidR="00D23118">
        <w:rPr>
          <w:lang w:val="en-IE"/>
        </w:rPr>
        <w:t xml:space="preserve"> scaling of</w:t>
      </w:r>
      <w:r w:rsidR="00302E87" w:rsidRPr="00302E87">
        <w:t xml:space="preserve"> </w:t>
      </w:r>
      <w:r w:rsidR="00302E87" w:rsidRPr="00302E87">
        <w:rPr>
          <w:lang w:val="en-IE"/>
        </w:rPr>
        <w:t xml:space="preserve">toxicological </w:t>
      </w:r>
      <w:r w:rsidR="00302E87">
        <w:rPr>
          <w:lang w:val="en-IE"/>
        </w:rPr>
        <w:t>effects</w:t>
      </w:r>
      <w:r w:rsidR="00A30B5D">
        <w:rPr>
          <w:lang w:val="en-IE"/>
        </w:rPr>
        <w:t xml:space="preserve"> (equation 3</w:t>
      </w:r>
      <w:r w:rsidR="00173F0D">
        <w:rPr>
          <w:lang w:val="en-IE"/>
        </w:rPr>
        <w:t xml:space="preserve">) </w:t>
      </w:r>
      <w:r w:rsidR="009035E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0E5E13">
        <w:rPr>
          <w:noProof/>
        </w:rPr>
        <w:t>(</w:t>
      </w:r>
      <w:hyperlink w:anchor="_ENREF_38" w:tooltip="Nestorov, 2003 #101" w:history="1">
        <w:r w:rsidR="00DF1FE6">
          <w:rPr>
            <w:noProof/>
          </w:rPr>
          <w:t>38</w:t>
        </w:r>
      </w:hyperlink>
      <w:r w:rsidR="000E5E13">
        <w:rPr>
          <w:noProof/>
        </w:rPr>
        <w:t>)</w:t>
      </w:r>
      <w:r w:rsidR="009035EA">
        <w:fldChar w:fldCharType="end"/>
      </w:r>
      <w:r w:rsidR="00F540F5">
        <w:rPr>
          <w:lang w:val="en-IE"/>
        </w:rPr>
        <w:t>, a</w:t>
      </w:r>
      <w:r w:rsidR="00D23118">
        <w:rPr>
          <w:lang w:val="en-IE"/>
        </w:rPr>
        <w:t xml:space="preserve"> value </w:t>
      </w:r>
      <w:r w:rsidR="00EA3500">
        <w:rPr>
          <w:lang w:val="en-IE"/>
        </w:rPr>
        <w:t>far in excess 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CA7015">
        <w:rPr>
          <w:i/>
          <w:lang w:val="en-IE"/>
        </w:rPr>
        <w:t>b</w:t>
      </w:r>
      <w:r w:rsidR="00E00507">
        <w:rPr>
          <w:lang w:val="en-IE"/>
        </w:rPr>
        <w:t xml:space="preserve">, the scaling of </w:t>
      </w:r>
      <w:r w:rsidR="00E00507" w:rsidRPr="00E00507">
        <w:rPr>
          <w:lang w:val="en-IE"/>
        </w:rPr>
        <w:t xml:space="preserve">toxicological </w:t>
      </w:r>
      <w:r w:rsidR="00E00507">
        <w:rPr>
          <w:lang w:val="en-IE"/>
        </w:rPr>
        <w:t>effects,</w:t>
      </w:r>
      <w:r w:rsidR="00173F0D">
        <w:rPr>
          <w:lang w:val="en-IE"/>
        </w:rPr>
        <w:t xml:space="preserve"> </w:t>
      </w:r>
      <w:r w:rsidR="00EA3500">
        <w:rPr>
          <w:lang w:val="en-IE"/>
        </w:rPr>
        <w:t>in order</w:t>
      </w:r>
      <w:r w:rsidR="00173F0D">
        <w:rPr>
          <w:lang w:val="en-IE"/>
        </w:rPr>
        <w:t xml:space="preserve"> for the</w:t>
      </w:r>
      <w:r w:rsidR="00EA3500">
        <w:rPr>
          <w:lang w:val="en-IE"/>
        </w:rPr>
        <w:t xml:space="preserve"> </w:t>
      </w:r>
      <w:r w:rsidR="00173F0D">
        <w:rPr>
          <w:lang w:val="en-IE"/>
        </w:rPr>
        <w:t>observed</w:t>
      </w:r>
      <w:r w:rsidR="00EA3500">
        <w:rPr>
          <w:lang w:val="en-IE"/>
        </w:rPr>
        <w:t xml:space="preserve"> scaling of 0.75</w:t>
      </w:r>
      <w:r w:rsidR="00EA02BE">
        <w:rPr>
          <w:lang w:val="en-IE"/>
        </w:rPr>
        <w:t xml:space="preserve"> between venom </w:t>
      </w:r>
      <w:r w:rsidR="00B56EE6">
        <w:rPr>
          <w:lang w:val="en-IE"/>
        </w:rPr>
        <w:t xml:space="preserve">volume </w:t>
      </w:r>
      <w:r w:rsidR="00EA02BE">
        <w:rPr>
          <w:lang w:val="en-IE"/>
        </w:rPr>
        <w:t>and snake mass</w:t>
      </w:r>
      <w:r w:rsidR="00EA3500">
        <w:rPr>
          <w:lang w:val="en-IE"/>
        </w:rPr>
        <w:t xml:space="preserve"> </w:t>
      </w:r>
      <w:r w:rsidR="00173F0D">
        <w:rPr>
          <w:lang w:val="en-IE"/>
        </w:rPr>
        <w:t xml:space="preserve">to </w:t>
      </w:r>
      <w:r w:rsidR="00F919F9">
        <w:rPr>
          <w:lang w:val="en-IE"/>
        </w:rPr>
        <w:t>agree with this prediction</w:t>
      </w:r>
      <w:r w:rsidR="00EA3500">
        <w:rPr>
          <w:lang w:val="en-IE"/>
        </w:rPr>
        <w:t>.</w:t>
      </w:r>
      <w:r w:rsidR="00F540F5">
        <w:rPr>
          <w:lang w:val="en-IE"/>
        </w:rPr>
        <w:t xml:space="preserve"> Furthermore, </w:t>
      </w:r>
      <w:r w:rsidR="00C20672">
        <w:rPr>
          <w:lang w:val="en-IE"/>
        </w:rPr>
        <w:t xml:space="preserve">our analysis </w:t>
      </w:r>
      <w:r w:rsidR="00AE5117">
        <w:rPr>
          <w:lang w:val="en-IE"/>
        </w:rPr>
        <w:t xml:space="preserve">found </w:t>
      </w:r>
      <w:r w:rsidR="00C20672">
        <w:rPr>
          <w:lang w:val="en-IE"/>
        </w:rPr>
        <w:t>that the predatory-prey</w:t>
      </w:r>
      <w:r w:rsidR="00F919F9">
        <w:rPr>
          <w:lang w:val="en-IE"/>
        </w:rPr>
        <w:t xml:space="preserve"> body mass</w:t>
      </w:r>
      <w:r w:rsidR="00C20672">
        <w:rPr>
          <w:lang w:val="en-IE"/>
        </w:rPr>
        <w:t xml:space="preserve"> scaling</w:t>
      </w:r>
      <w:r w:rsidR="009B3B95">
        <w:rPr>
          <w:lang w:val="en-IE"/>
        </w:rPr>
        <w:t xml:space="preserve"> </w:t>
      </w:r>
      <w:r w:rsidR="00C20672">
        <w:rPr>
          <w:lang w:val="en-IE"/>
        </w:rPr>
        <w:t xml:space="preserve">of </w:t>
      </w:r>
      <w:r w:rsidR="00302E87">
        <w:rPr>
          <w:lang w:val="en-IE"/>
        </w:rPr>
        <w:t xml:space="preserve">venomous </w:t>
      </w:r>
      <w:r w:rsidR="00C20672">
        <w:rPr>
          <w:lang w:val="en-IE"/>
        </w:rPr>
        <w:t>snakes</w:t>
      </w:r>
      <w:r w:rsidR="00D23118">
        <w:rPr>
          <w:lang w:val="en-IE"/>
        </w:rPr>
        <w:t>, (</w:t>
      </w:r>
      <w:r w:rsidR="00D23118" w:rsidRPr="00D23118">
        <w:rPr>
          <w:i/>
          <w:lang w:val="en-IE"/>
        </w:rPr>
        <w:t>a</w:t>
      </w:r>
      <w:r w:rsidR="00A30B5D">
        <w:rPr>
          <w:lang w:val="en-IE"/>
        </w:rPr>
        <w:t xml:space="preserve"> in equation 3</w:t>
      </w:r>
      <w:r w:rsidR="00D23118">
        <w:rPr>
          <w:lang w:val="en-IE"/>
        </w:rPr>
        <w:t>)</w:t>
      </w:r>
      <w:r w:rsidR="00C20672">
        <w:rPr>
          <w:lang w:val="en-IE"/>
        </w:rPr>
        <w:t xml:space="preserve"> is much lower in comparison to snakes as a whole </w:t>
      </w:r>
      <w:r w:rsidR="00C20672">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r w:rsidR="00D23118">
        <w:rPr>
          <w:lang w:val="en-IE"/>
        </w:rPr>
        <w:t>. This</w:t>
      </w:r>
      <w:r w:rsidR="008A2E4C">
        <w:rPr>
          <w:lang w:val="en-IE"/>
        </w:rPr>
        <w:t xml:space="preserve"> </w:t>
      </w:r>
      <w:r w:rsidR="00D23118">
        <w:rPr>
          <w:lang w:val="en-IE"/>
        </w:rPr>
        <w:t>lower scaling of prey size</w:t>
      </w:r>
      <w:r w:rsidR="008A2E4C">
        <w:rPr>
          <w:lang w:val="en-IE"/>
        </w:rPr>
        <w:t xml:space="preserve"> may explain the reduced</w:t>
      </w:r>
      <w:r w:rsidR="005E66F3">
        <w:rPr>
          <w:lang w:val="en-IE"/>
        </w:rPr>
        <w:t xml:space="preserve"> venom</w:t>
      </w:r>
      <w:r w:rsidR="008A2E4C">
        <w:rPr>
          <w:lang w:val="en-IE"/>
        </w:rPr>
        <w:t xml:space="preserve"> potency with snake size seen in our main analysis</w:t>
      </w:r>
      <w:r w:rsidR="00C20672">
        <w:rPr>
          <w:lang w:val="en-IE"/>
        </w:rPr>
        <w:t>. A</w:t>
      </w:r>
      <w:r w:rsidR="00EA02BE">
        <w:rPr>
          <w:lang w:val="en-IE"/>
        </w:rPr>
        <w:t xml:space="preserve"> more </w:t>
      </w:r>
      <w:r w:rsidR="00F3761C">
        <w:rPr>
          <w:lang w:val="en-IE"/>
        </w:rPr>
        <w:t xml:space="preserve">likely </w:t>
      </w:r>
      <w:r w:rsidR="00EA3500">
        <w:rPr>
          <w:lang w:val="en-IE"/>
        </w:rPr>
        <w:t xml:space="preserve">explanation for </w:t>
      </w:r>
      <w:r w:rsidR="00B75FF0">
        <w:rPr>
          <w:lang w:val="en-IE"/>
        </w:rPr>
        <w:t>our results regarding</w:t>
      </w:r>
      <w:r w:rsidR="008A2E4C">
        <w:rPr>
          <w:lang w:val="en-IE"/>
        </w:rPr>
        <w:t xml:space="preserve"> venom </w:t>
      </w:r>
      <w:r w:rsidR="00F919F9">
        <w:rPr>
          <w:lang w:val="en-IE"/>
        </w:rPr>
        <w:t>yield</w:t>
      </w:r>
      <w:r w:rsidR="00EA3500">
        <w:rPr>
          <w:lang w:val="en-IE"/>
        </w:rPr>
        <w:t xml:space="preserve"> scaling is that it </w:t>
      </w:r>
      <w:r w:rsidR="009B3B95">
        <w:rPr>
          <w:lang w:val="en-IE"/>
        </w:rPr>
        <w:t xml:space="preserve">relates to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DF1FE6">
        <w:rPr>
          <w:lang w:val="en-IE"/>
        </w:rPr>
        <w:instrText xml:space="preserve"> ADDIN EN.CITE &lt;EndNote&gt;&lt;Cite&gt;&lt;Author&gt;Brown&lt;/Author&gt;&lt;Year&gt;2004&lt;/Year&gt;&lt;RecNum&gt;111&lt;/RecNum&gt;&lt;DisplayText&gt;(46)&lt;/DisplayText&gt;&lt;record&gt;&lt;rec-number&gt;111&lt;/rec-number&gt;&lt;foreign-keys&gt;&lt;key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DF1FE6">
        <w:rPr>
          <w:noProof/>
          <w:lang w:val="en-IE"/>
        </w:rPr>
        <w:t>(</w:t>
      </w:r>
      <w:hyperlink w:anchor="_ENREF_46" w:tooltip="Brown, 2004 #111" w:history="1">
        <w:r w:rsidR="00DF1FE6">
          <w:rPr>
            <w:noProof/>
            <w:lang w:val="en-IE"/>
          </w:rPr>
          <w:t>46</w:t>
        </w:r>
      </w:hyperlink>
      <w:r w:rsidR="00DF1FE6">
        <w:rPr>
          <w:noProof/>
          <w:lang w:val="en-IE"/>
        </w:rPr>
        <w:t>)</w:t>
      </w:r>
      <w:r w:rsidR="00F540F5">
        <w:rPr>
          <w:lang w:val="en-IE"/>
        </w:rPr>
        <w:fldChar w:fldCharType="end"/>
      </w:r>
      <w:r w:rsidR="005308E0">
        <w:rPr>
          <w:lang w:val="en-IE"/>
        </w:rPr>
        <w:t>, which</w:t>
      </w:r>
      <w:r w:rsidR="00AE5117">
        <w:rPr>
          <w:lang w:val="en-IE"/>
        </w:rPr>
        <w:t xml:space="preserve"> also</w:t>
      </w:r>
      <w:r w:rsidR="005308E0">
        <w:rPr>
          <w:lang w:val="en-IE"/>
        </w:rPr>
        <w:t xml:space="preserve"> </w:t>
      </w:r>
      <w:r w:rsidR="00AE5117">
        <w:rPr>
          <w:lang w:val="en-IE"/>
        </w:rPr>
        <w:t xml:space="preserve">has a similar </w:t>
      </w:r>
      <w:r w:rsidR="009035EA">
        <w:rPr>
          <w:lang w:val="en-IE"/>
        </w:rPr>
        <w:t>scaling coefficient of 0.75</w:t>
      </w:r>
      <w:r w:rsidR="005308E0">
        <w:rPr>
          <w:lang w:val="en-IE"/>
        </w:rPr>
        <w:t xml:space="preserve"> with respect to body mass</w:t>
      </w:r>
      <w:r w:rsidR="009035EA">
        <w:rPr>
          <w:lang w:val="en-IE"/>
        </w:rPr>
        <w:t xml:space="preserve"> </w:t>
      </w:r>
      <w:r w:rsidR="00544E2D">
        <w:rPr>
          <w:lang w:val="en-IE"/>
        </w:rPr>
        <w:fldChar w:fldCharType="begin"/>
      </w:r>
      <w:r w:rsidR="00DF1FE6">
        <w:rPr>
          <w:lang w:val="en-IE"/>
        </w:rPr>
        <w:instrText xml:space="preserve"> ADDIN EN.CITE &lt;EndNote&gt;&lt;Cite&gt;&lt;Author&gt;Brown&lt;/Author&gt;&lt;Year&gt;2004&lt;/Year&gt;&lt;RecNum&gt;111&lt;/RecNum&gt;&lt;DisplayText&gt;(39, 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DF1FE6">
        <w:rPr>
          <w:noProof/>
          <w:lang w:val="en-IE"/>
        </w:rPr>
        <w:t>(</w:t>
      </w:r>
      <w:hyperlink w:anchor="_ENREF_39" w:tooltip="Isaac, 2010 #102" w:history="1">
        <w:r w:rsidR="00DF1FE6">
          <w:rPr>
            <w:noProof/>
            <w:lang w:val="en-IE"/>
          </w:rPr>
          <w:t>39</w:t>
        </w:r>
      </w:hyperlink>
      <w:r w:rsidR="00DF1FE6">
        <w:rPr>
          <w:noProof/>
          <w:lang w:val="en-IE"/>
        </w:rPr>
        <w:t xml:space="preserve">, </w:t>
      </w:r>
      <w:hyperlink w:anchor="_ENREF_46" w:tooltip="Brown, 2004 #111" w:history="1">
        <w:r w:rsidR="00DF1FE6">
          <w:rPr>
            <w:noProof/>
            <w:lang w:val="en-IE"/>
          </w:rPr>
          <w:t>46</w:t>
        </w:r>
      </w:hyperlink>
      <w:r w:rsidR="00DF1FE6">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0E5E13">
        <w:rPr>
          <w:lang w:val="en-IE"/>
        </w:rPr>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0E5E13">
        <w:rPr>
          <w:noProof/>
          <w:lang w:val="en-IE"/>
        </w:rPr>
        <w:t>(</w:t>
      </w:r>
      <w:hyperlink w:anchor="_ENREF_33" w:tooltip="McCue, 2006 #10" w:history="1">
        <w:r w:rsidR="00DF1FE6">
          <w:rPr>
            <w:noProof/>
            <w:lang w:val="en-IE"/>
          </w:rPr>
          <w:t>33</w:t>
        </w:r>
      </w:hyperlink>
      <w:r w:rsidR="000E5E13">
        <w:rPr>
          <w:noProof/>
          <w:lang w:val="en-IE"/>
        </w:rPr>
        <w:t>)</w:t>
      </w:r>
      <w:r w:rsidR="009035EA">
        <w:rPr>
          <w:lang w:val="en-IE"/>
        </w:rPr>
        <w:fldChar w:fldCharType="end"/>
      </w:r>
      <w:r w:rsidR="00544E2D">
        <w:rPr>
          <w:lang w:val="en-IE"/>
        </w:rPr>
        <w:t>,</w:t>
      </w:r>
      <w:r w:rsidR="009035EA">
        <w:rPr>
          <w:lang w:val="en-IE"/>
        </w:rPr>
        <w:t xml:space="preserve"> </w:t>
      </w:r>
      <w:r w:rsidR="008A2E4C">
        <w:rPr>
          <w:lang w:val="en-IE"/>
        </w:rPr>
        <w:t>would follow such a metabolic scaling, particularly if the costs of venom were maintained at a constant proportion of overall energy budgets across snake species</w:t>
      </w:r>
      <w:r w:rsidR="00970307">
        <w:rPr>
          <w:lang w:val="en-IE"/>
        </w:rPr>
        <w:t>.</w:t>
      </w:r>
      <w:r w:rsidR="00F919F9">
        <w:rPr>
          <w:lang w:val="en-IE"/>
        </w:rPr>
        <w:t xml:space="preserve"> While we focus on the average yield a snake can produce </w:t>
      </w:r>
      <w:r w:rsidR="00970307">
        <w:rPr>
          <w:lang w:val="en-IE"/>
        </w:rPr>
        <w:t xml:space="preserve">the amount of venom administrated in a single bite </w:t>
      </w:r>
      <w:r w:rsidR="00F919F9">
        <w:rPr>
          <w:lang w:val="en-IE"/>
        </w:rPr>
        <w:t>does seem to show stronger</w:t>
      </w:r>
      <w:r w:rsidR="00582E28">
        <w:rPr>
          <w:lang w:val="en-IE"/>
        </w:rPr>
        <w:t xml:space="preserve"> </w:t>
      </w:r>
      <w:r w:rsidR="00311727">
        <w:rPr>
          <w:lang w:val="en-IE"/>
        </w:rPr>
        <w:t>associations</w:t>
      </w:r>
      <w:r w:rsidR="00582E28">
        <w:rPr>
          <w:lang w:val="en-IE"/>
        </w:rPr>
        <w:t xml:space="preserve"> with</w:t>
      </w:r>
      <w:r w:rsidR="004305B6">
        <w:rPr>
          <w:lang w:val="en-IE"/>
        </w:rPr>
        <w:t xml:space="preserve"> trophic factors </w:t>
      </w:r>
      <w:r w:rsidR="004305B6">
        <w:rPr>
          <w:lang w:val="en-IE"/>
        </w:rPr>
        <w:fldChar w:fldCharType="begin"/>
      </w:r>
      <w:r w:rsidR="004305B6">
        <w:rPr>
          <w:lang w:val="en-IE"/>
        </w:rPr>
        <w:instrText xml:space="preserve"> ADDIN EN.CITE &lt;EndNote&gt;&lt;Cite&gt;&lt;Author&gt;Hayes&lt;/Author&gt;&lt;Year&gt;2002&lt;/Year&gt;&lt;RecNum&gt;9&lt;/RecNum&gt;&lt;DisplayText&gt;(36)&lt;/DisplayText&gt;&lt;record&gt;&lt;rec-number&gt;9&lt;/rec-number&gt;&lt;foreign-keys&gt;&lt;key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4305B6">
        <w:rPr>
          <w:lang w:val="en-IE"/>
        </w:rPr>
        <w:fldChar w:fldCharType="separate"/>
      </w:r>
      <w:r w:rsidR="004305B6">
        <w:rPr>
          <w:noProof/>
          <w:lang w:val="en-IE"/>
        </w:rPr>
        <w:t>(</w:t>
      </w:r>
      <w:hyperlink w:anchor="_ENREF_36" w:tooltip="Hayes, 2002 #9" w:history="1">
        <w:r w:rsidR="00DF1FE6">
          <w:rPr>
            <w:noProof/>
            <w:lang w:val="en-IE"/>
          </w:rPr>
          <w:t>36</w:t>
        </w:r>
      </w:hyperlink>
      <w:r w:rsidR="004305B6">
        <w:rPr>
          <w:noProof/>
          <w:lang w:val="en-IE"/>
        </w:rPr>
        <w:t>)</w:t>
      </w:r>
      <w:r w:rsidR="004305B6">
        <w:rPr>
          <w:lang w:val="en-IE"/>
        </w:rPr>
        <w:fldChar w:fldCharType="end"/>
      </w:r>
      <w:r w:rsidR="00F919F9">
        <w:rPr>
          <w:lang w:val="en-IE"/>
        </w:rPr>
        <w:t xml:space="preserve">. Interestingly, such a decupling of trophic and metabolic determinants between the amount of venom in a single bite and the total reservoir </w:t>
      </w:r>
      <w:r w:rsidR="00582E28">
        <w:rPr>
          <w:lang w:val="en-IE"/>
        </w:rPr>
        <w:t>may have strong implication</w:t>
      </w:r>
      <w:r w:rsidR="00F919F9">
        <w:rPr>
          <w:lang w:val="en-IE"/>
        </w:rPr>
        <w:t>s</w:t>
      </w:r>
      <w:r w:rsidR="00582E28">
        <w:rPr>
          <w:lang w:val="en-IE"/>
        </w:rPr>
        <w:t xml:space="preserve"> on the predation strateg</w:t>
      </w:r>
      <w:r w:rsidR="008C1F11">
        <w:rPr>
          <w:lang w:val="en-IE"/>
        </w:rPr>
        <w:t>ies</w:t>
      </w:r>
      <w:r w:rsidR="00582E28">
        <w:rPr>
          <w:lang w:val="en-IE"/>
        </w:rPr>
        <w:t xml:space="preserve"> available </w:t>
      </w:r>
      <w:r w:rsidR="008C1F11">
        <w:rPr>
          <w:lang w:val="en-IE"/>
        </w:rPr>
        <w:t>with body size</w:t>
      </w:r>
      <w:r w:rsidR="00582E28">
        <w:rPr>
          <w:lang w:val="en-IE"/>
        </w:rPr>
        <w:t>.</w:t>
      </w:r>
      <w:r w:rsidR="00F919F9">
        <w:rPr>
          <w:lang w:val="en-IE"/>
        </w:rPr>
        <w:t xml:space="preserve"> As yield scales with body size according to a higher exponent in comparison to any trophic factor, such as prey size, larger species would be expected to have the capacity for </w:t>
      </w:r>
      <w:r w:rsidR="00F919F9">
        <w:rPr>
          <w:lang w:val="en-IE"/>
        </w:rPr>
        <w:lastRenderedPageBreak/>
        <w:t>more envenomation’s before depleting their reservoir. T</w:t>
      </w:r>
      <w:r w:rsidR="00EB5EA6">
        <w:rPr>
          <w:lang w:val="en-IE"/>
        </w:rPr>
        <w:t xml:space="preserve">hese </w:t>
      </w:r>
      <w:r w:rsidR="00487F09">
        <w:rPr>
          <w:lang w:val="en-IE"/>
        </w:rPr>
        <w:t>l</w:t>
      </w:r>
      <w:r w:rsidR="00582E28">
        <w:rPr>
          <w:lang w:val="en-IE"/>
        </w:rPr>
        <w:t>arger reservoirs may</w:t>
      </w:r>
      <w:r w:rsidR="00F919F9">
        <w:rPr>
          <w:lang w:val="en-IE"/>
        </w:rPr>
        <w:t xml:space="preserve"> hence</w:t>
      </w:r>
      <w:r w:rsidR="00487F09">
        <w:rPr>
          <w:lang w:val="en-IE"/>
        </w:rPr>
        <w:t xml:space="preserve"> allow for</w:t>
      </w:r>
      <w:r w:rsidR="00EB5EA6">
        <w:rPr>
          <w:lang w:val="en-IE"/>
        </w:rPr>
        <w:t xml:space="preserve"> strategies such</w:t>
      </w:r>
      <w:r w:rsidR="00487F09">
        <w:rPr>
          <w:lang w:val="en-IE"/>
        </w:rPr>
        <w:t xml:space="preserve"> </w:t>
      </w:r>
      <w:r w:rsidR="00EB5EA6">
        <w:rPr>
          <w:lang w:val="en-IE"/>
        </w:rPr>
        <w:t xml:space="preserve">as the use of </w:t>
      </w:r>
      <w:r w:rsidR="00487F09">
        <w:rPr>
          <w:lang w:val="en-IE"/>
        </w:rPr>
        <w:t xml:space="preserve">multiple </w:t>
      </w:r>
      <w:r w:rsidR="00EB5EA6">
        <w:rPr>
          <w:lang w:val="en-IE"/>
        </w:rPr>
        <w:t>envenomation’s on a single prey item</w:t>
      </w:r>
      <w:r w:rsidR="00297F24">
        <w:rPr>
          <w:lang w:val="en-IE"/>
        </w:rPr>
        <w:t xml:space="preserve"> or strike and release strategies which may require “back-up” venom for cases were prey items are not recovered.</w:t>
      </w:r>
    </w:p>
    <w:p w14:paraId="1F36118E" w14:textId="78C705B9"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w:t>
      </w:r>
      <w:r w:rsidR="0097166C">
        <w:rPr>
          <w:lang w:val="en-IE"/>
        </w:rPr>
        <w:t xml:space="preserve"> we found</w:t>
      </w:r>
      <w:r>
        <w:rPr>
          <w:lang w:val="en-IE"/>
        </w:rPr>
        <w:t xml:space="preserve">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w:t>
      </w:r>
      <w:r w:rsidR="00355DBE">
        <w:rPr>
          <w:lang w:val="en-IE"/>
        </w:rPr>
        <w:t>yields</w:t>
      </w:r>
      <w:r w:rsidR="007B1B43">
        <w:rPr>
          <w:lang w:val="en-IE"/>
        </w:rPr>
        <w:t xml:space="preserve"> to compensate for higher escape rates of prey </w:t>
      </w:r>
      <w:r w:rsidR="00A01F3E">
        <w:rPr>
          <w:lang w:val="en-IE"/>
        </w:rPr>
        <w:fldChar w:fldCharType="begin"/>
      </w:r>
      <w:r w:rsidR="000E5E13">
        <w:rPr>
          <w:lang w:val="en-IE"/>
        </w:rPr>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0E5E13">
        <w:rPr>
          <w:noProof/>
          <w:lang w:val="en-IE"/>
        </w:rPr>
        <w:t>(</w:t>
      </w:r>
      <w:hyperlink w:anchor="_ENREF_42" w:tooltip="Arbuckle, 2015 #16" w:history="1">
        <w:r w:rsidR="00DF1FE6">
          <w:rPr>
            <w:noProof/>
            <w:lang w:val="en-IE"/>
          </w:rPr>
          <w:t>42</w:t>
        </w:r>
      </w:hyperlink>
      <w:r w:rsidR="000E5E13">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355DBE">
        <w:rPr>
          <w:lang w:val="en-IE"/>
        </w:rPr>
        <w:t xml:space="preserve"> had lower yields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DF1FE6">
        <w:rPr>
          <w:lang w:val="en-IE"/>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DF1FE6">
        <w:rPr>
          <w:noProof/>
          <w:lang w:val="en-IE"/>
        </w:rPr>
        <w:t>(</w:t>
      </w:r>
      <w:hyperlink w:anchor="_ENREF_47" w:tooltip="Shine, 1985 #105" w:history="1">
        <w:r w:rsidR="00DF1FE6">
          <w:rPr>
            <w:noProof/>
            <w:lang w:val="en-IE"/>
          </w:rPr>
          <w:t>47</w:t>
        </w:r>
      </w:hyperlink>
      <w:r w:rsidR="00DF1FE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r w:rsidR="001F01BC" w:rsidRPr="001F01BC">
        <w:rPr>
          <w:i/>
          <w:color w:val="000000" w:themeColor="text1"/>
          <w:lang w:val="en-IE"/>
        </w:rPr>
        <w:t>Dendroaspis polylepis</w:t>
      </w:r>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DF1FE6">
        <w:rPr>
          <w:color w:val="000000" w:themeColor="text1"/>
          <w:lang w:val="en-IE"/>
        </w:rPr>
        <w:instrText xml:space="preserve"> ADDIN EN.CITE &lt;EndNote&gt;&lt;Cite&gt;&lt;Author&gt;Branch&lt;/Author&gt;&lt;Year&gt;1998&lt;/Year&gt;&lt;RecNum&gt;69&lt;/RecNum&gt;&lt;DisplayText&gt;(48)&lt;/DisplayText&gt;&lt;record&gt;&lt;rec-number&gt;69&lt;/rec-number&gt;&lt;foreign-keys&gt;&lt;key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DF1FE6">
        <w:rPr>
          <w:noProof/>
          <w:color w:val="000000" w:themeColor="text1"/>
          <w:lang w:val="en-IE"/>
        </w:rPr>
        <w:t>(</w:t>
      </w:r>
      <w:hyperlink w:anchor="_ENREF_48" w:tooltip="Branch, 1998 #69" w:history="1">
        <w:r w:rsidR="00DF1FE6">
          <w:rPr>
            <w:noProof/>
            <w:color w:val="000000" w:themeColor="text1"/>
            <w:lang w:val="en-IE"/>
          </w:rPr>
          <w:t>48</w:t>
        </w:r>
      </w:hyperlink>
      <w:r w:rsidR="00DF1FE6">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833820">
        <w:rPr>
          <w:lang w:val="en-IE"/>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833820">
        <w:rPr>
          <w:noProof/>
          <w:lang w:val="en-IE"/>
        </w:rPr>
        <w:t>(</w:t>
      </w:r>
      <w:hyperlink w:anchor="_ENREF_14" w:tooltip="Pawar, 2012 #17" w:history="1">
        <w:r w:rsidR="00DF1FE6">
          <w:rPr>
            <w:noProof/>
            <w:lang w:val="en-IE"/>
          </w:rPr>
          <w:t>14</w:t>
        </w:r>
      </w:hyperlink>
      <w:r w:rsidR="00833820">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DF1FE6">
        <w:rPr>
          <w:lang w:val="en-IE"/>
        </w:rPr>
        <w:instrText xml:space="preserve"> ADDIN EN.CITE &lt;EndNote&gt;&lt;Cite&gt;&lt;Author&gt;Currier&lt;/Author&gt;&lt;Year&gt;2012&lt;/Year&gt;&lt;RecNum&gt;118&lt;/RecNum&gt;&lt;DisplayText&gt;(49)&lt;/DisplayText&gt;&lt;record&gt;&lt;rec-number&gt;118&lt;/rec-number&gt;&lt;foreign-keys&gt;&lt;key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DF1FE6">
        <w:rPr>
          <w:noProof/>
          <w:lang w:val="en-IE"/>
        </w:rPr>
        <w:t>(</w:t>
      </w:r>
      <w:hyperlink w:anchor="_ENREF_49" w:tooltip="Currier, 2012 #118" w:history="1">
        <w:r w:rsidR="00DF1FE6">
          <w:rPr>
            <w:noProof/>
            <w:lang w:val="en-IE"/>
          </w:rPr>
          <w:t>49</w:t>
        </w:r>
      </w:hyperlink>
      <w:r w:rsidR="00DF1FE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 </w:instrText>
      </w:r>
      <w:r w:rsidR="00DF1FE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EN.CITE.DATA </w:instrText>
      </w:r>
      <w:r w:rsidR="00DF1FE6">
        <w:rPr>
          <w:lang w:val="en-IE"/>
        </w:rPr>
      </w:r>
      <w:r w:rsidR="00DF1FE6">
        <w:rPr>
          <w:lang w:val="en-IE"/>
        </w:rPr>
        <w:fldChar w:fldCharType="end"/>
      </w:r>
      <w:r w:rsidR="004728B6">
        <w:rPr>
          <w:lang w:val="en-IE"/>
        </w:rPr>
      </w:r>
      <w:r w:rsidR="004728B6">
        <w:rPr>
          <w:lang w:val="en-IE"/>
        </w:rPr>
        <w:fldChar w:fldCharType="separate"/>
      </w:r>
      <w:r w:rsidR="00DF1FE6">
        <w:rPr>
          <w:noProof/>
          <w:lang w:val="en-IE"/>
        </w:rPr>
        <w:t>(</w:t>
      </w:r>
      <w:hyperlink w:anchor="_ENREF_36" w:tooltip="Hayes, 2002 #9" w:history="1">
        <w:r w:rsidR="00DF1FE6">
          <w:rPr>
            <w:noProof/>
            <w:lang w:val="en-IE"/>
          </w:rPr>
          <w:t>36</w:t>
        </w:r>
      </w:hyperlink>
      <w:r w:rsidR="00DF1FE6">
        <w:rPr>
          <w:noProof/>
          <w:lang w:val="en-IE"/>
        </w:rPr>
        <w:t xml:space="preserve">, </w:t>
      </w:r>
      <w:hyperlink w:anchor="_ENREF_50" w:tooltip="Rotenberg, 1971 #119" w:history="1">
        <w:r w:rsidR="00DF1FE6">
          <w:rPr>
            <w:noProof/>
            <w:lang w:val="en-IE"/>
          </w:rPr>
          <w:t>50-52</w:t>
        </w:r>
      </w:hyperlink>
      <w:r w:rsidR="00DF1FE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 xml:space="preserve">results highlight that venom may </w:t>
      </w:r>
      <w:r w:rsidR="00355DBE">
        <w:rPr>
          <w:lang w:val="en-IE"/>
        </w:rPr>
        <w:t>also</w:t>
      </w:r>
      <w:r w:rsidR="00F3544A">
        <w:rPr>
          <w:lang w:val="en-IE"/>
        </w:rPr>
        <w:t xml:space="preserve"> be selected according to </w:t>
      </w:r>
      <w:r w:rsidR="00355DBE">
        <w:rPr>
          <w:lang w:val="en-IE"/>
        </w:rPr>
        <w:t>factors relate</w:t>
      </w:r>
      <w:r w:rsidR="00F3544A">
        <w:rPr>
          <w:lang w:val="en-IE"/>
        </w:rPr>
        <w:t xml:space="preserve"> to</w:t>
      </w:r>
      <w:r w:rsidR="00355DBE">
        <w:rPr>
          <w:lang w:val="en-IE"/>
        </w:rPr>
        <w:t xml:space="preserve"> prey</w:t>
      </w:r>
      <w:r w:rsidR="00F3544A">
        <w:rPr>
          <w:lang w:val="en-IE"/>
        </w:rPr>
        <w:t xml:space="preserve"> encounter rate</w:t>
      </w:r>
      <w:r w:rsidR="00355DBE">
        <w:rPr>
          <w:lang w:val="en-IE"/>
        </w:rPr>
        <w:t>s</w:t>
      </w:r>
      <w:r w:rsidR="004728B6">
        <w:rPr>
          <w:lang w:val="en-IE"/>
        </w:rPr>
        <w:t>.</w:t>
      </w:r>
    </w:p>
    <w:p w14:paraId="5E4001ED" w14:textId="1C24C5C9" w:rsidR="002C1BB1" w:rsidRDefault="00BC4BAC" w:rsidP="002C1BB1">
      <w:pPr>
        <w:spacing w:line="360" w:lineRule="auto"/>
        <w:rPr>
          <w:lang w:val="en-IE"/>
        </w:rPr>
      </w:pPr>
      <w:r>
        <w:rPr>
          <w:lang w:val="en-IE"/>
        </w:rPr>
        <w:tab/>
      </w:r>
      <w:r w:rsidR="00BA559E">
        <w:rPr>
          <w:lang w:val="en-IE"/>
        </w:rPr>
        <w:t xml:space="preserve">Our analysis </w:t>
      </w:r>
      <w:r>
        <w:rPr>
          <w:lang w:val="en-IE"/>
        </w:rPr>
        <w:t>shows that both predator-prey dynamics and macroecological factors shape the evolution of venom in snakes.</w:t>
      </w:r>
      <w:r w:rsidR="00BD68FC">
        <w:rPr>
          <w:lang w:val="en-IE"/>
        </w:rPr>
        <w:t xml:space="preserve"> While other mechanisms, such </w:t>
      </w:r>
      <w:r w:rsidR="00F004B7">
        <w:rPr>
          <w:lang w:val="en-IE"/>
        </w:rPr>
        <w:t xml:space="preserve">as gene duplication events </w:t>
      </w:r>
      <w:r w:rsidR="00F004B7">
        <w:rPr>
          <w:lang w:val="en-IE"/>
        </w:rPr>
        <w:fldChar w:fldCharType="begin"/>
      </w:r>
      <w:r w:rsidR="00DF1FE6">
        <w:rPr>
          <w:lang w:val="en-IE"/>
        </w:rPr>
        <w:instrText xml:space="preserve"> ADDIN EN.CITE &lt;EndNote&gt;&lt;Cite&gt;&lt;Author&gt;Vonk&lt;/Author&gt;&lt;Year&gt;2013&lt;/Year&gt;&lt;RecNum&gt;122&lt;/RecNum&gt;&lt;DisplayText&gt;(53)&lt;/DisplayText&gt;&lt;record&gt;&lt;rec-number&gt;122&lt;/rec-number&gt;&lt;foreign-keys&gt;&lt;key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F004B7">
        <w:rPr>
          <w:lang w:val="en-IE"/>
        </w:rPr>
        <w:fldChar w:fldCharType="separate"/>
      </w:r>
      <w:r w:rsidR="00DF1FE6">
        <w:rPr>
          <w:noProof/>
          <w:lang w:val="en-IE"/>
        </w:rPr>
        <w:t>(</w:t>
      </w:r>
      <w:hyperlink w:anchor="_ENREF_53" w:tooltip="Vonk, 2013 #122" w:history="1">
        <w:r w:rsidR="00DF1FE6">
          <w:rPr>
            <w:noProof/>
            <w:lang w:val="en-IE"/>
          </w:rPr>
          <w:t>53</w:t>
        </w:r>
      </w:hyperlink>
      <w:r w:rsidR="00DF1FE6">
        <w:rPr>
          <w:noProof/>
          <w:lang w:val="en-IE"/>
        </w:rPr>
        <w:t>)</w:t>
      </w:r>
      <w:r w:rsidR="00F004B7">
        <w:rPr>
          <w:lang w:val="en-IE"/>
        </w:rPr>
        <w:fldChar w:fldCharType="end"/>
      </w:r>
      <w:r w:rsidR="00BD68FC">
        <w:rPr>
          <w:lang w:val="en-IE"/>
        </w:rPr>
        <w:t>, are important in driving the evolution of the</w:t>
      </w:r>
      <w:r w:rsidR="00F004B7">
        <w:rPr>
          <w:lang w:val="en-IE"/>
        </w:rPr>
        <w:t xml:space="preserve">se traits </w:t>
      </w:r>
      <w:r w:rsidR="00BD68FC">
        <w:rPr>
          <w:lang w:val="en-IE"/>
        </w:rPr>
        <w:t xml:space="preserve">positive selection pressures are important in shaping the pattern seen in the variation of traits relating to venom. This is also </w:t>
      </w:r>
      <w:r w:rsidR="00355DBE">
        <w:rPr>
          <w:lang w:val="en-IE"/>
        </w:rPr>
        <w:t>expected</w:t>
      </w:r>
      <w:r w:rsidR="00BD68FC">
        <w:rPr>
          <w:lang w:val="en-IE"/>
        </w:rPr>
        <w:t xml:space="preserve"> to be the case in other venomous groups, were patterns relating to prey specificity and energetic constraints are also likely to play key roles in their </w:t>
      </w:r>
      <w:r w:rsidR="00BD68FC">
        <w:rPr>
          <w:lang w:val="en-IE"/>
        </w:rPr>
        <w:lastRenderedPageBreak/>
        <w:t>evolution</w:t>
      </w:r>
      <w:r w:rsidR="002E6894">
        <w:rPr>
          <w:lang w:val="en-IE"/>
        </w:rPr>
        <w:t xml:space="preserve"> </w:t>
      </w:r>
      <w:r w:rsidR="002E6894">
        <w:rPr>
          <w:lang w:val="en-IE"/>
        </w:rPr>
        <w:fldChar w:fldCharType="begin"/>
      </w:r>
      <w:r w:rsidR="002E6894">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2E6894">
        <w:rPr>
          <w:lang w:val="en-IE"/>
        </w:rPr>
        <w:fldChar w:fldCharType="separate"/>
      </w:r>
      <w:r w:rsidR="002E6894">
        <w:rPr>
          <w:noProof/>
          <w:lang w:val="en-IE"/>
        </w:rPr>
        <w:t>(</w:t>
      </w:r>
      <w:hyperlink w:anchor="_ENREF_1" w:tooltip="Casewell, 2013 #1" w:history="1">
        <w:r w:rsidR="00DF1FE6">
          <w:rPr>
            <w:noProof/>
            <w:lang w:val="en-IE"/>
          </w:rPr>
          <w:t>1</w:t>
        </w:r>
      </w:hyperlink>
      <w:r w:rsidR="002E6894">
        <w:rPr>
          <w:noProof/>
          <w:lang w:val="en-IE"/>
        </w:rPr>
        <w:t>)</w:t>
      </w:r>
      <w:r w:rsidR="002E6894">
        <w:rPr>
          <w:lang w:val="en-IE"/>
        </w:rPr>
        <w:fldChar w:fldCharType="end"/>
      </w:r>
      <w:r w:rsidR="00BD68FC">
        <w:rPr>
          <w:lang w:val="en-IE"/>
        </w:rPr>
        <w:t>.</w:t>
      </w:r>
      <w:r w:rsidR="00E651E2">
        <w:rPr>
          <w:lang w:val="en-IE"/>
        </w:rPr>
        <w:t xml:space="preserve"> </w:t>
      </w:r>
      <w:r w:rsidR="00623576">
        <w:rPr>
          <w:lang w:val="en-IE"/>
        </w:rPr>
        <w:t>Examples of prey-</w:t>
      </w:r>
      <w:r w:rsidR="00E165F7">
        <w:rPr>
          <w:lang w:val="en-IE"/>
        </w:rPr>
        <w:t xml:space="preserve">specific venom </w:t>
      </w:r>
      <w:r w:rsidR="002E6894">
        <w:rPr>
          <w:lang w:val="en-IE"/>
        </w:rPr>
        <w:t>is seen in</w:t>
      </w:r>
      <w:r w:rsidR="00E165F7">
        <w:rPr>
          <w:lang w:val="en-IE"/>
        </w:rPr>
        <w:t xml:space="preserve"> cone snails and</w:t>
      </w:r>
      <w:r w:rsidR="002E6894">
        <w:rPr>
          <w:lang w:val="en-IE"/>
        </w:rPr>
        <w:t xml:space="preserve"> spiders</w:t>
      </w:r>
      <w:r w:rsidR="00E165F7">
        <w:rPr>
          <w:lang w:val="en-IE"/>
        </w:rPr>
        <w:t xml:space="preserve"> </w:t>
      </w:r>
      <w:r w:rsidR="00E165F7">
        <w:rPr>
          <w:lang w:val="en-IE"/>
        </w:rPr>
        <w:fldChar w:fldCharType="begin"/>
      </w:r>
      <w:r w:rsidR="00E165F7">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165F7">
        <w:rPr>
          <w:lang w:val="en-IE"/>
        </w:rPr>
        <w:fldChar w:fldCharType="separate"/>
      </w:r>
      <w:r w:rsidR="00E165F7">
        <w:rPr>
          <w:noProof/>
          <w:lang w:val="en-IE"/>
        </w:rPr>
        <w:t>(</w:t>
      </w:r>
      <w:hyperlink w:anchor="_ENREF_1" w:tooltip="Casewell, 2013 #1" w:history="1">
        <w:r w:rsidR="00DF1FE6">
          <w:rPr>
            <w:noProof/>
            <w:lang w:val="en-IE"/>
          </w:rPr>
          <w:t>1</w:t>
        </w:r>
      </w:hyperlink>
      <w:r w:rsidR="00E165F7">
        <w:rPr>
          <w:noProof/>
          <w:lang w:val="en-IE"/>
        </w:rPr>
        <w:t>)</w:t>
      </w:r>
      <w:r w:rsidR="00E165F7">
        <w:rPr>
          <w:lang w:val="en-IE"/>
        </w:rPr>
        <w:fldChar w:fldCharType="end"/>
      </w:r>
      <w:r w:rsidR="002E6894">
        <w:rPr>
          <w:lang w:val="en-IE"/>
        </w:rPr>
        <w:t>, while the energetic costs of producing venom is also suggested by venom metering in</w:t>
      </w:r>
      <w:r w:rsidR="009B272E">
        <w:rPr>
          <w:lang w:val="en-IE"/>
        </w:rPr>
        <w:t xml:space="preserve"> taxa such as</w:t>
      </w:r>
      <w:r w:rsidR="002E6894">
        <w:rPr>
          <w:lang w:val="en-IE"/>
        </w:rPr>
        <w:t xml:space="preserve"> </w:t>
      </w:r>
      <w:r w:rsidR="009B272E">
        <w:rPr>
          <w:lang w:val="en-IE"/>
        </w:rPr>
        <w:t xml:space="preserve">scorpions </w:t>
      </w:r>
      <w:r w:rsidR="009B272E">
        <w:rPr>
          <w:lang w:val="en-IE"/>
        </w:rPr>
        <w:fldChar w:fldCharType="begin"/>
      </w:r>
      <w:r w:rsidR="00DF1FE6">
        <w:rPr>
          <w:lang w:val="en-IE"/>
        </w:rPr>
        <w:instrText xml:space="preserve"> ADDIN EN.CITE &lt;EndNote&gt;&lt;Cite&gt;&lt;Author&gt;Nisani&lt;/Author&gt;&lt;Year&gt;2007&lt;/Year&gt;&lt;RecNum&gt;202&lt;/RecNum&gt;&lt;DisplayText&gt;(54)&lt;/DisplayText&gt;&lt;record&gt;&lt;rec-number&gt;202&lt;/rec-number&gt;&lt;foreign-keys&gt;&lt;key app="EN" db-id="ax5t9ztwnxe5f8edetnp2tzne0aaff55ftr5" timestamp="1484011037"&gt;202&lt;/key&gt;&lt;/foreign-keys&gt;&lt;ref-type name="Journal Article"&gt;17&lt;/ref-type&gt;&lt;contributors&gt;&lt;authors&gt;&lt;author&gt;Nisani, Zia&lt;/author&gt;&lt;author&gt;Dunbar, Stephen G&lt;/author&gt;&lt;author&gt;Hayes, William K&lt;/author&gt;&lt;/authors&gt;&lt;/contributors&gt;&lt;titles&gt;&lt;title&gt;Cost of venom regeneration in Parabuthus transvaalicus (Arachnida: Buthidae)&lt;/title&gt;&lt;secondary-title&gt;Comparative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509-513&lt;/pages&gt;&lt;volume&gt;147&lt;/volume&gt;&lt;number&gt;2&lt;/number&gt;&lt;dates&gt;&lt;year&gt;2007&lt;/year&gt;&lt;/dates&gt;&lt;isbn&gt;1095-6433&lt;/isbn&gt;&lt;urls&gt;&lt;/urls&gt;&lt;/record&gt;&lt;/Cite&gt;&lt;/EndNote&gt;</w:instrText>
      </w:r>
      <w:r w:rsidR="009B272E">
        <w:rPr>
          <w:lang w:val="en-IE"/>
        </w:rPr>
        <w:fldChar w:fldCharType="separate"/>
      </w:r>
      <w:r w:rsidR="00DF1FE6">
        <w:rPr>
          <w:noProof/>
          <w:lang w:val="en-IE"/>
        </w:rPr>
        <w:t>(</w:t>
      </w:r>
      <w:hyperlink w:anchor="_ENREF_54" w:tooltip="Nisani, 2007 #202" w:history="1">
        <w:r w:rsidR="00DF1FE6">
          <w:rPr>
            <w:noProof/>
            <w:lang w:val="en-IE"/>
          </w:rPr>
          <w:t>54</w:t>
        </w:r>
      </w:hyperlink>
      <w:r w:rsidR="00DF1FE6">
        <w:rPr>
          <w:noProof/>
          <w:lang w:val="en-IE"/>
        </w:rPr>
        <w:t>)</w:t>
      </w:r>
      <w:r w:rsidR="009B272E">
        <w:rPr>
          <w:lang w:val="en-IE"/>
        </w:rPr>
        <w:fldChar w:fldCharType="end"/>
      </w:r>
      <w:r w:rsidR="002E6894">
        <w:rPr>
          <w:lang w:val="en-IE"/>
        </w:rPr>
        <w:t xml:space="preserve">. </w:t>
      </w:r>
      <w:r w:rsidR="00623576">
        <w:rPr>
          <w:lang w:val="en-IE"/>
        </w:rPr>
        <w:t>The generality of prey-specify and macroecological constraints is also likely to extent across non-venomous predatory traits, such as related to tooth morphology and gap limitation scaling, or other traits such as</w:t>
      </w:r>
      <w:r w:rsidR="00F004B7">
        <w:rPr>
          <w:lang w:val="en-IE"/>
        </w:rPr>
        <w:t xml:space="preserve"> predator</w:t>
      </w:r>
      <w:r w:rsidR="00623576">
        <w:rPr>
          <w:lang w:val="en-IE"/>
        </w:rPr>
        <w:t xml:space="preserve"> </w:t>
      </w:r>
      <w:r w:rsidR="00F004B7">
        <w:rPr>
          <w:lang w:val="en-IE"/>
        </w:rPr>
        <w:t>pursuit speed. B</w:t>
      </w:r>
      <w:r w:rsidR="00A44E59">
        <w:rPr>
          <w:lang w:val="en-IE"/>
        </w:rPr>
        <w:t xml:space="preserve">y using </w:t>
      </w:r>
      <w:r w:rsidR="002C1BB1">
        <w:rPr>
          <w:lang w:val="en-IE"/>
        </w:rPr>
        <w:t>snake venom as a system of</w:t>
      </w:r>
      <w:r w:rsidR="00F004B7">
        <w:rPr>
          <w:lang w:val="en-IE"/>
        </w:rPr>
        <w:t xml:space="preserve"> predator trait evolution we show</w:t>
      </w:r>
      <w:r w:rsidR="002C1BB1">
        <w:rPr>
          <w:lang w:val="en-IE"/>
        </w:rPr>
        <w:t xml:space="preserve"> the importance of multiple </w:t>
      </w:r>
      <w:r w:rsidR="00F004B7">
        <w:rPr>
          <w:lang w:val="en-IE"/>
        </w:rPr>
        <w:t xml:space="preserve">evolutionary </w:t>
      </w:r>
      <w:r w:rsidR="002C1BB1">
        <w:rPr>
          <w:lang w:val="en-IE"/>
        </w:rPr>
        <w:t>drivers</w:t>
      </w:r>
      <w:r w:rsidR="00F004B7">
        <w:rPr>
          <w:lang w:val="en-IE"/>
        </w:rPr>
        <w:t xml:space="preserve"> allowing not only a window into the evolution </w:t>
      </w:r>
      <w:r w:rsidR="002C1BB1">
        <w:rPr>
          <w:lang w:val="en-IE"/>
        </w:rPr>
        <w:t>of venomous systems, but of predatory traits and</w:t>
      </w:r>
      <w:r w:rsidR="00F004B7">
        <w:rPr>
          <w:lang w:val="en-IE"/>
        </w:rPr>
        <w:t xml:space="preserve"> </w:t>
      </w:r>
      <w:r w:rsidR="002C1BB1">
        <w:rPr>
          <w:lang w:val="en-IE"/>
        </w:rPr>
        <w:t>trophic ecology as a whole.</w:t>
      </w:r>
    </w:p>
    <w:p w14:paraId="51C394CF" w14:textId="77777777" w:rsidR="00F115D8" w:rsidRDefault="00F115D8" w:rsidP="00F115D8">
      <w:pPr>
        <w:spacing w:line="360" w:lineRule="auto"/>
        <w:outlineLvl w:val="0"/>
        <w:rPr>
          <w:b/>
          <w:sz w:val="28"/>
          <w:szCs w:val="28"/>
        </w:rPr>
      </w:pPr>
    </w:p>
    <w:p w14:paraId="43A2F8CA" w14:textId="77777777" w:rsidR="00F115D8" w:rsidRPr="001E64EB" w:rsidRDefault="00F115D8" w:rsidP="00F115D8">
      <w:pPr>
        <w:spacing w:line="360" w:lineRule="auto"/>
        <w:outlineLvl w:val="0"/>
        <w:rPr>
          <w:sz w:val="28"/>
          <w:szCs w:val="28"/>
        </w:rPr>
      </w:pPr>
      <w:r w:rsidRPr="001E64EB">
        <w:rPr>
          <w:b/>
          <w:sz w:val="28"/>
          <w:szCs w:val="28"/>
        </w:rPr>
        <w:t>Methods</w:t>
      </w:r>
    </w:p>
    <w:p w14:paraId="5E2F2C91" w14:textId="77777777" w:rsidR="00F115D8" w:rsidRPr="000B594C" w:rsidRDefault="00F115D8" w:rsidP="00F115D8">
      <w:pPr>
        <w:spacing w:line="360" w:lineRule="auto"/>
        <w:outlineLvl w:val="0"/>
        <w:rPr>
          <w:b/>
        </w:rPr>
      </w:pPr>
      <w:r w:rsidRPr="000B594C">
        <w:rPr>
          <w:b/>
        </w:rPr>
        <w:t>Data</w:t>
      </w:r>
    </w:p>
    <w:p w14:paraId="52CD9FCD" w14:textId="2962C23A" w:rsidR="00F115D8" w:rsidRPr="000B594C" w:rsidRDefault="00F115D8" w:rsidP="00F115D8">
      <w:pPr>
        <w:spacing w:line="360" w:lineRule="auto"/>
      </w:pPr>
      <w:r>
        <w:t>We</w:t>
      </w:r>
      <w:r w:rsidRPr="000B594C">
        <w:t xml:space="preserve"> collected data on venom </w:t>
      </w:r>
      <w:r w:rsidR="00DF1FE6">
        <w:t>yield</w:t>
      </w:r>
      <w:r w:rsidRPr="000B594C">
        <w:t xml:space="preserve"> and toxicity from the literature, along with our predicted drivers. We used mean dry weight (mg)</w:t>
      </w:r>
      <w:r>
        <w:t xml:space="preserve"> extracted </w:t>
      </w:r>
      <w:r w:rsidRPr="000B594C">
        <w:t xml:space="preserve">as a measure of venom </w:t>
      </w:r>
      <w:r>
        <w:t>yield</w:t>
      </w:r>
      <w:r w:rsidRPr="000B594C">
        <w:t xml:space="preserve"> as it represents the amount of active ingredients available and is the most available reported measure.</w:t>
      </w:r>
      <w:r w:rsidRPr="000B594C">
        <w:rPr>
          <w:color w:val="0000FF"/>
        </w:rPr>
        <w:t xml:space="preserve"> </w:t>
      </w:r>
      <w:r w:rsidRPr="000B594C">
        <w:t>As a measure of venom lethality we used</w:t>
      </w:r>
      <w:r>
        <w:t xml:space="preserve"> </w:t>
      </w:r>
      <w:r w:rsidRPr="000B594C">
        <w:t>median lethal dose (LD</w:t>
      </w:r>
      <w:r w:rsidRPr="000B594C">
        <w:rPr>
          <w:vertAlign w:val="subscript"/>
        </w:rPr>
        <w:t>50</w:t>
      </w:r>
      <w:r w:rsidRPr="000B594C">
        <w:t>)</w:t>
      </w:r>
      <w:r>
        <w:t xml:space="preserve"> due to its wide availability.</w:t>
      </w:r>
      <w:r w:rsidRPr="000B594C">
        <w:t xml:space="preserve">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injecting the venom as other routes were too uncommon to include within the analysis. We include LD</w:t>
      </w:r>
      <w:r w:rsidRPr="000B594C">
        <w:rPr>
          <w:vertAlign w:val="subscript"/>
        </w:rPr>
        <w:t xml:space="preserve">50 </w:t>
      </w:r>
      <w:r w:rsidRPr="000B594C">
        <w:t xml:space="preserve">values measured on all animal models as we were interested in including variation relating to the potential prey specific nature of venom. </w:t>
      </w:r>
    </w:p>
    <w:p w14:paraId="6384DA35" w14:textId="3D47DA92" w:rsidR="00F115D8" w:rsidRPr="000B594C" w:rsidRDefault="00F115D8" w:rsidP="00F115D8">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w:t>
      </w:r>
      <w:proofErr w:type="spellStart"/>
      <w:r w:rsidRPr="000B594C">
        <w:t>TimeTree</w:t>
      </w:r>
      <w:proofErr w:type="spellEnd"/>
      <w:r w:rsidRPr="000B594C">
        <w:t xml:space="preserve"> </w:t>
      </w:r>
      <w:r w:rsidRPr="000B594C">
        <w:fldChar w:fldCharType="begin"/>
      </w:r>
      <w:r w:rsidR="00DF1FE6">
        <w:instrText xml:space="preserve"> ADDIN EN.CITE &lt;EndNote&gt;&lt;Cite&gt;&lt;Author&gt;Hedges&lt;/Author&gt;&lt;Year&gt;2006&lt;/Year&gt;&lt;RecNum&gt;63&lt;/RecNum&gt;&lt;DisplayText&gt;(55)&lt;/DisplayText&gt;&lt;record&gt;&lt;rec-number&gt;63&lt;/rec-number&gt;&lt;foreign-keys&gt;&lt;key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DF1FE6">
        <w:rPr>
          <w:noProof/>
        </w:rPr>
        <w:t>(</w:t>
      </w:r>
      <w:hyperlink w:anchor="_ENREF_55" w:tooltip="Hedges, 2006 #63" w:history="1">
        <w:r w:rsidR="00DF1FE6">
          <w:rPr>
            <w:noProof/>
          </w:rPr>
          <w:t>55</w:t>
        </w:r>
      </w:hyperlink>
      <w:r w:rsidR="00DF1FE6">
        <w:rPr>
          <w:noProof/>
        </w:rPr>
        <w:t>)</w:t>
      </w:r>
      <w:r w:rsidRPr="000B594C">
        <w:fldChar w:fldCharType="end"/>
      </w:r>
      <w:r w:rsidRPr="000B594C">
        <w:t xml:space="preserve">, between each prey </w:t>
      </w:r>
      <w:r w:rsidR="00DF1FE6">
        <w:t>taxa</w:t>
      </w:r>
      <w:r w:rsidRPr="000B594C">
        <w:t xml:space="preserve">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Diet data was collated from the literature using studies with quantitative estimates of prey proportions, mainly from studies of stomach contents. As prey items were </w:t>
      </w:r>
      <w:r w:rsidRPr="000B594C">
        <w:lastRenderedPageBreak/>
        <w:t>rarely identified to lower taxonomic levels diet was categorized into six prey categories; invertebrates, fish, amphibians, lizards, birds and mammals.</w:t>
      </w:r>
      <w:r>
        <w:t xml:space="preserve"> </w:t>
      </w:r>
    </w:p>
    <w:p w14:paraId="7AB4178A" w14:textId="3AF43269" w:rsidR="00F115D8" w:rsidRDefault="00F115D8" w:rsidP="00F115D8">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 xml:space="preserve">literature.  In order to directly test the expected effect of the dimensionality of habitat environment each environment was scored, as in </w:t>
      </w:r>
      <w:proofErr w:type="spellStart"/>
      <w:r w:rsidRPr="000B594C">
        <w:rPr>
          <w:u w:color="1A4673"/>
        </w:rPr>
        <w:t>Pawar</w:t>
      </w:r>
      <w:proofErr w:type="spellEnd"/>
      <w:r w:rsidRPr="000B594C">
        <w:rPr>
          <w:u w:color="1A4673"/>
        </w:rPr>
        <w:t xml:space="preserve"> et al </w:t>
      </w:r>
      <w:r>
        <w:rPr>
          <w:u w:color="1A4673"/>
        </w:rPr>
        <w:fldChar w:fldCharType="begin"/>
      </w:r>
      <w:r>
        <w:rPr>
          <w:u w:color="1A4673"/>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Pr>
          <w:u w:color="1A4673"/>
        </w:rPr>
        <w:fldChar w:fldCharType="separate"/>
      </w:r>
      <w:r>
        <w:rPr>
          <w:noProof/>
          <w:u w:color="1A4673"/>
        </w:rPr>
        <w:t>(</w:t>
      </w:r>
      <w:hyperlink w:anchor="_ENREF_14" w:tooltip="Pawar, 2012 #17" w:history="1">
        <w:r w:rsidR="00DF1FE6">
          <w:rPr>
            <w:noProof/>
            <w:u w:color="1A4673"/>
          </w:rPr>
          <w:t>14</w:t>
        </w:r>
      </w:hyperlink>
      <w:r>
        <w:rPr>
          <w:noProof/>
          <w:u w:color="1A4673"/>
        </w:rPr>
        <w:t>)</w:t>
      </w:r>
      <w:r>
        <w:rPr>
          <w:u w:color="1A4673"/>
        </w:rPr>
        <w:fldChar w:fldCharType="end"/>
      </w:r>
      <w:r w:rsidRPr="000B594C">
        <w:rPr>
          <w:u w:color="1A4673"/>
        </w:rPr>
        <w:t>, 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sidR="00DF1FE6">
        <w:rPr>
          <w:u w:color="1A4673"/>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sidR="00DF1FE6">
        <w:rPr>
          <w:noProof/>
          <w:u w:color="1A4673"/>
        </w:rPr>
        <w:t>(</w:t>
      </w:r>
      <w:hyperlink w:anchor="_ENREF_47" w:tooltip="Shine, 1985 #105" w:history="1">
        <w:r w:rsidR="00DF1FE6">
          <w:rPr>
            <w:noProof/>
            <w:u w:color="1A4673"/>
          </w:rPr>
          <w:t>47</w:t>
        </w:r>
      </w:hyperlink>
      <w:r w:rsidR="00DF1FE6">
        <w:rPr>
          <w:noProof/>
          <w:u w:color="1A4673"/>
        </w:rPr>
        <w:t>)</w:t>
      </w:r>
      <w:r>
        <w:rPr>
          <w:u w:color="1A4673"/>
        </w:rPr>
        <w:fldChar w:fldCharType="end"/>
      </w:r>
      <w:r w:rsidRPr="000B594C">
        <w:rPr>
          <w:u w:color="1A4673"/>
        </w:rPr>
        <w:t>.</w:t>
      </w:r>
      <w:r>
        <w:rPr>
          <w:u w:color="1A4673"/>
        </w:rPr>
        <w:t xml:space="preserve"> </w:t>
      </w:r>
    </w:p>
    <w:p w14:paraId="69F805BD" w14:textId="32541D48" w:rsidR="00F115D8" w:rsidRPr="00327156" w:rsidRDefault="00F115D8" w:rsidP="00F115D8">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and field guides</w:t>
      </w:r>
      <w:r>
        <w:rPr>
          <w:u w:color="1A4673"/>
        </w:rPr>
        <w:t xml:space="preserve"> as these were the most common measures available (See Appendix A)</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w:t>
      </w:r>
      <w:proofErr w:type="spellStart"/>
      <w:r w:rsidRPr="000B594C">
        <w:rPr>
          <w:u w:color="1A4673"/>
        </w:rPr>
        <w:t>allometric</w:t>
      </w:r>
      <w:proofErr w:type="spellEnd"/>
      <w:r w:rsidRPr="000B594C">
        <w:rPr>
          <w:u w:color="1A4673"/>
        </w:rPr>
        <w:t xml:space="preserve"> scaling </w:t>
      </w:r>
      <w:r w:rsidRPr="000B594C">
        <w:rPr>
          <w:u w:color="1A4673"/>
        </w:rPr>
        <w:fldChar w:fldCharType="begin"/>
      </w:r>
      <w:r w:rsidR="00DF1FE6">
        <w:rPr>
          <w:u w:color="1A4673"/>
        </w:rPr>
        <w:instrText xml:space="preserve"> ADDIN EN.CITE &lt;EndNote&gt;&lt;Cite&gt;&lt;Author&gt;Meiri&lt;/Author&gt;&lt;Year&gt;2010&lt;/Year&gt;&lt;RecNum&gt;66&lt;/RecNum&gt;&lt;DisplayText&gt;(56)&lt;/DisplayText&gt;&lt;record&gt;&lt;rec-number&gt;66&lt;/rec-number&gt;&lt;foreign-keys&gt;&lt;key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sidR="00DF1FE6">
        <w:rPr>
          <w:noProof/>
          <w:u w:color="1A4673"/>
        </w:rPr>
        <w:t>(</w:t>
      </w:r>
      <w:hyperlink w:anchor="_ENREF_56" w:tooltip="Meiri, 2010 #66" w:history="1">
        <w:r w:rsidR="00DF1FE6">
          <w:rPr>
            <w:noProof/>
            <w:u w:color="1A4673"/>
          </w:rPr>
          <w:t>56</w:t>
        </w:r>
      </w:hyperlink>
      <w:r w:rsidR="00DF1FE6">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 </w:instrText>
      </w:r>
      <w:r w:rsidR="00DF1FE6">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EN.CITE.DATA </w:instrText>
      </w:r>
      <w:r w:rsidR="00DF1FE6">
        <w:fldChar w:fldCharType="end"/>
      </w:r>
      <w:r w:rsidRPr="000B594C">
        <w:fldChar w:fldCharType="separate"/>
      </w:r>
      <w:r w:rsidR="00DF1FE6">
        <w:rPr>
          <w:noProof/>
        </w:rPr>
        <w:t>(</w:t>
      </w:r>
      <w:hyperlink w:anchor="_ENREF_56" w:tooltip="Meiri, 2010 #66" w:history="1">
        <w:r w:rsidR="00DF1FE6">
          <w:rPr>
            <w:noProof/>
          </w:rPr>
          <w:t>56-58</w:t>
        </w:r>
      </w:hyperlink>
      <w:r w:rsidR="00DF1FE6">
        <w:rPr>
          <w:noProof/>
        </w:rPr>
        <w:t>)</w:t>
      </w:r>
      <w:r w:rsidRPr="000B594C">
        <w:fldChar w:fldCharType="end"/>
      </w:r>
      <w:r w:rsidRPr="000B594C">
        <w:t>. In cases were only body lengths were available</w:t>
      </w:r>
      <w:r>
        <w:t xml:space="preserve"> for prey species</w:t>
      </w:r>
      <w:r w:rsidRPr="000B594C">
        <w:t xml:space="preserve"> </w:t>
      </w:r>
      <w:proofErr w:type="spellStart"/>
      <w:r w:rsidRPr="000B594C">
        <w:t>allometric</w:t>
      </w:r>
      <w:proofErr w:type="spellEnd"/>
      <w:r w:rsidRPr="000B594C">
        <w:t xml:space="preserve"> scaling</w:t>
      </w:r>
      <w:r>
        <w:t xml:space="preserve"> were used to convert to mass</w:t>
      </w:r>
      <w:r w:rsidRPr="000B594C">
        <w:t xml:space="preserve"> </w:t>
      </w:r>
      <w:r w:rsidRPr="000B594C">
        <w:fldChar w:fldCharType="begin"/>
      </w:r>
      <w:r w:rsidR="00DF1FE6">
        <w:instrText xml:space="preserve"> ADDIN EN.CITE &lt;EndNote&gt;&lt;Cite&gt;&lt;Author&gt;Pough&lt;/Author&gt;&lt;Year&gt;1980&lt;/Year&gt;&lt;RecNum&gt;67&lt;/RecNum&gt;&lt;DisplayText&gt;(57, 59)&lt;/DisplayText&gt;&lt;record&gt;&lt;rec-number&gt;67&lt;/rec-number&gt;&lt;foreign-keys&gt;&lt;key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DF1FE6">
        <w:rPr>
          <w:noProof/>
        </w:rPr>
        <w:t>(</w:t>
      </w:r>
      <w:hyperlink w:anchor="_ENREF_57" w:tooltip="Feldman, 2013 #64" w:history="1">
        <w:r w:rsidR="00DF1FE6">
          <w:rPr>
            <w:noProof/>
          </w:rPr>
          <w:t>57</w:t>
        </w:r>
      </w:hyperlink>
      <w:r w:rsidR="00DF1FE6">
        <w:rPr>
          <w:noProof/>
        </w:rPr>
        <w:t xml:space="preserve">, </w:t>
      </w:r>
      <w:hyperlink w:anchor="_ENREF_59" w:tooltip="Pough, 1980 #67" w:history="1">
        <w:r w:rsidR="00DF1FE6">
          <w:rPr>
            <w:noProof/>
          </w:rPr>
          <w:t>59</w:t>
        </w:r>
      </w:hyperlink>
      <w:r w:rsidR="00DF1FE6">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20716485" w14:textId="5F3A4657" w:rsidR="00F115D8" w:rsidRPr="00A30B5D" w:rsidRDefault="00F115D8" w:rsidP="00A30B5D">
      <w:pPr>
        <w:widowControl w:val="0"/>
        <w:autoSpaceDE w:val="0"/>
        <w:autoSpaceDN w:val="0"/>
        <w:adjustRightInd w:val="0"/>
        <w:spacing w:after="160" w:line="360" w:lineRule="auto"/>
        <w:ind w:firstLine="720"/>
        <w:rPr>
          <w:u w:color="1A4673"/>
        </w:rPr>
      </w:pPr>
      <w:r>
        <w:rPr>
          <w:u w:color="1A4673"/>
        </w:rPr>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xml:space="preserve">, venom </w:t>
      </w:r>
      <w:r w:rsidR="00DF1FE6">
        <w:rPr>
          <w:u w:color="1A4673"/>
        </w:rPr>
        <w:t>yield</w:t>
      </w:r>
      <w:r w:rsidRPr="000B594C">
        <w:rPr>
          <w:u w:color="1A4673"/>
        </w:rPr>
        <w:t xml:space="preserv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sidR="00DF1FE6">
        <w:rPr>
          <w:u w:color="1A4673"/>
        </w:rPr>
        <w:instrText xml:space="preserve"> ADDIN EN.CITE &lt;EndNote&gt;&lt;Cite&gt;&lt;Author&gt;Pyron&lt;/Author&gt;&lt;Year&gt;2014&lt;/Year&gt;&lt;RecNum&gt;79&lt;/RecNum&gt;&lt;DisplayText&gt;(60)&lt;/DisplayText&gt;&lt;record&gt;&lt;rec-number&gt;79&lt;/rec-number&gt;&lt;foreign-keys&gt;&lt;key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sidR="00DF1FE6">
        <w:rPr>
          <w:noProof/>
          <w:u w:color="1A4673"/>
        </w:rPr>
        <w:t>(</w:t>
      </w:r>
      <w:hyperlink w:anchor="_ENREF_60" w:tooltip="Pyron, 2014 #79" w:history="1">
        <w:r w:rsidR="00DF1FE6">
          <w:rPr>
            <w:noProof/>
            <w:u w:color="1A4673"/>
          </w:rPr>
          <w:t>60</w:t>
        </w:r>
      </w:hyperlink>
      <w:r w:rsidR="00DF1FE6">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 xml:space="preserve">s to account for </w:t>
      </w:r>
      <w:r>
        <w:rPr>
          <w:u w:color="1A4673"/>
        </w:rPr>
        <w:t>non-independence in traits</w:t>
      </w:r>
      <w:r w:rsidRPr="000B594C">
        <w:rPr>
          <w:u w:color="1A4673"/>
        </w:rPr>
        <w:t xml:space="preserve"> due to common descent.</w:t>
      </w:r>
    </w:p>
    <w:p w14:paraId="3929FA97" w14:textId="77777777" w:rsidR="00F115D8" w:rsidRPr="000B594C" w:rsidRDefault="00F115D8" w:rsidP="00F115D8">
      <w:pPr>
        <w:spacing w:line="360" w:lineRule="auto"/>
        <w:outlineLvl w:val="0"/>
        <w:rPr>
          <w:b/>
        </w:rPr>
      </w:pPr>
      <w:r w:rsidRPr="000B594C">
        <w:rPr>
          <w:b/>
        </w:rPr>
        <w:t>Analysis</w:t>
      </w:r>
    </w:p>
    <w:p w14:paraId="1A7F3625" w14:textId="4B12A690" w:rsidR="00F115D8" w:rsidRDefault="00F115D8" w:rsidP="00F115D8">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w:t>
      </w:r>
      <w:proofErr w:type="spellStart"/>
      <w:r w:rsidRPr="000B594C">
        <w:rPr>
          <w:rFonts w:eastAsia="Times New Roman"/>
        </w:rPr>
        <w:t>MCMCglmm</w:t>
      </w:r>
      <w:proofErr w:type="spellEnd"/>
      <w:r w:rsidRPr="000B594C">
        <w:rPr>
          <w:rFonts w:eastAsia="Times New Roman"/>
        </w:rPr>
        <w:t xml:space="preserve"> package </w:t>
      </w:r>
      <w:r w:rsidRPr="000B594C">
        <w:rPr>
          <w:rFonts w:eastAsia="Times New Roman"/>
        </w:rPr>
        <w:fldChar w:fldCharType="begin"/>
      </w:r>
      <w:r w:rsidR="00DF1FE6">
        <w:rPr>
          <w:rFonts w:eastAsia="Times New Roman"/>
        </w:rPr>
        <w:instrText xml:space="preserve"> ADDIN EN.CITE &lt;EndNote&gt;&lt;Cite&gt;&lt;Author&gt;Hadfield&lt;/Author&gt;&lt;Year&gt;2010&lt;/Year&gt;&lt;RecNum&gt;81&lt;/RecNum&gt;&lt;DisplayText&gt;(61)&lt;/DisplayText&gt;&lt;record&gt;&lt;rec-number&gt;81&lt;/rec-number&gt;&lt;foreign-keys&gt;&lt;key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DF1FE6">
        <w:rPr>
          <w:rFonts w:eastAsia="Times New Roman"/>
          <w:noProof/>
        </w:rPr>
        <w:t>(</w:t>
      </w:r>
      <w:hyperlink w:anchor="_ENREF_61" w:tooltip="Hadfield, 2010 #81" w:history="1">
        <w:r w:rsidR="00DF1FE6">
          <w:rPr>
            <w:rFonts w:eastAsia="Times New Roman"/>
            <w:noProof/>
          </w:rPr>
          <w:t>61</w:t>
        </w:r>
      </w:hyperlink>
      <w:r w:rsidR="00DF1FE6">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DF1FE6">
        <w:rPr>
          <w:rFonts w:eastAsia="Times New Roman"/>
        </w:rPr>
        <w:instrText xml:space="preserve"> ADDIN EN.CITE &lt;EndNote&gt;&lt;Cite&gt;&lt;Author&gt;Team&lt;/Author&gt;&lt;Year&gt;2016&lt;/Year&gt;&lt;RecNum&gt;80&lt;/RecNum&gt;&lt;DisplayText&gt;(62)&lt;/DisplayText&gt;&lt;record&gt;&lt;rec-number&gt;80&lt;/rec-number&gt;&lt;foreign-keys&gt;&lt;key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DF1FE6">
        <w:rPr>
          <w:rFonts w:eastAsia="Times New Roman"/>
          <w:noProof/>
        </w:rPr>
        <w:t>(</w:t>
      </w:r>
      <w:hyperlink w:anchor="_ENREF_62" w:tooltip="Team, 2016 #80" w:history="1">
        <w:r w:rsidR="00DF1FE6">
          <w:rPr>
            <w:rFonts w:eastAsia="Times New Roman"/>
            <w:noProof/>
          </w:rPr>
          <w:t>62</w:t>
        </w:r>
      </w:hyperlink>
      <w:r w:rsidR="00DF1FE6">
        <w:rPr>
          <w:rFonts w:eastAsia="Times New Roman"/>
          <w:noProof/>
        </w:rPr>
        <w:t>)</w:t>
      </w:r>
      <w:r w:rsidRPr="000B594C">
        <w:rPr>
          <w:rFonts w:eastAsia="Times New Roman"/>
        </w:rPr>
        <w:fldChar w:fldCharType="end"/>
      </w:r>
      <w:r w:rsidRPr="000B594C">
        <w:rPr>
          <w:rFonts w:eastAsia="Times New Roman"/>
        </w:rPr>
        <w:t>.</w:t>
      </w:r>
      <w:r>
        <w:rPr>
          <w:rFonts w:eastAsia="Times New Roman"/>
        </w:rPr>
        <w:t xml:space="preserve"> </w:t>
      </w:r>
      <w:r w:rsidRPr="000B594C">
        <w:rPr>
          <w:rFonts w:eastAsia="Times New Roman"/>
        </w:rPr>
        <w:t xml:space="preserve">As venom </w:t>
      </w:r>
      <w:r w:rsidR="00DF1FE6">
        <w:rPr>
          <w:rFonts w:eastAsia="Times New Roman"/>
        </w:rPr>
        <w:t>yield</w:t>
      </w:r>
      <w:r w:rsidRPr="000B594C">
        <w:rPr>
          <w:rFonts w:eastAsia="Times New Roman"/>
        </w:rPr>
        <w:t xml:space="preserve"> and </w:t>
      </w:r>
      <w:r w:rsidRPr="000B594C">
        <w:t>LD</w:t>
      </w:r>
      <w:r w:rsidRPr="000B594C">
        <w:rPr>
          <w:vertAlign w:val="subscript"/>
        </w:rPr>
        <w:t>50</w:t>
      </w:r>
      <w:r w:rsidRPr="000B594C">
        <w:t xml:space="preserve"> are likely to have co-evolved</w:t>
      </w:r>
      <w:r>
        <w:t>,</w:t>
      </w:r>
      <w:r w:rsidRPr="000B594C">
        <w:t xml:space="preserve"> both were included as</w:t>
      </w:r>
      <w:r>
        <w:t xml:space="preserve"> </w:t>
      </w:r>
      <w:r w:rsidRPr="000B594C">
        <w:t>response variables</w:t>
      </w:r>
      <w:r>
        <w:t xml:space="preserve"> in a series of multivariate analysis. </w:t>
      </w:r>
      <w:r w:rsidRPr="000B594C">
        <w:rPr>
          <w:rFonts w:eastAsia="Times New Roman"/>
        </w:rPr>
        <w:t xml:space="preserve">Phylogeny was controlled by including it using the animal term in the </w:t>
      </w:r>
      <w:proofErr w:type="spellStart"/>
      <w:r w:rsidRPr="000B594C">
        <w:rPr>
          <w:rFonts w:eastAsia="Times New Roman"/>
        </w:rPr>
        <w:t>MCMCglmm</w:t>
      </w:r>
      <w:proofErr w:type="spellEnd"/>
      <w:r w:rsidRPr="000B594C">
        <w:rPr>
          <w:rFonts w:eastAsia="Times New Roman"/>
        </w:rPr>
        <w:t xml:space="preserve"> model while variation due to multiple measures on individual species was included using a separate random term.</w:t>
      </w:r>
      <w:r>
        <w:rPr>
          <w:rFonts w:eastAsia="Times New Roman"/>
        </w:rPr>
        <w:t xml:space="preserve"> </w:t>
      </w:r>
      <w:r>
        <w:t xml:space="preserve">For the main model </w:t>
      </w:r>
      <w:r w:rsidRPr="000B594C">
        <w:rPr>
          <w:rFonts w:eastAsia="Times New Roman"/>
        </w:rPr>
        <w:t>snake body mass; LD</w:t>
      </w:r>
      <w:r w:rsidRPr="000B594C">
        <w:rPr>
          <w:rFonts w:eastAsia="Times New Roman"/>
          <w:vertAlign w:val="subscript"/>
        </w:rPr>
        <w:t>50</w:t>
      </w:r>
      <w:r w:rsidRPr="000B594C">
        <w:rPr>
          <w:rFonts w:eastAsia="Times New Roman"/>
        </w:rPr>
        <w:t xml:space="preserve"> inoculation method</w:t>
      </w:r>
      <w:r>
        <w:rPr>
          <w:rFonts w:eastAsia="Times New Roman"/>
        </w:rPr>
        <w:t xml:space="preserve"> (SC, </w:t>
      </w:r>
      <w:r>
        <w:rPr>
          <w:rFonts w:eastAsia="Times New Roman"/>
        </w:rPr>
        <w:lastRenderedPageBreak/>
        <w:t>IM, IV, IP)</w:t>
      </w:r>
      <w:r w:rsidRPr="000B594C">
        <w:rPr>
          <w:rFonts w:eastAsia="Times New Roman"/>
        </w:rPr>
        <w:t>; habitat dimensionality</w:t>
      </w:r>
      <w:r>
        <w:rPr>
          <w:rFonts w:eastAsia="Times New Roman"/>
        </w:rPr>
        <w:t xml:space="preserve"> (2D, 3D)</w:t>
      </w:r>
      <w:r w:rsidRPr="000B594C">
        <w:rPr>
          <w:rFonts w:eastAsia="Times New Roman"/>
        </w:rPr>
        <w:t>; the presence of eggs in the diet</w:t>
      </w:r>
      <w:r>
        <w:rPr>
          <w:rFonts w:eastAsia="Times New Roman"/>
        </w:rPr>
        <w:t xml:space="preserve"> (absent, present)</w:t>
      </w:r>
      <w:r w:rsidRPr="000B594C">
        <w:rPr>
          <w:rFonts w:eastAsia="Times New Roman"/>
        </w:rPr>
        <w:t>; and the phylogenetic distance of diet species to LD</w:t>
      </w:r>
      <w:r w:rsidRPr="000B594C">
        <w:rPr>
          <w:rFonts w:eastAsia="Times New Roman"/>
          <w:vertAlign w:val="subscript"/>
        </w:rPr>
        <w:t>50</w:t>
      </w:r>
      <w:r>
        <w:rPr>
          <w:rFonts w:eastAsia="Times New Roman"/>
        </w:rPr>
        <w:t xml:space="preserve"> model were</w:t>
      </w:r>
      <w:r w:rsidRPr="000B594C">
        <w:rPr>
          <w:rFonts w:eastAsia="Times New Roman"/>
        </w:rPr>
        <w:t xml:space="preserve"> included as explanatory variables</w:t>
      </w:r>
      <w:r>
        <w:rPr>
          <w:rFonts w:eastAsia="Times New Roman"/>
        </w:rPr>
        <w:t xml:space="preserve"> to give the analysis;</w:t>
      </w:r>
    </w:p>
    <w:p w14:paraId="1D4CE144" w14:textId="58588793" w:rsidR="00F115D8" w:rsidRDefault="00DF1FE6" w:rsidP="00F115D8">
      <w:pPr>
        <w:pStyle w:val="ListParagraph"/>
        <w:numPr>
          <w:ilvl w:val="0"/>
          <w:numId w:val="1"/>
        </w:numPr>
        <w:spacing w:line="360" w:lineRule="auto"/>
      </w:pPr>
      <w:r>
        <w:rPr>
          <w:rFonts w:eastAsia="Times New Roman" w:cs="Times New Roman"/>
          <w:lang w:val="en-US"/>
        </w:rPr>
        <w:t>Yield</w:t>
      </w:r>
      <w:r w:rsidR="00F115D8" w:rsidRPr="000B594C">
        <w:rPr>
          <w:rFonts w:eastAsia="Times New Roman" w:cs="Times New Roman"/>
          <w:lang w:val="en-US"/>
        </w:rPr>
        <w:t xml:space="preserve"> + </w:t>
      </w:r>
      <w:r w:rsidR="00F115D8" w:rsidRPr="000B594C">
        <w:t>LD</w:t>
      </w:r>
      <w:r w:rsidR="00F115D8" w:rsidRPr="000B594C">
        <w:rPr>
          <w:vertAlign w:val="subscript"/>
        </w:rPr>
        <w:t xml:space="preserve">50 </w:t>
      </w:r>
      <w:r w:rsidR="00F115D8" w:rsidRPr="000B594C">
        <w:t xml:space="preserve">= </w:t>
      </w:r>
      <w:proofErr w:type="gramStart"/>
      <w:r w:rsidR="00F115D8" w:rsidRPr="000B594C">
        <w:rPr>
          <w:i/>
        </w:rPr>
        <w:t>f</w:t>
      </w:r>
      <w:r w:rsidR="00F115D8">
        <w:t>(</w:t>
      </w:r>
      <w:proofErr w:type="gramEnd"/>
      <w:r w:rsidR="00F115D8">
        <w:t>S</w:t>
      </w:r>
      <w:r w:rsidR="00F115D8" w:rsidRPr="000B594C">
        <w:t>nake mass + LD</w:t>
      </w:r>
      <w:r w:rsidR="00F115D8" w:rsidRPr="000B594C">
        <w:rPr>
          <w:vertAlign w:val="subscript"/>
        </w:rPr>
        <w:t>50</w:t>
      </w:r>
      <w:r w:rsidR="00F115D8">
        <w:t xml:space="preserve"> method + Presence of eggs in diet +</w:t>
      </w:r>
      <w:r w:rsidR="00F115D8" w:rsidRPr="000B594C">
        <w:t xml:space="preserve"> </w:t>
      </w:r>
      <w:r w:rsidR="00F115D8">
        <w:t>P</w:t>
      </w:r>
      <w:r w:rsidR="00F115D8" w:rsidRPr="000B594C">
        <w:t>hylogenetic distance</w:t>
      </w:r>
      <w:r w:rsidR="00F115D8">
        <w:t xml:space="preserve"> between d</w:t>
      </w:r>
      <w:r w:rsidR="00F115D8" w:rsidRPr="000B594C">
        <w:t>iet and model</w:t>
      </w:r>
      <w:r w:rsidR="00F115D8">
        <w:t xml:space="preserve"> species + H</w:t>
      </w:r>
      <w:r w:rsidR="00F115D8" w:rsidRPr="000B594C">
        <w:t>abitat dimensionality)</w:t>
      </w:r>
      <w:r w:rsidR="00F115D8">
        <w:t xml:space="preserve"> </w:t>
      </w:r>
      <w:r w:rsidR="00F115D8" w:rsidRPr="0019724B">
        <w:rPr>
          <w:rFonts w:eastAsia="Times New Roman"/>
        </w:rPr>
        <w:t>(</w:t>
      </w:r>
      <w:r w:rsidR="00F115D8">
        <w:t xml:space="preserve">275 </w:t>
      </w:r>
      <w:r w:rsidR="00F115D8" w:rsidRPr="000B594C">
        <w:t>observations over 99 species</w:t>
      </w:r>
      <w:r w:rsidR="00F115D8" w:rsidRPr="0019724B">
        <w:rPr>
          <w:rFonts w:eastAsia="Times New Roman"/>
        </w:rPr>
        <w:t xml:space="preserve">). </w:t>
      </w:r>
    </w:p>
    <w:p w14:paraId="296AAD8B" w14:textId="76D93326" w:rsidR="00F115D8" w:rsidRDefault="00F115D8" w:rsidP="00F115D8">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w:t>
      </w:r>
      <w:r w:rsidR="00DF1FE6">
        <w:rPr>
          <w:rFonts w:eastAsia="Times New Roman"/>
        </w:rPr>
        <w:t>yield</w:t>
      </w:r>
      <w:r>
        <w:rPr>
          <w:rFonts w:eastAsia="Times New Roman"/>
        </w:rPr>
        <w:t xml:space="preserve"> and predator mass as referred to in equations (1 and 3) we also ran the following model;</w:t>
      </w:r>
    </w:p>
    <w:p w14:paraId="7C907E0A" w14:textId="1820C382" w:rsidR="00F115D8" w:rsidRPr="008B331D" w:rsidRDefault="00DF1FE6" w:rsidP="00F115D8">
      <w:pPr>
        <w:pStyle w:val="ListParagraph"/>
        <w:numPr>
          <w:ilvl w:val="0"/>
          <w:numId w:val="1"/>
        </w:numPr>
        <w:spacing w:line="360" w:lineRule="auto"/>
      </w:pPr>
      <w:r>
        <w:rPr>
          <w:rFonts w:eastAsia="Times New Roman" w:cs="Times New Roman"/>
          <w:lang w:val="en-US"/>
        </w:rPr>
        <w:t>Yield</w:t>
      </w:r>
      <w:r w:rsidR="00F115D8">
        <w:rPr>
          <w:rFonts w:eastAsia="Times New Roman" w:cs="Times New Roman"/>
          <w:lang w:val="en-US"/>
        </w:rPr>
        <w:t xml:space="preserve"> </w:t>
      </w:r>
      <w:r w:rsidR="00F115D8" w:rsidRPr="000B594C">
        <w:t xml:space="preserve">= </w:t>
      </w:r>
      <w:proofErr w:type="gramStart"/>
      <w:r w:rsidR="00F115D8" w:rsidRPr="00962A65">
        <w:rPr>
          <w:i/>
        </w:rPr>
        <w:t>f</w:t>
      </w:r>
      <w:r w:rsidR="00F115D8">
        <w:t>(</w:t>
      </w:r>
      <w:proofErr w:type="gramEnd"/>
      <w:r w:rsidR="00F115D8">
        <w:t>Prey mass</w:t>
      </w:r>
      <w:r w:rsidR="00F115D8" w:rsidRPr="000B594C">
        <w:t>)</w:t>
      </w:r>
      <w:r w:rsidR="00F115D8" w:rsidRPr="00962A65">
        <w:rPr>
          <w:rFonts w:eastAsia="Times New Roman"/>
        </w:rPr>
        <w:t xml:space="preserve"> </w:t>
      </w:r>
    </w:p>
    <w:p w14:paraId="4E404FF3" w14:textId="77777777" w:rsidR="00F115D8" w:rsidRPr="00962A65" w:rsidRDefault="00F115D8" w:rsidP="00F115D8">
      <w:pPr>
        <w:pStyle w:val="ListParagraph"/>
        <w:numPr>
          <w:ilvl w:val="0"/>
          <w:numId w:val="1"/>
        </w:numPr>
        <w:spacing w:line="360" w:lineRule="auto"/>
      </w:pPr>
      <w:r>
        <w:rPr>
          <w:rFonts w:eastAsia="Times New Roman" w:cs="Times New Roman"/>
          <w:lang w:val="en-US"/>
        </w:rPr>
        <w:t xml:space="preserve">Prey mass </w:t>
      </w:r>
      <w:r w:rsidRPr="000B594C">
        <w:t xml:space="preserve">= </w:t>
      </w:r>
      <w:proofErr w:type="gramStart"/>
      <w:r w:rsidRPr="00962A65">
        <w:rPr>
          <w:i/>
        </w:rPr>
        <w:t>f</w:t>
      </w:r>
      <w:r>
        <w:t>(</w:t>
      </w:r>
      <w:proofErr w:type="gramEnd"/>
      <w:r>
        <w:t>Predator mass</w:t>
      </w:r>
      <w:r w:rsidRPr="000B594C">
        <w:t>)</w:t>
      </w:r>
      <w:r w:rsidRPr="00962A65">
        <w:rPr>
          <w:rFonts w:eastAsia="Times New Roman"/>
        </w:rPr>
        <w:t xml:space="preserve"> </w:t>
      </w:r>
    </w:p>
    <w:p w14:paraId="1448031C" w14:textId="77777777" w:rsidR="00F115D8" w:rsidRPr="00B85A8E" w:rsidRDefault="00F115D8" w:rsidP="00F115D8">
      <w:pPr>
        <w:spacing w:line="360" w:lineRule="auto"/>
      </w:pPr>
      <w:r w:rsidRPr="0019724B">
        <w:rPr>
          <w:rFonts w:eastAsia="Times New Roman"/>
        </w:rPr>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29ABF6E1" w14:textId="41416D92" w:rsidR="00F115D8" w:rsidRDefault="00F115D8" w:rsidP="00F115D8">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w:t>
      </w:r>
      <w:proofErr w:type="spellStart"/>
      <w:r>
        <w:rPr>
          <w:rFonts w:eastAsia="Times New Roman"/>
        </w:rPr>
        <w:t>Hedfield</w:t>
      </w:r>
      <w:proofErr w:type="spellEnd"/>
      <w:r>
        <w:rPr>
          <w:rFonts w:eastAsia="Times New Roman"/>
        </w:rPr>
        <w:t xml:space="preserve">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affect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w:t>
      </w:r>
      <w:proofErr w:type="spellStart"/>
      <w:r w:rsidRPr="000B594C">
        <w:rPr>
          <w:rFonts w:eastAsia="Times New Roman"/>
        </w:rPr>
        <w:t>Gelman</w:t>
      </w:r>
      <w:proofErr w:type="spellEnd"/>
      <w:r w:rsidRPr="000B594C">
        <w:rPr>
          <w:rFonts w:eastAsia="Times New Roman"/>
        </w:rPr>
        <w:t>-Rubin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DF1FE6">
        <w:rPr>
          <w:rFonts w:eastAsia="Times New Roman"/>
        </w:rPr>
        <w:instrText xml:space="preserve"> ADDIN EN.CITE &lt;EndNote&gt;&lt;Cite&gt;&lt;Author&gt;Brooks&lt;/Author&gt;&lt;Year&gt;1998&lt;/Year&gt;&lt;RecNum&gt;82&lt;/RecNum&gt;&lt;DisplayText&gt;(63)&lt;/DisplayText&gt;&lt;record&gt;&lt;rec-number&gt;82&lt;/rec-number&gt;&lt;foreign-keys&gt;&lt;key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DF1FE6">
        <w:rPr>
          <w:rFonts w:eastAsia="Times New Roman"/>
          <w:noProof/>
        </w:rPr>
        <w:t>(</w:t>
      </w:r>
      <w:hyperlink w:anchor="_ENREF_63" w:tooltip="Brooks, 1998 #82" w:history="1">
        <w:r w:rsidR="00DF1FE6">
          <w:rPr>
            <w:rFonts w:eastAsia="Times New Roman"/>
            <w:noProof/>
          </w:rPr>
          <w:t>63</w:t>
        </w:r>
      </w:hyperlink>
      <w:r w:rsidR="00DF1FE6">
        <w:rPr>
          <w:rFonts w:eastAsia="Times New Roman"/>
          <w:noProof/>
        </w:rPr>
        <w:t>)</w:t>
      </w:r>
      <w:r w:rsidRPr="000B594C">
        <w:rPr>
          <w:rFonts w:eastAsia="Times New Roman"/>
        </w:rPr>
        <w:fldChar w:fldCharType="end"/>
      </w:r>
      <w:r w:rsidRPr="000B594C">
        <w:rPr>
          <w:rFonts w:eastAsia="Times New Roman"/>
        </w:rPr>
        <w:t>.</w:t>
      </w:r>
    </w:p>
    <w:p w14:paraId="014A6FA5" w14:textId="77777777" w:rsidR="009F15AF" w:rsidRDefault="009F15AF" w:rsidP="00F115D8">
      <w:pPr>
        <w:spacing w:line="360" w:lineRule="auto"/>
        <w:ind w:firstLine="720"/>
        <w:rPr>
          <w:rFonts w:eastAsia="Times New Roman"/>
        </w:rPr>
      </w:pPr>
    </w:p>
    <w:p w14:paraId="0A985D03" w14:textId="77777777" w:rsidR="005640AD" w:rsidRDefault="005640AD" w:rsidP="005640AD">
      <w:pPr>
        <w:spacing w:line="360" w:lineRule="auto"/>
        <w:rPr>
          <w:rFonts w:eastAsia="Times New Roman"/>
          <w:b/>
        </w:rPr>
      </w:pPr>
    </w:p>
    <w:p w14:paraId="1234F93C" w14:textId="77777777" w:rsidR="005640AD" w:rsidRDefault="005640AD" w:rsidP="005640AD">
      <w:pPr>
        <w:spacing w:line="360" w:lineRule="auto"/>
        <w:rPr>
          <w:rFonts w:eastAsia="Times New Roman"/>
          <w:b/>
        </w:rPr>
      </w:pPr>
    </w:p>
    <w:p w14:paraId="4AB678C3" w14:textId="77777777" w:rsidR="005640AD" w:rsidRDefault="009F15AF" w:rsidP="005640AD">
      <w:pPr>
        <w:spacing w:line="360" w:lineRule="auto"/>
        <w:rPr>
          <w:rFonts w:eastAsia="Times New Roman"/>
          <w:b/>
        </w:rPr>
      </w:pPr>
      <w:r w:rsidRPr="009F15AF">
        <w:rPr>
          <w:rFonts w:eastAsia="Times New Roman"/>
          <w:b/>
        </w:rPr>
        <w:t>Acknowledgments</w:t>
      </w:r>
    </w:p>
    <w:p w14:paraId="4D6A4480" w14:textId="1B89A555" w:rsidR="009F15AF" w:rsidRPr="005640AD" w:rsidRDefault="009F15AF" w:rsidP="005640AD">
      <w:pPr>
        <w:spacing w:line="360" w:lineRule="auto"/>
        <w:rPr>
          <w:rFonts w:eastAsia="Times New Roman"/>
          <w:b/>
        </w:rPr>
      </w:pPr>
      <w:r w:rsidRPr="005640AD">
        <w:rPr>
          <w:rFonts w:eastAsia="Times New Roman"/>
        </w:rPr>
        <w:t xml:space="preserve">We would like to </w:t>
      </w:r>
      <w:r w:rsidR="005640AD">
        <w:rPr>
          <w:rFonts w:eastAsia="Times New Roman"/>
        </w:rPr>
        <w:t xml:space="preserve">thank several people for useful discussions that have helped develop this project including Natalie Cooper, Yvonne </w:t>
      </w:r>
      <w:proofErr w:type="spellStart"/>
      <w:r w:rsidR="005640AD">
        <w:rPr>
          <w:rFonts w:eastAsia="Times New Roman"/>
        </w:rPr>
        <w:t>Buckly</w:t>
      </w:r>
      <w:proofErr w:type="spellEnd"/>
      <w:r w:rsidR="005640AD">
        <w:rPr>
          <w:rFonts w:eastAsia="Times New Roman"/>
        </w:rPr>
        <w:t xml:space="preserve"> and the members of NERD club.</w:t>
      </w:r>
      <w:r w:rsidRPr="005640AD">
        <w:rPr>
          <w:rFonts w:eastAsia="Times New Roman"/>
        </w:rPr>
        <w:t xml:space="preserve"> </w:t>
      </w:r>
      <w:r w:rsidR="005640AD" w:rsidRPr="005640AD">
        <w:rPr>
          <w:rFonts w:eastAsia="Times New Roman" w:cs="Times New Roman"/>
        </w:rPr>
        <w:t xml:space="preserve">This work was funded by Science Foundation Ireland and the Earth and Natural Sciences Doctoral Studies </w:t>
      </w:r>
      <w:proofErr w:type="spellStart"/>
      <w:r w:rsidR="005640AD" w:rsidRPr="005640AD">
        <w:rPr>
          <w:rFonts w:eastAsia="Times New Roman" w:cs="Times New Roman"/>
        </w:rPr>
        <w:t>Programme</w:t>
      </w:r>
      <w:proofErr w:type="spellEnd"/>
      <w:r w:rsidR="005640AD" w:rsidRPr="005640AD">
        <w:rPr>
          <w:rFonts w:eastAsia="Times New Roman" w:cs="Times New Roman"/>
        </w:rPr>
        <w:t xml:space="preserve"> with the Higher Education Authority through the </w:t>
      </w:r>
      <w:proofErr w:type="spellStart"/>
      <w:r w:rsidR="005640AD" w:rsidRPr="005640AD">
        <w:rPr>
          <w:rFonts w:eastAsia="Times New Roman" w:cs="Times New Roman"/>
        </w:rPr>
        <w:t>Programme</w:t>
      </w:r>
      <w:proofErr w:type="spellEnd"/>
      <w:r w:rsidR="005640AD" w:rsidRPr="005640AD">
        <w:rPr>
          <w:rFonts w:eastAsia="Times New Roman" w:cs="Times New Roman"/>
        </w:rPr>
        <w:t xml:space="preserve"> for Research at Third Level Institutions, Cycle 5 (PRTLI‐5</w:t>
      </w:r>
      <w:proofErr w:type="gramStart"/>
      <w:r w:rsidR="005640AD" w:rsidRPr="005640AD">
        <w:rPr>
          <w:rFonts w:eastAsia="Times New Roman" w:cs="Times New Roman"/>
        </w:rPr>
        <w:t>),and</w:t>
      </w:r>
      <w:proofErr w:type="gramEnd"/>
      <w:r w:rsidR="005640AD" w:rsidRPr="005640AD">
        <w:rPr>
          <w:rFonts w:eastAsia="Times New Roman" w:cs="Times New Roman"/>
        </w:rPr>
        <w:t xml:space="preserve"> </w:t>
      </w:r>
      <w:proofErr w:type="spellStart"/>
      <w:r w:rsidR="005640AD" w:rsidRPr="005640AD">
        <w:rPr>
          <w:rFonts w:eastAsia="Times New Roman" w:cs="Times New Roman"/>
        </w:rPr>
        <w:t>cofunded</w:t>
      </w:r>
      <w:proofErr w:type="spellEnd"/>
      <w:r w:rsidR="005640AD" w:rsidRPr="005640AD">
        <w:rPr>
          <w:rFonts w:eastAsia="Times New Roman" w:cs="Times New Roman"/>
        </w:rPr>
        <w:t xml:space="preserve"> by the European Regional Development Fund (K.H.)</w:t>
      </w:r>
    </w:p>
    <w:p w14:paraId="0519A386" w14:textId="77777777" w:rsidR="00F115D8" w:rsidRDefault="00F115D8">
      <w:pPr>
        <w:rPr>
          <w:lang w:val="en-IE"/>
        </w:rPr>
      </w:pPr>
    </w:p>
    <w:p w14:paraId="15E67B05" w14:textId="77777777" w:rsidR="005266A2" w:rsidRDefault="005266A2">
      <w:pPr>
        <w:rPr>
          <w:lang w:val="en-IE"/>
        </w:rPr>
      </w:pP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5F06FB5F" w14:textId="77777777" w:rsidR="00DF1FE6" w:rsidRPr="00DF1FE6" w:rsidRDefault="000E7D67" w:rsidP="00DF1FE6">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6" w:name="_ENREF_1"/>
      <w:r w:rsidR="00DF1FE6" w:rsidRPr="00DF1FE6">
        <w:rPr>
          <w:noProof/>
        </w:rPr>
        <w:t>1.</w:t>
      </w:r>
      <w:r w:rsidR="00DF1FE6" w:rsidRPr="00DF1FE6">
        <w:rPr>
          <w:noProof/>
        </w:rPr>
        <w:tab/>
        <w:t xml:space="preserve">Casewell NR, Wüster W, Vonk FJ, Harrison RA, &amp; Fry BG (2013) Complex cocktails: the evolutionary novelty of venoms. </w:t>
      </w:r>
      <w:r w:rsidR="00DF1FE6" w:rsidRPr="00DF1FE6">
        <w:rPr>
          <w:i/>
          <w:noProof/>
        </w:rPr>
        <w:t>Trends in ecology &amp; evolution</w:t>
      </w:r>
      <w:r w:rsidR="00DF1FE6" w:rsidRPr="00DF1FE6">
        <w:rPr>
          <w:noProof/>
        </w:rPr>
        <w:t xml:space="preserve"> 28(4):219-229.</w:t>
      </w:r>
      <w:bookmarkEnd w:id="6"/>
    </w:p>
    <w:p w14:paraId="5E48807A" w14:textId="77777777" w:rsidR="00DF1FE6" w:rsidRPr="00DF1FE6" w:rsidRDefault="00DF1FE6" w:rsidP="00DF1FE6">
      <w:pPr>
        <w:pStyle w:val="EndNoteBibliography"/>
        <w:ind w:left="720" w:hanging="720"/>
        <w:rPr>
          <w:noProof/>
        </w:rPr>
      </w:pPr>
      <w:bookmarkStart w:id="7" w:name="_ENREF_2"/>
      <w:r w:rsidRPr="00DF1FE6">
        <w:rPr>
          <w:noProof/>
        </w:rPr>
        <w:t>2.</w:t>
      </w:r>
      <w:r w:rsidRPr="00DF1FE6">
        <w:rPr>
          <w:noProof/>
        </w:rPr>
        <w:tab/>
        <w:t>Kasturiratne A</w:t>
      </w:r>
      <w:r w:rsidRPr="00DF1FE6">
        <w:rPr>
          <w:i/>
          <w:noProof/>
        </w:rPr>
        <w:t>, et al.</w:t>
      </w:r>
      <w:r w:rsidRPr="00DF1FE6">
        <w:rPr>
          <w:noProof/>
        </w:rPr>
        <w:t xml:space="preserve"> (2008) The global burden of snakebite: a literature analysis and modelling based on regional estimates of envenoming and deaths. </w:t>
      </w:r>
      <w:r w:rsidRPr="00DF1FE6">
        <w:rPr>
          <w:i/>
          <w:noProof/>
        </w:rPr>
        <w:t>PLoS Med</w:t>
      </w:r>
      <w:r w:rsidRPr="00DF1FE6">
        <w:rPr>
          <w:noProof/>
        </w:rPr>
        <w:t xml:space="preserve"> 5(11):e218.</w:t>
      </w:r>
      <w:bookmarkEnd w:id="7"/>
    </w:p>
    <w:p w14:paraId="2547A020" w14:textId="77777777" w:rsidR="00DF1FE6" w:rsidRPr="00DF1FE6" w:rsidRDefault="00DF1FE6" w:rsidP="00DF1FE6">
      <w:pPr>
        <w:pStyle w:val="EndNoteBibliography"/>
        <w:ind w:left="720" w:hanging="720"/>
        <w:rPr>
          <w:noProof/>
        </w:rPr>
      </w:pPr>
      <w:bookmarkStart w:id="8" w:name="_ENREF_3"/>
      <w:r w:rsidRPr="00DF1FE6">
        <w:rPr>
          <w:noProof/>
        </w:rPr>
        <w:t>3.</w:t>
      </w:r>
      <w:r w:rsidRPr="00DF1FE6">
        <w:rPr>
          <w:noProof/>
        </w:rPr>
        <w:tab/>
        <w:t>Fry BG</w:t>
      </w:r>
      <w:r w:rsidRPr="00DF1FE6">
        <w:rPr>
          <w:i/>
          <w:noProof/>
        </w:rPr>
        <w:t>, et al.</w:t>
      </w:r>
      <w:r w:rsidRPr="00DF1FE6">
        <w:rPr>
          <w:noProof/>
        </w:rPr>
        <w:t xml:space="preserve"> (2006) Early evolution of the venom system in lizards and snakes. </w:t>
      </w:r>
      <w:r w:rsidRPr="00DF1FE6">
        <w:rPr>
          <w:i/>
          <w:noProof/>
        </w:rPr>
        <w:t>Nature</w:t>
      </w:r>
      <w:r w:rsidRPr="00DF1FE6">
        <w:rPr>
          <w:noProof/>
        </w:rPr>
        <w:t xml:space="preserve"> 439(7076):584-588.</w:t>
      </w:r>
      <w:bookmarkEnd w:id="8"/>
    </w:p>
    <w:p w14:paraId="5E60F6F6" w14:textId="77777777" w:rsidR="00DF1FE6" w:rsidRPr="00DF1FE6" w:rsidRDefault="00DF1FE6" w:rsidP="00DF1FE6">
      <w:pPr>
        <w:pStyle w:val="EndNoteBibliography"/>
        <w:ind w:left="720" w:hanging="720"/>
        <w:rPr>
          <w:noProof/>
        </w:rPr>
      </w:pPr>
      <w:bookmarkStart w:id="9" w:name="_ENREF_4"/>
      <w:r w:rsidRPr="00DF1FE6">
        <w:rPr>
          <w:noProof/>
        </w:rPr>
        <w:t>4.</w:t>
      </w:r>
      <w:r w:rsidRPr="00DF1FE6">
        <w:rPr>
          <w:noProof/>
        </w:rPr>
        <w:tab/>
        <w:t>Fry B</w:t>
      </w:r>
      <w:r w:rsidRPr="00DF1FE6">
        <w:rPr>
          <w:i/>
          <w:noProof/>
        </w:rPr>
        <w:t>, et al.</w:t>
      </w:r>
      <w:r w:rsidRPr="00DF1FE6">
        <w:rPr>
          <w:noProof/>
        </w:rPr>
        <w:t xml:space="preserve"> (2015) The origin and evolution of the Toxicofera reptile venom system. </w:t>
      </w:r>
      <w:r w:rsidRPr="00DF1FE6">
        <w:rPr>
          <w:i/>
          <w:noProof/>
        </w:rPr>
        <w:t>Venomous Reptiles and Their Toxins: Evolution, Pathophysiology and Biodiscovery</w:t>
      </w:r>
      <w:r w:rsidRPr="00DF1FE6">
        <w:rPr>
          <w:noProof/>
        </w:rPr>
        <w:t>:1.</w:t>
      </w:r>
      <w:bookmarkEnd w:id="9"/>
    </w:p>
    <w:p w14:paraId="53B096BC" w14:textId="77777777" w:rsidR="00DF1FE6" w:rsidRPr="00DF1FE6" w:rsidRDefault="00DF1FE6" w:rsidP="00DF1FE6">
      <w:pPr>
        <w:pStyle w:val="EndNoteBibliography"/>
        <w:ind w:left="720" w:hanging="720"/>
        <w:rPr>
          <w:noProof/>
        </w:rPr>
      </w:pPr>
      <w:bookmarkStart w:id="10" w:name="_ENREF_5"/>
      <w:r w:rsidRPr="00DF1FE6">
        <w:rPr>
          <w:noProof/>
        </w:rPr>
        <w:t>5.</w:t>
      </w:r>
      <w:r w:rsidRPr="00DF1FE6">
        <w:rPr>
          <w:noProof/>
        </w:rPr>
        <w:tab/>
        <w:t>Reyes-Velasco J</w:t>
      </w:r>
      <w:r w:rsidRPr="00DF1FE6">
        <w:rPr>
          <w:i/>
          <w:noProof/>
        </w:rPr>
        <w:t>, et al.</w:t>
      </w:r>
      <w:r w:rsidRPr="00DF1FE6">
        <w:rPr>
          <w:noProof/>
        </w:rPr>
        <w:t xml:space="preserve"> (2015) Expression of venom gene homologs in diverse python tissues suggests a new model for the evolution of snake venom. </w:t>
      </w:r>
      <w:r w:rsidRPr="00DF1FE6">
        <w:rPr>
          <w:i/>
          <w:noProof/>
        </w:rPr>
        <w:t>Molecular biology and evolution</w:t>
      </w:r>
      <w:r w:rsidRPr="00DF1FE6">
        <w:rPr>
          <w:noProof/>
        </w:rPr>
        <w:t xml:space="preserve"> 32(1):173-183.</w:t>
      </w:r>
      <w:bookmarkEnd w:id="10"/>
    </w:p>
    <w:p w14:paraId="0DA00BA2" w14:textId="77777777" w:rsidR="00DF1FE6" w:rsidRPr="00DF1FE6" w:rsidRDefault="00DF1FE6" w:rsidP="00DF1FE6">
      <w:pPr>
        <w:pStyle w:val="EndNoteBibliography"/>
        <w:ind w:left="720" w:hanging="720"/>
        <w:rPr>
          <w:noProof/>
        </w:rPr>
      </w:pPr>
      <w:bookmarkStart w:id="11" w:name="_ENREF_6"/>
      <w:r w:rsidRPr="00DF1FE6">
        <w:rPr>
          <w:noProof/>
        </w:rPr>
        <w:t>6.</w:t>
      </w:r>
      <w:r w:rsidRPr="00DF1FE6">
        <w:rPr>
          <w:noProof/>
        </w:rPr>
        <w:tab/>
        <w:t>Dowell NL</w:t>
      </w:r>
      <w:r w:rsidRPr="00DF1FE6">
        <w:rPr>
          <w:i/>
          <w:noProof/>
        </w:rPr>
        <w:t>, et al.</w:t>
      </w:r>
      <w:r w:rsidRPr="00DF1FE6">
        <w:rPr>
          <w:noProof/>
        </w:rPr>
        <w:t xml:space="preserve"> (2016) The deep origin and recent loss of venom toxin genes in rattlesnakes. </w:t>
      </w:r>
      <w:r w:rsidRPr="00DF1FE6">
        <w:rPr>
          <w:i/>
          <w:noProof/>
        </w:rPr>
        <w:t>Current Biology</w:t>
      </w:r>
      <w:r w:rsidRPr="00DF1FE6">
        <w:rPr>
          <w:noProof/>
        </w:rPr>
        <w:t xml:space="preserve"> 26(18):2434-2445.</w:t>
      </w:r>
      <w:bookmarkEnd w:id="11"/>
    </w:p>
    <w:p w14:paraId="159E279C" w14:textId="77777777" w:rsidR="00DF1FE6" w:rsidRPr="00DF1FE6" w:rsidRDefault="00DF1FE6" w:rsidP="00DF1FE6">
      <w:pPr>
        <w:pStyle w:val="EndNoteBibliography"/>
        <w:ind w:left="720" w:hanging="720"/>
        <w:rPr>
          <w:noProof/>
        </w:rPr>
      </w:pPr>
      <w:bookmarkStart w:id="12" w:name="_ENREF_7"/>
      <w:r w:rsidRPr="00DF1FE6">
        <w:rPr>
          <w:noProof/>
        </w:rPr>
        <w:t>7.</w:t>
      </w:r>
      <w:r w:rsidRPr="00DF1FE6">
        <w:rPr>
          <w:noProof/>
        </w:rPr>
        <w:tab/>
        <w:t xml:space="preserve">Weinstein SA &amp; Smith LA (1993) Chromatographic profiles and properties of Duvernoy's secretions from some boigine and dispholidine colubrids. </w:t>
      </w:r>
      <w:r w:rsidRPr="00DF1FE6">
        <w:rPr>
          <w:i/>
          <w:noProof/>
        </w:rPr>
        <w:t>Herpetologica</w:t>
      </w:r>
      <w:r w:rsidRPr="00DF1FE6">
        <w:rPr>
          <w:noProof/>
        </w:rPr>
        <w:t>:78-94.</w:t>
      </w:r>
      <w:bookmarkEnd w:id="12"/>
    </w:p>
    <w:p w14:paraId="2B3C5704" w14:textId="77777777" w:rsidR="00DF1FE6" w:rsidRPr="00DF1FE6" w:rsidRDefault="00DF1FE6" w:rsidP="00DF1FE6">
      <w:pPr>
        <w:pStyle w:val="EndNoteBibliography"/>
        <w:ind w:left="720" w:hanging="720"/>
        <w:rPr>
          <w:noProof/>
        </w:rPr>
      </w:pPr>
      <w:bookmarkStart w:id="13" w:name="_ENREF_8"/>
      <w:r w:rsidRPr="00DF1FE6">
        <w:rPr>
          <w:noProof/>
        </w:rPr>
        <w:t>8.</w:t>
      </w:r>
      <w:r w:rsidRPr="00DF1FE6">
        <w:rPr>
          <w:noProof/>
        </w:rPr>
        <w:tab/>
        <w:t xml:space="preserve">Minton SAM, Minton Jr MRSA, &amp; Minton MR (1980) </w:t>
      </w:r>
      <w:r w:rsidRPr="00DF1FE6">
        <w:rPr>
          <w:i/>
          <w:noProof/>
        </w:rPr>
        <w:t>Venomous reptiles</w:t>
      </w:r>
      <w:r w:rsidRPr="00DF1FE6">
        <w:rPr>
          <w:noProof/>
        </w:rPr>
        <w:t>.</w:t>
      </w:r>
      <w:bookmarkEnd w:id="13"/>
    </w:p>
    <w:p w14:paraId="532A01A1" w14:textId="77777777" w:rsidR="00DF1FE6" w:rsidRPr="00DF1FE6" w:rsidRDefault="00DF1FE6" w:rsidP="00DF1FE6">
      <w:pPr>
        <w:pStyle w:val="EndNoteBibliography"/>
        <w:ind w:left="720" w:hanging="720"/>
        <w:rPr>
          <w:noProof/>
        </w:rPr>
      </w:pPr>
      <w:bookmarkStart w:id="14" w:name="_ENREF_9"/>
      <w:r w:rsidRPr="00DF1FE6">
        <w:rPr>
          <w:noProof/>
        </w:rPr>
        <w:t>9.</w:t>
      </w:r>
      <w:r w:rsidRPr="00DF1FE6">
        <w:rPr>
          <w:noProof/>
        </w:rPr>
        <w:tab/>
        <w:t xml:space="preserve">Mebs D (2001) Toxicity in animals. Trends in evolution? </w:t>
      </w:r>
      <w:r w:rsidRPr="00DF1FE6">
        <w:rPr>
          <w:i/>
          <w:noProof/>
        </w:rPr>
        <w:t>Toxicon</w:t>
      </w:r>
      <w:r w:rsidRPr="00DF1FE6">
        <w:rPr>
          <w:noProof/>
        </w:rPr>
        <w:t xml:space="preserve"> 39(1):87-96.</w:t>
      </w:r>
      <w:bookmarkEnd w:id="14"/>
    </w:p>
    <w:p w14:paraId="6FD86302" w14:textId="77777777" w:rsidR="00DF1FE6" w:rsidRPr="00DF1FE6" w:rsidRDefault="00DF1FE6" w:rsidP="00DF1FE6">
      <w:pPr>
        <w:pStyle w:val="EndNoteBibliography"/>
        <w:ind w:left="720" w:hanging="720"/>
        <w:rPr>
          <w:noProof/>
        </w:rPr>
      </w:pPr>
      <w:bookmarkStart w:id="15" w:name="_ENREF_10"/>
      <w:r w:rsidRPr="00DF1FE6">
        <w:rPr>
          <w:noProof/>
        </w:rPr>
        <w:t>10.</w:t>
      </w:r>
      <w:r w:rsidRPr="00DF1FE6">
        <w:rPr>
          <w:noProof/>
        </w:rPr>
        <w:tab/>
        <w:t xml:space="preserve">Sasa M (1999) Diet and snake venom evolution: can local selection alone explain intraspecific venom variation? </w:t>
      </w:r>
      <w:r w:rsidRPr="00DF1FE6">
        <w:rPr>
          <w:i/>
          <w:noProof/>
        </w:rPr>
        <w:t>TOXICON-OXFORD-</w:t>
      </w:r>
      <w:r w:rsidRPr="00DF1FE6">
        <w:rPr>
          <w:noProof/>
        </w:rPr>
        <w:t xml:space="preserve"> 37:249-252.</w:t>
      </w:r>
      <w:bookmarkEnd w:id="15"/>
    </w:p>
    <w:p w14:paraId="249C35B7" w14:textId="77777777" w:rsidR="00DF1FE6" w:rsidRPr="00DF1FE6" w:rsidRDefault="00DF1FE6" w:rsidP="00DF1FE6">
      <w:pPr>
        <w:pStyle w:val="EndNoteBibliography"/>
        <w:ind w:left="720" w:hanging="720"/>
        <w:rPr>
          <w:noProof/>
        </w:rPr>
      </w:pPr>
      <w:bookmarkStart w:id="16" w:name="_ENREF_11"/>
      <w:r w:rsidRPr="00DF1FE6">
        <w:rPr>
          <w:noProof/>
        </w:rPr>
        <w:t>11.</w:t>
      </w:r>
      <w:r w:rsidRPr="00DF1FE6">
        <w:rPr>
          <w:noProof/>
        </w:rPr>
        <w:tab/>
        <w:t xml:space="preserve">Pace ML, Cole JJ, Carpenter SR, &amp; Kitchell JF (1999) Trophic cascades revealed in diverse ecosystems. </w:t>
      </w:r>
      <w:r w:rsidRPr="00DF1FE6">
        <w:rPr>
          <w:i/>
          <w:noProof/>
        </w:rPr>
        <w:t>Trends in ecology &amp; evolution</w:t>
      </w:r>
      <w:r w:rsidRPr="00DF1FE6">
        <w:rPr>
          <w:noProof/>
        </w:rPr>
        <w:t xml:space="preserve"> 14(12):483-488.</w:t>
      </w:r>
      <w:bookmarkEnd w:id="16"/>
    </w:p>
    <w:p w14:paraId="0D3EC4FC" w14:textId="77777777" w:rsidR="00DF1FE6" w:rsidRPr="00DF1FE6" w:rsidRDefault="00DF1FE6" w:rsidP="00DF1FE6">
      <w:pPr>
        <w:pStyle w:val="EndNoteBibliography"/>
        <w:ind w:left="720" w:hanging="720"/>
        <w:rPr>
          <w:noProof/>
        </w:rPr>
      </w:pPr>
      <w:bookmarkStart w:id="17" w:name="_ENREF_12"/>
      <w:r w:rsidRPr="00DF1FE6">
        <w:rPr>
          <w:noProof/>
        </w:rPr>
        <w:t>12.</w:t>
      </w:r>
      <w:r w:rsidRPr="00DF1FE6">
        <w:rPr>
          <w:noProof/>
        </w:rPr>
        <w:tab/>
        <w:t xml:space="preserve">Palkovacs EP &amp; Post DM (2009) Experimental evidence that phenotypic divergence in predators drives community divergence in prey. </w:t>
      </w:r>
      <w:r w:rsidRPr="00DF1FE6">
        <w:rPr>
          <w:i/>
          <w:noProof/>
        </w:rPr>
        <w:t>Ecology</w:t>
      </w:r>
      <w:r w:rsidRPr="00DF1FE6">
        <w:rPr>
          <w:noProof/>
        </w:rPr>
        <w:t xml:space="preserve"> 90(2):300-305.</w:t>
      </w:r>
      <w:bookmarkEnd w:id="17"/>
    </w:p>
    <w:p w14:paraId="29033B90" w14:textId="77777777" w:rsidR="00DF1FE6" w:rsidRPr="00DF1FE6" w:rsidRDefault="00DF1FE6" w:rsidP="00DF1FE6">
      <w:pPr>
        <w:pStyle w:val="EndNoteBibliography"/>
        <w:ind w:left="720" w:hanging="720"/>
        <w:rPr>
          <w:noProof/>
        </w:rPr>
      </w:pPr>
      <w:bookmarkStart w:id="18" w:name="_ENREF_13"/>
      <w:r w:rsidRPr="00DF1FE6">
        <w:rPr>
          <w:noProof/>
        </w:rPr>
        <w:t>13.</w:t>
      </w:r>
      <w:r w:rsidRPr="00DF1FE6">
        <w:rPr>
          <w:noProof/>
        </w:rPr>
        <w:tab/>
        <w:t xml:space="preserve">Domenici P (2001) The scaling of locomotor performance in predator–prey encounters: from fish to killer whales. </w:t>
      </w:r>
      <w:r w:rsidRPr="00DF1FE6">
        <w:rPr>
          <w:i/>
          <w:noProof/>
        </w:rPr>
        <w:t>Comparative Biochemistry and Physiology Part A: Molecular &amp; Integrative Physiology</w:t>
      </w:r>
      <w:r w:rsidRPr="00DF1FE6">
        <w:rPr>
          <w:noProof/>
        </w:rPr>
        <w:t xml:space="preserve"> 131(1):169-182.</w:t>
      </w:r>
      <w:bookmarkEnd w:id="18"/>
    </w:p>
    <w:p w14:paraId="48B99552" w14:textId="77777777" w:rsidR="00DF1FE6" w:rsidRPr="00DF1FE6" w:rsidRDefault="00DF1FE6" w:rsidP="00DF1FE6">
      <w:pPr>
        <w:pStyle w:val="EndNoteBibliography"/>
        <w:ind w:left="720" w:hanging="720"/>
        <w:rPr>
          <w:noProof/>
        </w:rPr>
      </w:pPr>
      <w:bookmarkStart w:id="19" w:name="_ENREF_14"/>
      <w:r w:rsidRPr="00DF1FE6">
        <w:rPr>
          <w:noProof/>
        </w:rPr>
        <w:t>14.</w:t>
      </w:r>
      <w:r w:rsidRPr="00DF1FE6">
        <w:rPr>
          <w:noProof/>
        </w:rPr>
        <w:tab/>
        <w:t xml:space="preserve">Pawar S, Dell AI, &amp; Savage VM (2012) Dimensionality of consumer search space drives trophic interaction strengths. </w:t>
      </w:r>
      <w:r w:rsidRPr="00DF1FE6">
        <w:rPr>
          <w:i/>
          <w:noProof/>
        </w:rPr>
        <w:t>Nature</w:t>
      </w:r>
      <w:r w:rsidRPr="00DF1FE6">
        <w:rPr>
          <w:noProof/>
        </w:rPr>
        <w:t xml:space="preserve"> 486(7404):485-489.</w:t>
      </w:r>
      <w:bookmarkEnd w:id="19"/>
    </w:p>
    <w:p w14:paraId="767D42AA" w14:textId="77777777" w:rsidR="00DF1FE6" w:rsidRPr="00DF1FE6" w:rsidRDefault="00DF1FE6" w:rsidP="00DF1FE6">
      <w:pPr>
        <w:pStyle w:val="EndNoteBibliography"/>
        <w:ind w:left="720" w:hanging="720"/>
        <w:rPr>
          <w:noProof/>
        </w:rPr>
      </w:pPr>
      <w:bookmarkStart w:id="20" w:name="_ENREF_15"/>
      <w:r w:rsidRPr="00DF1FE6">
        <w:rPr>
          <w:noProof/>
        </w:rPr>
        <w:t>15.</w:t>
      </w:r>
      <w:r w:rsidRPr="00DF1FE6">
        <w:rPr>
          <w:noProof/>
        </w:rPr>
        <w:tab/>
        <w:t>Kane A</w:t>
      </w:r>
      <w:r w:rsidRPr="00DF1FE6">
        <w:rPr>
          <w:i/>
          <w:noProof/>
        </w:rPr>
        <w:t>, et al.</w:t>
      </w:r>
      <w:r w:rsidRPr="00DF1FE6">
        <w:rPr>
          <w:noProof/>
        </w:rPr>
        <w:t xml:space="preserve"> (2016) Body Size as a Driver of Scavenging in Theropod Dinosaurs. </w:t>
      </w:r>
      <w:r w:rsidRPr="00DF1FE6">
        <w:rPr>
          <w:i/>
          <w:noProof/>
        </w:rPr>
        <w:t>The American Naturalist</w:t>
      </w:r>
      <w:r w:rsidRPr="00DF1FE6">
        <w:rPr>
          <w:noProof/>
        </w:rPr>
        <w:t xml:space="preserve"> 187(6):706-716.</w:t>
      </w:r>
      <w:bookmarkEnd w:id="20"/>
    </w:p>
    <w:p w14:paraId="5001D41A" w14:textId="77777777" w:rsidR="00DF1FE6" w:rsidRPr="00DF1FE6" w:rsidRDefault="00DF1FE6" w:rsidP="00DF1FE6">
      <w:pPr>
        <w:pStyle w:val="EndNoteBibliography"/>
        <w:ind w:left="720" w:hanging="720"/>
        <w:rPr>
          <w:noProof/>
        </w:rPr>
      </w:pPr>
      <w:bookmarkStart w:id="21" w:name="_ENREF_16"/>
      <w:r w:rsidRPr="00DF1FE6">
        <w:rPr>
          <w:noProof/>
        </w:rPr>
        <w:t>16.</w:t>
      </w:r>
      <w:r w:rsidRPr="00DF1FE6">
        <w:rPr>
          <w:noProof/>
        </w:rPr>
        <w:tab/>
        <w:t xml:space="preserve">Healy K, McNally L, Ruxton GD, Cooper N, &amp; Jackson AL (2013) Metabolic rate and body size are linked with perception of temporal information. </w:t>
      </w:r>
      <w:r w:rsidRPr="00DF1FE6">
        <w:rPr>
          <w:i/>
          <w:noProof/>
        </w:rPr>
        <w:t>Animal behaviour</w:t>
      </w:r>
      <w:r w:rsidRPr="00DF1FE6">
        <w:rPr>
          <w:noProof/>
        </w:rPr>
        <w:t xml:space="preserve"> 86(4):685-696.</w:t>
      </w:r>
      <w:bookmarkEnd w:id="21"/>
    </w:p>
    <w:p w14:paraId="44498FE1" w14:textId="77777777" w:rsidR="00DF1FE6" w:rsidRPr="00DF1FE6" w:rsidRDefault="00DF1FE6" w:rsidP="00DF1FE6">
      <w:pPr>
        <w:pStyle w:val="EndNoteBibliography"/>
        <w:ind w:left="720" w:hanging="720"/>
        <w:rPr>
          <w:noProof/>
        </w:rPr>
      </w:pPr>
      <w:bookmarkStart w:id="22" w:name="_ENREF_17"/>
      <w:r w:rsidRPr="00DF1FE6">
        <w:rPr>
          <w:noProof/>
        </w:rPr>
        <w:t>17.</w:t>
      </w:r>
      <w:r w:rsidRPr="00DF1FE6">
        <w:rPr>
          <w:noProof/>
        </w:rPr>
        <w:tab/>
        <w:t xml:space="preserve">Kiltie R (2000) Scaling of visual acuity with body size in mammals and birds. </w:t>
      </w:r>
      <w:r w:rsidRPr="00DF1FE6">
        <w:rPr>
          <w:i/>
          <w:noProof/>
        </w:rPr>
        <w:t>Functional Ecology</w:t>
      </w:r>
      <w:r w:rsidRPr="00DF1FE6">
        <w:rPr>
          <w:noProof/>
        </w:rPr>
        <w:t xml:space="preserve"> 14(2):226-234.</w:t>
      </w:r>
      <w:bookmarkEnd w:id="22"/>
    </w:p>
    <w:p w14:paraId="16C182A6" w14:textId="77777777" w:rsidR="00DF1FE6" w:rsidRPr="00DF1FE6" w:rsidRDefault="00DF1FE6" w:rsidP="00DF1FE6">
      <w:pPr>
        <w:pStyle w:val="EndNoteBibliography"/>
        <w:ind w:left="720" w:hanging="720"/>
        <w:rPr>
          <w:noProof/>
        </w:rPr>
      </w:pPr>
      <w:bookmarkStart w:id="23" w:name="_ENREF_18"/>
      <w:r w:rsidRPr="00DF1FE6">
        <w:rPr>
          <w:noProof/>
        </w:rPr>
        <w:t>18.</w:t>
      </w:r>
      <w:r w:rsidRPr="00DF1FE6">
        <w:rPr>
          <w:noProof/>
        </w:rPr>
        <w:tab/>
        <w:t xml:space="preserve">Carbone C, Codron D, Scofield C, Clauss M, &amp; Bielby J (2014) Geometric factors influencing the diet of vertebrate predators in marine and terrestrial environments. </w:t>
      </w:r>
      <w:r w:rsidRPr="00DF1FE6">
        <w:rPr>
          <w:i/>
          <w:noProof/>
        </w:rPr>
        <w:t>Ecology letters</w:t>
      </w:r>
      <w:r w:rsidRPr="00DF1FE6">
        <w:rPr>
          <w:noProof/>
        </w:rPr>
        <w:t xml:space="preserve"> 17(12):1553-1559.</w:t>
      </w:r>
      <w:bookmarkEnd w:id="23"/>
    </w:p>
    <w:p w14:paraId="5012E1AB" w14:textId="77777777" w:rsidR="00DF1FE6" w:rsidRPr="00DF1FE6" w:rsidRDefault="00DF1FE6" w:rsidP="00DF1FE6">
      <w:pPr>
        <w:pStyle w:val="EndNoteBibliography"/>
        <w:ind w:left="720" w:hanging="720"/>
        <w:rPr>
          <w:noProof/>
        </w:rPr>
      </w:pPr>
      <w:bookmarkStart w:id="24" w:name="_ENREF_19"/>
      <w:r w:rsidRPr="00DF1FE6">
        <w:rPr>
          <w:noProof/>
        </w:rPr>
        <w:lastRenderedPageBreak/>
        <w:t>19.</w:t>
      </w:r>
      <w:r w:rsidRPr="00DF1FE6">
        <w:rPr>
          <w:noProof/>
        </w:rPr>
        <w:tab/>
        <w:t xml:space="preserve">Dawkins R &amp; Krebs JR (1979) Arms races between and within species. </w:t>
      </w:r>
      <w:r w:rsidRPr="00DF1FE6">
        <w:rPr>
          <w:i/>
          <w:noProof/>
        </w:rPr>
        <w:t>Proceedings of the Royal Society of London B: Biological Sciences</w:t>
      </w:r>
      <w:r w:rsidRPr="00DF1FE6">
        <w:rPr>
          <w:noProof/>
        </w:rPr>
        <w:t xml:space="preserve"> 205(1161):489-511.</w:t>
      </w:r>
      <w:bookmarkEnd w:id="24"/>
    </w:p>
    <w:p w14:paraId="5FAEE365" w14:textId="77777777" w:rsidR="00DF1FE6" w:rsidRPr="00DF1FE6" w:rsidRDefault="00DF1FE6" w:rsidP="00DF1FE6">
      <w:pPr>
        <w:pStyle w:val="EndNoteBibliography"/>
        <w:ind w:left="720" w:hanging="720"/>
        <w:rPr>
          <w:noProof/>
        </w:rPr>
      </w:pPr>
      <w:bookmarkStart w:id="25" w:name="_ENREF_20"/>
      <w:r w:rsidRPr="00DF1FE6">
        <w:rPr>
          <w:noProof/>
        </w:rPr>
        <w:t>20.</w:t>
      </w:r>
      <w:r w:rsidRPr="00DF1FE6">
        <w:rPr>
          <w:noProof/>
        </w:rPr>
        <w:tab/>
        <w:t xml:space="preserve">Van Valen L (1973) A new evolutionary law. </w:t>
      </w:r>
      <w:r w:rsidRPr="00DF1FE6">
        <w:rPr>
          <w:i/>
          <w:noProof/>
        </w:rPr>
        <w:t>Evolutionary theory</w:t>
      </w:r>
      <w:r w:rsidRPr="00DF1FE6">
        <w:rPr>
          <w:noProof/>
        </w:rPr>
        <w:t xml:space="preserve"> 1:1-30.</w:t>
      </w:r>
      <w:bookmarkEnd w:id="25"/>
    </w:p>
    <w:p w14:paraId="52950C59" w14:textId="77777777" w:rsidR="00DF1FE6" w:rsidRPr="00DF1FE6" w:rsidRDefault="00DF1FE6" w:rsidP="00DF1FE6">
      <w:pPr>
        <w:pStyle w:val="EndNoteBibliography"/>
        <w:ind w:left="720" w:hanging="720"/>
        <w:rPr>
          <w:noProof/>
        </w:rPr>
      </w:pPr>
      <w:bookmarkStart w:id="26" w:name="_ENREF_21"/>
      <w:r w:rsidRPr="00DF1FE6">
        <w:rPr>
          <w:noProof/>
        </w:rPr>
        <w:t>21.</w:t>
      </w:r>
      <w:r w:rsidRPr="00DF1FE6">
        <w:rPr>
          <w:noProof/>
        </w:rPr>
        <w:tab/>
        <w:t xml:space="preserve">Albertson RC, Markert J, Danley P, &amp; Kocher T (1999) Phylogeny of a rapidly evolving clade: the cichlid fishes of Lake Malawi, East Africa. </w:t>
      </w:r>
      <w:r w:rsidRPr="00DF1FE6">
        <w:rPr>
          <w:i/>
          <w:noProof/>
        </w:rPr>
        <w:t>Proceedings of the National Academy of Sciences</w:t>
      </w:r>
      <w:r w:rsidRPr="00DF1FE6">
        <w:rPr>
          <w:noProof/>
        </w:rPr>
        <w:t xml:space="preserve"> 96(9):5107-5110.</w:t>
      </w:r>
      <w:bookmarkEnd w:id="26"/>
    </w:p>
    <w:p w14:paraId="412A1AD3" w14:textId="77777777" w:rsidR="00DF1FE6" w:rsidRPr="00DF1FE6" w:rsidRDefault="00DF1FE6" w:rsidP="00DF1FE6">
      <w:pPr>
        <w:pStyle w:val="EndNoteBibliography"/>
        <w:ind w:left="720" w:hanging="720"/>
        <w:rPr>
          <w:noProof/>
        </w:rPr>
      </w:pPr>
      <w:bookmarkStart w:id="27" w:name="_ENREF_22"/>
      <w:r w:rsidRPr="00DF1FE6">
        <w:rPr>
          <w:noProof/>
        </w:rPr>
        <w:t>22.</w:t>
      </w:r>
      <w:r w:rsidRPr="00DF1FE6">
        <w:rPr>
          <w:noProof/>
        </w:rPr>
        <w:tab/>
        <w:t xml:space="preserve">Li M, Fry B, &amp; Kini RM (2005) Eggs-only diet: its implications for the toxin profile changes and ecology of the marbled sea snake (Aipysurus eydouxii). </w:t>
      </w:r>
      <w:r w:rsidRPr="00DF1FE6">
        <w:rPr>
          <w:i/>
          <w:noProof/>
        </w:rPr>
        <w:t>Journal of Molecular Evolution</w:t>
      </w:r>
      <w:r w:rsidRPr="00DF1FE6">
        <w:rPr>
          <w:noProof/>
        </w:rPr>
        <w:t xml:space="preserve"> 60(1):81-89.</w:t>
      </w:r>
      <w:bookmarkEnd w:id="27"/>
    </w:p>
    <w:p w14:paraId="3A2C6BE0" w14:textId="77777777" w:rsidR="00DF1FE6" w:rsidRPr="00DF1FE6" w:rsidRDefault="00DF1FE6" w:rsidP="00DF1FE6">
      <w:pPr>
        <w:pStyle w:val="EndNoteBibliography"/>
        <w:ind w:left="720" w:hanging="720"/>
        <w:rPr>
          <w:noProof/>
        </w:rPr>
      </w:pPr>
      <w:bookmarkStart w:id="28" w:name="_ENREF_23"/>
      <w:r w:rsidRPr="00DF1FE6">
        <w:rPr>
          <w:noProof/>
        </w:rPr>
        <w:t>23.</w:t>
      </w:r>
      <w:r w:rsidRPr="00DF1FE6">
        <w:rPr>
          <w:noProof/>
        </w:rPr>
        <w:tab/>
        <w:t xml:space="preserve">Daltry JC, Wuester W, &amp; Thorpe RS (1996) Diet and snake venom evolution. </w:t>
      </w:r>
      <w:r w:rsidRPr="00DF1FE6">
        <w:rPr>
          <w:i/>
          <w:noProof/>
        </w:rPr>
        <w:t>Nature</w:t>
      </w:r>
      <w:r w:rsidRPr="00DF1FE6">
        <w:rPr>
          <w:noProof/>
        </w:rPr>
        <w:t xml:space="preserve"> 379(6565):537-540.</w:t>
      </w:r>
      <w:bookmarkEnd w:id="28"/>
    </w:p>
    <w:p w14:paraId="286DB2DF" w14:textId="77777777" w:rsidR="00DF1FE6" w:rsidRPr="00DF1FE6" w:rsidRDefault="00DF1FE6" w:rsidP="00DF1FE6">
      <w:pPr>
        <w:pStyle w:val="EndNoteBibliography"/>
        <w:ind w:left="720" w:hanging="720"/>
        <w:rPr>
          <w:noProof/>
        </w:rPr>
      </w:pPr>
      <w:bookmarkStart w:id="29" w:name="_ENREF_24"/>
      <w:r w:rsidRPr="00DF1FE6">
        <w:rPr>
          <w:noProof/>
        </w:rPr>
        <w:t>24.</w:t>
      </w:r>
      <w:r w:rsidRPr="00DF1FE6">
        <w:rPr>
          <w:noProof/>
        </w:rPr>
        <w:tab/>
        <w:t xml:space="preserve">da Silva NJ &amp; Aird SD (2001) Prey specificity, comparative lethality and compositional differences of coral snake venoms. </w:t>
      </w:r>
      <w:r w:rsidRPr="00DF1FE6">
        <w:rPr>
          <w:i/>
          <w:noProof/>
        </w:rPr>
        <w:t>Comparative Biochemistry and Physiology Part C: Toxicology &amp; Pharmacology</w:t>
      </w:r>
      <w:r w:rsidRPr="00DF1FE6">
        <w:rPr>
          <w:noProof/>
        </w:rPr>
        <w:t xml:space="preserve"> 128(3):425-456.</w:t>
      </w:r>
      <w:bookmarkEnd w:id="29"/>
    </w:p>
    <w:p w14:paraId="78B7480C" w14:textId="77777777" w:rsidR="00DF1FE6" w:rsidRPr="00DF1FE6" w:rsidRDefault="00DF1FE6" w:rsidP="00DF1FE6">
      <w:pPr>
        <w:pStyle w:val="EndNoteBibliography"/>
        <w:ind w:left="720" w:hanging="720"/>
        <w:rPr>
          <w:noProof/>
        </w:rPr>
      </w:pPr>
      <w:bookmarkStart w:id="30" w:name="_ENREF_25"/>
      <w:r w:rsidRPr="00DF1FE6">
        <w:rPr>
          <w:noProof/>
        </w:rPr>
        <w:t>25.</w:t>
      </w:r>
      <w:r w:rsidRPr="00DF1FE6">
        <w:rPr>
          <w:noProof/>
        </w:rPr>
        <w:tab/>
        <w:t xml:space="preserve">Barlow A, Pook CE, Harrison RA, &amp; Wüster W (2009) Coevolution of diet and prey-specific venom activity supports the role of selection in snake venom evolution. </w:t>
      </w:r>
      <w:r w:rsidRPr="00DF1FE6">
        <w:rPr>
          <w:i/>
          <w:noProof/>
        </w:rPr>
        <w:t>Proceedings of the Royal Society of London B: Biological Sciences</w:t>
      </w:r>
      <w:r w:rsidRPr="00DF1FE6">
        <w:rPr>
          <w:noProof/>
        </w:rPr>
        <w:t xml:space="preserve"> 276(1666):2443-2449.</w:t>
      </w:r>
      <w:bookmarkEnd w:id="30"/>
    </w:p>
    <w:p w14:paraId="274EACD8" w14:textId="77777777" w:rsidR="00DF1FE6" w:rsidRPr="00DF1FE6" w:rsidRDefault="00DF1FE6" w:rsidP="00DF1FE6">
      <w:pPr>
        <w:pStyle w:val="EndNoteBibliography"/>
        <w:ind w:left="720" w:hanging="720"/>
        <w:rPr>
          <w:noProof/>
        </w:rPr>
      </w:pPr>
      <w:bookmarkStart w:id="31" w:name="_ENREF_26"/>
      <w:r w:rsidRPr="00DF1FE6">
        <w:rPr>
          <w:noProof/>
        </w:rPr>
        <w:t>26.</w:t>
      </w:r>
      <w:r w:rsidRPr="00DF1FE6">
        <w:rPr>
          <w:noProof/>
        </w:rPr>
        <w:tab/>
        <w:t xml:space="preserve">Richards D, Barlow A, &amp; Wüster W (2012) Venom lethality and diet: differential responses of natural prey and model organisms to the venom of the saw-scaled vipers (Echis). </w:t>
      </w:r>
      <w:r w:rsidRPr="00DF1FE6">
        <w:rPr>
          <w:i/>
          <w:noProof/>
        </w:rPr>
        <w:t>Toxicon</w:t>
      </w:r>
      <w:r w:rsidRPr="00DF1FE6">
        <w:rPr>
          <w:noProof/>
        </w:rPr>
        <w:t xml:space="preserve"> 59(1):110-116.</w:t>
      </w:r>
      <w:bookmarkEnd w:id="31"/>
    </w:p>
    <w:p w14:paraId="731634B8" w14:textId="77777777" w:rsidR="00DF1FE6" w:rsidRPr="00DF1FE6" w:rsidRDefault="00DF1FE6" w:rsidP="00DF1FE6">
      <w:pPr>
        <w:pStyle w:val="EndNoteBibliography"/>
        <w:ind w:left="720" w:hanging="720"/>
        <w:rPr>
          <w:noProof/>
        </w:rPr>
      </w:pPr>
      <w:bookmarkStart w:id="32" w:name="_ENREF_27"/>
      <w:r w:rsidRPr="00DF1FE6">
        <w:rPr>
          <w:noProof/>
        </w:rPr>
        <w:t>27.</w:t>
      </w:r>
      <w:r w:rsidRPr="00DF1FE6">
        <w:rPr>
          <w:noProof/>
        </w:rPr>
        <w:tab/>
        <w:t xml:space="preserve">Starkov VG, Osipov AV, &amp; Utkin YN (2007) Toxicity of venoms from vipers of Pelias group to crickets Gryllus assimilis and its relation to snake entomophagy. </w:t>
      </w:r>
      <w:r w:rsidRPr="00DF1FE6">
        <w:rPr>
          <w:i/>
          <w:noProof/>
        </w:rPr>
        <w:t>Toxicon</w:t>
      </w:r>
      <w:r w:rsidRPr="00DF1FE6">
        <w:rPr>
          <w:noProof/>
        </w:rPr>
        <w:t xml:space="preserve"> 49(7):995-1001.</w:t>
      </w:r>
      <w:bookmarkEnd w:id="32"/>
    </w:p>
    <w:p w14:paraId="1968B0F1" w14:textId="77777777" w:rsidR="00DF1FE6" w:rsidRPr="00DF1FE6" w:rsidRDefault="00DF1FE6" w:rsidP="00DF1FE6">
      <w:pPr>
        <w:pStyle w:val="EndNoteBibliography"/>
        <w:ind w:left="720" w:hanging="720"/>
        <w:rPr>
          <w:noProof/>
        </w:rPr>
      </w:pPr>
      <w:bookmarkStart w:id="33" w:name="_ENREF_28"/>
      <w:r w:rsidRPr="00DF1FE6">
        <w:rPr>
          <w:noProof/>
        </w:rPr>
        <w:t>28.</w:t>
      </w:r>
      <w:r w:rsidRPr="00DF1FE6">
        <w:rPr>
          <w:noProof/>
        </w:rPr>
        <w:tab/>
        <w:t xml:space="preserve">Williams V, White J, Schwaner T, &amp; Sparrow A (1988) Variation in venom proteins from isolated populations of tiger snakes (Notechis ater niger, N. scutatus) in South Australia. </w:t>
      </w:r>
      <w:r w:rsidRPr="00DF1FE6">
        <w:rPr>
          <w:i/>
          <w:noProof/>
        </w:rPr>
        <w:t>Toxicon</w:t>
      </w:r>
      <w:r w:rsidRPr="00DF1FE6">
        <w:rPr>
          <w:noProof/>
        </w:rPr>
        <w:t xml:space="preserve"> 26(11):1067-1075.</w:t>
      </w:r>
      <w:bookmarkEnd w:id="33"/>
    </w:p>
    <w:p w14:paraId="48A6703F" w14:textId="77777777" w:rsidR="00DF1FE6" w:rsidRPr="00DF1FE6" w:rsidRDefault="00DF1FE6" w:rsidP="00DF1FE6">
      <w:pPr>
        <w:pStyle w:val="EndNoteBibliography"/>
        <w:ind w:left="720" w:hanging="720"/>
        <w:rPr>
          <w:noProof/>
        </w:rPr>
      </w:pPr>
      <w:bookmarkStart w:id="34" w:name="_ENREF_29"/>
      <w:r w:rsidRPr="00DF1FE6">
        <w:rPr>
          <w:noProof/>
        </w:rPr>
        <w:t>29.</w:t>
      </w:r>
      <w:r w:rsidRPr="00DF1FE6">
        <w:rPr>
          <w:noProof/>
        </w:rPr>
        <w:tab/>
        <w:t xml:space="preserve">Voss RS (2013) Opossums (Mammalia: Didelphidae) in the diets of Neotropical pitvipers (Serpentes: Crotalinae): Evidence for alternative coevolutionary outcomes? </w:t>
      </w:r>
      <w:r w:rsidRPr="00DF1FE6">
        <w:rPr>
          <w:i/>
          <w:noProof/>
        </w:rPr>
        <w:t>Toxicon</w:t>
      </w:r>
      <w:r w:rsidRPr="00DF1FE6">
        <w:rPr>
          <w:noProof/>
        </w:rPr>
        <w:t xml:space="preserve"> 66:1-6.</w:t>
      </w:r>
      <w:bookmarkEnd w:id="34"/>
    </w:p>
    <w:p w14:paraId="3E02D314" w14:textId="77777777" w:rsidR="00DF1FE6" w:rsidRPr="00DF1FE6" w:rsidRDefault="00DF1FE6" w:rsidP="00DF1FE6">
      <w:pPr>
        <w:pStyle w:val="EndNoteBibliography"/>
        <w:ind w:left="720" w:hanging="720"/>
        <w:rPr>
          <w:noProof/>
        </w:rPr>
      </w:pPr>
      <w:bookmarkStart w:id="35" w:name="_ENREF_30"/>
      <w:r w:rsidRPr="00DF1FE6">
        <w:rPr>
          <w:noProof/>
        </w:rPr>
        <w:t>30.</w:t>
      </w:r>
      <w:r w:rsidRPr="00DF1FE6">
        <w:rPr>
          <w:noProof/>
        </w:rPr>
        <w:tab/>
        <w:t xml:space="preserve">Heatwole H &amp; Poran NS (1995) Resistances of sympatric and allopatric eels to sea snake venoms. </w:t>
      </w:r>
      <w:r w:rsidRPr="00DF1FE6">
        <w:rPr>
          <w:i/>
          <w:noProof/>
        </w:rPr>
        <w:t>Copeia</w:t>
      </w:r>
      <w:r w:rsidRPr="00DF1FE6">
        <w:rPr>
          <w:noProof/>
        </w:rPr>
        <w:t>:136-147.</w:t>
      </w:r>
      <w:bookmarkEnd w:id="35"/>
    </w:p>
    <w:p w14:paraId="32B6FFAD" w14:textId="77777777" w:rsidR="00DF1FE6" w:rsidRPr="00DF1FE6" w:rsidRDefault="00DF1FE6" w:rsidP="00DF1FE6">
      <w:pPr>
        <w:pStyle w:val="EndNoteBibliography"/>
        <w:ind w:left="720" w:hanging="720"/>
        <w:rPr>
          <w:noProof/>
        </w:rPr>
      </w:pPr>
      <w:bookmarkStart w:id="36" w:name="_ENREF_31"/>
      <w:r w:rsidRPr="00DF1FE6">
        <w:rPr>
          <w:noProof/>
        </w:rPr>
        <w:t>31.</w:t>
      </w:r>
      <w:r w:rsidRPr="00DF1FE6">
        <w:rPr>
          <w:noProof/>
        </w:rPr>
        <w:tab/>
        <w:t xml:space="preserve">Biardi JE &amp; Coss RG (2011) Rock squirrel (Spermophilus variegatus) blood sera affects proteolytic and hemolytic activities of rattlesnake venoms. </w:t>
      </w:r>
      <w:r w:rsidRPr="00DF1FE6">
        <w:rPr>
          <w:i/>
          <w:noProof/>
        </w:rPr>
        <w:t>Toxicon</w:t>
      </w:r>
      <w:r w:rsidRPr="00DF1FE6">
        <w:rPr>
          <w:noProof/>
        </w:rPr>
        <w:t xml:space="preserve"> 57(2):323-331.</w:t>
      </w:r>
      <w:bookmarkEnd w:id="36"/>
    </w:p>
    <w:p w14:paraId="50A7940D" w14:textId="77777777" w:rsidR="00DF1FE6" w:rsidRPr="00DF1FE6" w:rsidRDefault="00DF1FE6" w:rsidP="00DF1FE6">
      <w:pPr>
        <w:pStyle w:val="EndNoteBibliography"/>
        <w:ind w:left="720" w:hanging="720"/>
        <w:rPr>
          <w:noProof/>
        </w:rPr>
      </w:pPr>
      <w:bookmarkStart w:id="37" w:name="_ENREF_32"/>
      <w:r w:rsidRPr="00DF1FE6">
        <w:rPr>
          <w:noProof/>
        </w:rPr>
        <w:t>32.</w:t>
      </w:r>
      <w:r w:rsidRPr="00DF1FE6">
        <w:rPr>
          <w:noProof/>
        </w:rPr>
        <w:tab/>
        <w:t xml:space="preserve">Poran NS, Coss RG, &amp; Benjamini E (1987) Resistance of California ground squirrels (Spermophilus beecheyi) to the venom of the northern Pacific rattlesnake (Crotalus viridis oreganus): a study of adaptive variation. </w:t>
      </w:r>
      <w:r w:rsidRPr="00DF1FE6">
        <w:rPr>
          <w:i/>
          <w:noProof/>
        </w:rPr>
        <w:t>Toxicon</w:t>
      </w:r>
      <w:r w:rsidRPr="00DF1FE6">
        <w:rPr>
          <w:noProof/>
        </w:rPr>
        <w:t xml:space="preserve"> 25(7):767-777.</w:t>
      </w:r>
      <w:bookmarkEnd w:id="37"/>
    </w:p>
    <w:p w14:paraId="1AC408ED" w14:textId="77777777" w:rsidR="00DF1FE6" w:rsidRPr="00DF1FE6" w:rsidRDefault="00DF1FE6" w:rsidP="00DF1FE6">
      <w:pPr>
        <w:pStyle w:val="EndNoteBibliography"/>
        <w:ind w:left="720" w:hanging="720"/>
        <w:rPr>
          <w:noProof/>
        </w:rPr>
      </w:pPr>
      <w:bookmarkStart w:id="38" w:name="_ENREF_33"/>
      <w:r w:rsidRPr="00DF1FE6">
        <w:rPr>
          <w:noProof/>
        </w:rPr>
        <w:t>33.</w:t>
      </w:r>
      <w:r w:rsidRPr="00DF1FE6">
        <w:rPr>
          <w:noProof/>
        </w:rPr>
        <w:tab/>
        <w:t xml:space="preserve">McCue MD &amp; Mason R (2006) Cost of producing venom in three North American pitviper species. </w:t>
      </w:r>
      <w:r w:rsidRPr="00DF1FE6">
        <w:rPr>
          <w:i/>
          <w:noProof/>
        </w:rPr>
        <w:t>Copeia</w:t>
      </w:r>
      <w:r w:rsidRPr="00DF1FE6">
        <w:rPr>
          <w:noProof/>
        </w:rPr>
        <w:t xml:space="preserve"> 2006(4):818-825.</w:t>
      </w:r>
      <w:bookmarkEnd w:id="38"/>
    </w:p>
    <w:p w14:paraId="77003C9A" w14:textId="77777777" w:rsidR="00DF1FE6" w:rsidRPr="00DF1FE6" w:rsidRDefault="00DF1FE6" w:rsidP="00DF1FE6">
      <w:pPr>
        <w:pStyle w:val="EndNoteBibliography"/>
        <w:ind w:left="720" w:hanging="720"/>
        <w:rPr>
          <w:noProof/>
        </w:rPr>
      </w:pPr>
      <w:bookmarkStart w:id="39" w:name="_ENREF_34"/>
      <w:r w:rsidRPr="00DF1FE6">
        <w:rPr>
          <w:noProof/>
        </w:rPr>
        <w:t>34.</w:t>
      </w:r>
      <w:r w:rsidRPr="00DF1FE6">
        <w:rPr>
          <w:noProof/>
        </w:rPr>
        <w:tab/>
        <w:t xml:space="preserve">Pintor AF, Krockenberger AK, &amp; Seymour JE (2010) Costs of venom production in the common death adder (Acanthophis antarcticus). </w:t>
      </w:r>
      <w:r w:rsidRPr="00DF1FE6">
        <w:rPr>
          <w:i/>
          <w:noProof/>
        </w:rPr>
        <w:t>Toxicon</w:t>
      </w:r>
      <w:r w:rsidRPr="00DF1FE6">
        <w:rPr>
          <w:noProof/>
        </w:rPr>
        <w:t xml:space="preserve"> 56(6):1035-1042.</w:t>
      </w:r>
      <w:bookmarkEnd w:id="39"/>
    </w:p>
    <w:p w14:paraId="2E0702A8" w14:textId="77777777" w:rsidR="00DF1FE6" w:rsidRPr="00DF1FE6" w:rsidRDefault="00DF1FE6" w:rsidP="00DF1FE6">
      <w:pPr>
        <w:pStyle w:val="EndNoteBibliography"/>
        <w:ind w:left="720" w:hanging="720"/>
        <w:rPr>
          <w:noProof/>
        </w:rPr>
      </w:pPr>
      <w:bookmarkStart w:id="40" w:name="_ENREF_35"/>
      <w:r w:rsidRPr="00DF1FE6">
        <w:rPr>
          <w:noProof/>
        </w:rPr>
        <w:t>35.</w:t>
      </w:r>
      <w:r w:rsidRPr="00DF1FE6">
        <w:rPr>
          <w:noProof/>
        </w:rPr>
        <w:tab/>
        <w:t xml:space="preserve">Hayes WK (1995) Venom metering by juvenile prairie rattlesnakes, Crotalus v. viridis: effects of prey size and experience. </w:t>
      </w:r>
      <w:r w:rsidRPr="00DF1FE6">
        <w:rPr>
          <w:i/>
          <w:noProof/>
        </w:rPr>
        <w:t>Animal Behaviour</w:t>
      </w:r>
      <w:r w:rsidRPr="00DF1FE6">
        <w:rPr>
          <w:noProof/>
        </w:rPr>
        <w:t xml:space="preserve"> 50(1):33-40.</w:t>
      </w:r>
      <w:bookmarkEnd w:id="40"/>
    </w:p>
    <w:p w14:paraId="685359E9" w14:textId="77777777" w:rsidR="00DF1FE6" w:rsidRPr="00DF1FE6" w:rsidRDefault="00DF1FE6" w:rsidP="00DF1FE6">
      <w:pPr>
        <w:pStyle w:val="EndNoteBibliography"/>
        <w:ind w:left="720" w:hanging="720"/>
        <w:rPr>
          <w:noProof/>
        </w:rPr>
      </w:pPr>
      <w:bookmarkStart w:id="41" w:name="_ENREF_36"/>
      <w:r w:rsidRPr="00DF1FE6">
        <w:rPr>
          <w:noProof/>
        </w:rPr>
        <w:t>36.</w:t>
      </w:r>
      <w:r w:rsidRPr="00DF1FE6">
        <w:rPr>
          <w:noProof/>
        </w:rPr>
        <w:tab/>
        <w:t xml:space="preserve">Hayes WK, Herbert SS, Rehling GC, &amp; Gennaro JF (2002) Factors that influence venom expenditure in viperids and other snake species during predatory and defensive contexts. </w:t>
      </w:r>
      <w:r w:rsidRPr="00DF1FE6">
        <w:rPr>
          <w:i/>
          <w:noProof/>
        </w:rPr>
        <w:t>Biology of the Vipers</w:t>
      </w:r>
      <w:r w:rsidRPr="00DF1FE6">
        <w:rPr>
          <w:noProof/>
        </w:rPr>
        <w:t>:207-233.</w:t>
      </w:r>
      <w:bookmarkEnd w:id="41"/>
    </w:p>
    <w:p w14:paraId="0E7A5C5E" w14:textId="77777777" w:rsidR="00DF1FE6" w:rsidRPr="00DF1FE6" w:rsidRDefault="00DF1FE6" w:rsidP="00DF1FE6">
      <w:pPr>
        <w:pStyle w:val="EndNoteBibliography"/>
        <w:ind w:left="720" w:hanging="720"/>
        <w:rPr>
          <w:noProof/>
        </w:rPr>
      </w:pPr>
      <w:bookmarkStart w:id="42" w:name="_ENREF_37"/>
      <w:r w:rsidRPr="00DF1FE6">
        <w:rPr>
          <w:noProof/>
        </w:rPr>
        <w:lastRenderedPageBreak/>
        <w:t>37.</w:t>
      </w:r>
      <w:r w:rsidRPr="00DF1FE6">
        <w:rPr>
          <w:noProof/>
        </w:rPr>
        <w:tab/>
        <w:t xml:space="preserve">Chippaux J-P, Williams V, &amp; White J (1991) Snake venom variability: methods of study, results and interpretation. </w:t>
      </w:r>
      <w:r w:rsidRPr="00DF1FE6">
        <w:rPr>
          <w:i/>
          <w:noProof/>
        </w:rPr>
        <w:t>Toxicon</w:t>
      </w:r>
      <w:r w:rsidRPr="00DF1FE6">
        <w:rPr>
          <w:noProof/>
        </w:rPr>
        <w:t xml:space="preserve"> 29(11):1279-1303.</w:t>
      </w:r>
      <w:bookmarkEnd w:id="42"/>
    </w:p>
    <w:p w14:paraId="45DC4AFC" w14:textId="77777777" w:rsidR="00DF1FE6" w:rsidRPr="00DF1FE6" w:rsidRDefault="00DF1FE6" w:rsidP="00DF1FE6">
      <w:pPr>
        <w:pStyle w:val="EndNoteBibliography"/>
        <w:ind w:left="720" w:hanging="720"/>
        <w:rPr>
          <w:noProof/>
        </w:rPr>
      </w:pPr>
      <w:bookmarkStart w:id="43" w:name="_ENREF_38"/>
      <w:r w:rsidRPr="00DF1FE6">
        <w:rPr>
          <w:noProof/>
        </w:rPr>
        <w:t>38.</w:t>
      </w:r>
      <w:r w:rsidRPr="00DF1FE6">
        <w:rPr>
          <w:noProof/>
        </w:rPr>
        <w:tab/>
        <w:t xml:space="preserve">Nestorov I (2003) Whole body pharmacokinetic models. </w:t>
      </w:r>
      <w:r w:rsidRPr="00DF1FE6">
        <w:rPr>
          <w:i/>
          <w:noProof/>
        </w:rPr>
        <w:t>Clinical pharmacokinetics</w:t>
      </w:r>
      <w:r w:rsidRPr="00DF1FE6">
        <w:rPr>
          <w:noProof/>
        </w:rPr>
        <w:t xml:space="preserve"> 42(10):883-908.</w:t>
      </w:r>
      <w:bookmarkEnd w:id="43"/>
    </w:p>
    <w:p w14:paraId="33F53D7D" w14:textId="77777777" w:rsidR="00DF1FE6" w:rsidRPr="00DF1FE6" w:rsidRDefault="00DF1FE6" w:rsidP="00DF1FE6">
      <w:pPr>
        <w:pStyle w:val="EndNoteBibliography"/>
        <w:ind w:left="720" w:hanging="720"/>
        <w:rPr>
          <w:noProof/>
        </w:rPr>
      </w:pPr>
      <w:bookmarkStart w:id="44" w:name="_ENREF_39"/>
      <w:r w:rsidRPr="00DF1FE6">
        <w:rPr>
          <w:noProof/>
        </w:rPr>
        <w:t>39.</w:t>
      </w:r>
      <w:r w:rsidRPr="00DF1FE6">
        <w:rPr>
          <w:noProof/>
        </w:rPr>
        <w:tab/>
        <w:t xml:space="preserve">Isaac NJ &amp; Carbone C (2010) Why are metabolic scaling exponents so controversial? Quantifying variance and testing hypotheses. </w:t>
      </w:r>
      <w:r w:rsidRPr="00DF1FE6">
        <w:rPr>
          <w:i/>
          <w:noProof/>
        </w:rPr>
        <w:t>Ecology Letters</w:t>
      </w:r>
      <w:r w:rsidRPr="00DF1FE6">
        <w:rPr>
          <w:noProof/>
        </w:rPr>
        <w:t xml:space="preserve"> 13(6):728-735.</w:t>
      </w:r>
      <w:bookmarkEnd w:id="44"/>
    </w:p>
    <w:p w14:paraId="36CA6875" w14:textId="77777777" w:rsidR="00DF1FE6" w:rsidRPr="00DF1FE6" w:rsidRDefault="00DF1FE6" w:rsidP="00DF1FE6">
      <w:pPr>
        <w:pStyle w:val="EndNoteBibliography"/>
        <w:ind w:left="720" w:hanging="720"/>
        <w:rPr>
          <w:noProof/>
        </w:rPr>
      </w:pPr>
      <w:bookmarkStart w:id="45" w:name="_ENREF_40"/>
      <w:r w:rsidRPr="00DF1FE6">
        <w:rPr>
          <w:noProof/>
        </w:rPr>
        <w:t>40.</w:t>
      </w:r>
      <w:r w:rsidRPr="00DF1FE6">
        <w:rPr>
          <w:noProof/>
        </w:rPr>
        <w:tab/>
        <w:t xml:space="preserve">Kodric-Brown A, Sibly RM, &amp; Brown JH (2006) The allometry of ornaments and weapons. </w:t>
      </w:r>
      <w:r w:rsidRPr="00DF1FE6">
        <w:rPr>
          <w:i/>
          <w:noProof/>
        </w:rPr>
        <w:t>Proceedings of the National Academy of Sciences</w:t>
      </w:r>
      <w:r w:rsidRPr="00DF1FE6">
        <w:rPr>
          <w:noProof/>
        </w:rPr>
        <w:t xml:space="preserve"> 103(23):8733-8738.</w:t>
      </w:r>
      <w:bookmarkEnd w:id="45"/>
    </w:p>
    <w:p w14:paraId="7F52C975" w14:textId="77777777" w:rsidR="00DF1FE6" w:rsidRPr="00DF1FE6" w:rsidRDefault="00DF1FE6" w:rsidP="00DF1FE6">
      <w:pPr>
        <w:pStyle w:val="EndNoteBibliography"/>
        <w:ind w:left="720" w:hanging="720"/>
        <w:rPr>
          <w:noProof/>
        </w:rPr>
      </w:pPr>
      <w:bookmarkStart w:id="46" w:name="_ENREF_41"/>
      <w:r w:rsidRPr="00DF1FE6">
        <w:rPr>
          <w:noProof/>
        </w:rPr>
        <w:t>41.</w:t>
      </w:r>
      <w:r w:rsidRPr="00DF1FE6">
        <w:rPr>
          <w:noProof/>
        </w:rPr>
        <w:tab/>
        <w:t xml:space="preserve">Bergmann PJ &amp; Berk CP (2012) The evolution of positive allometry of weaponry in horned lizards (Phrynosoma). </w:t>
      </w:r>
      <w:r w:rsidRPr="00DF1FE6">
        <w:rPr>
          <w:i/>
          <w:noProof/>
        </w:rPr>
        <w:t>Evolutionary Biology</w:t>
      </w:r>
      <w:r w:rsidRPr="00DF1FE6">
        <w:rPr>
          <w:noProof/>
        </w:rPr>
        <w:t xml:space="preserve"> 39(3):311-323.</w:t>
      </w:r>
      <w:bookmarkEnd w:id="46"/>
    </w:p>
    <w:p w14:paraId="08C06281" w14:textId="77777777" w:rsidR="00DF1FE6" w:rsidRPr="00DF1FE6" w:rsidRDefault="00DF1FE6" w:rsidP="00DF1FE6">
      <w:pPr>
        <w:pStyle w:val="EndNoteBibliography"/>
        <w:ind w:left="720" w:hanging="720"/>
        <w:rPr>
          <w:noProof/>
        </w:rPr>
      </w:pPr>
      <w:bookmarkStart w:id="47" w:name="_ENREF_42"/>
      <w:r w:rsidRPr="00DF1FE6">
        <w:rPr>
          <w:noProof/>
        </w:rPr>
        <w:t>42.</w:t>
      </w:r>
      <w:r w:rsidRPr="00DF1FE6">
        <w:rPr>
          <w:noProof/>
        </w:rPr>
        <w:tab/>
        <w:t>Arbuckle K (2015) Evolutionary Context of Venom in Animals.</w:t>
      </w:r>
      <w:bookmarkEnd w:id="47"/>
    </w:p>
    <w:p w14:paraId="7BFFCF9B" w14:textId="77777777" w:rsidR="00DF1FE6" w:rsidRPr="00DF1FE6" w:rsidRDefault="00DF1FE6" w:rsidP="00DF1FE6">
      <w:pPr>
        <w:pStyle w:val="EndNoteBibliography"/>
        <w:ind w:left="720" w:hanging="720"/>
        <w:rPr>
          <w:noProof/>
        </w:rPr>
      </w:pPr>
      <w:bookmarkStart w:id="48" w:name="_ENREF_43"/>
      <w:r w:rsidRPr="00DF1FE6">
        <w:rPr>
          <w:noProof/>
        </w:rPr>
        <w:t>43.</w:t>
      </w:r>
      <w:r w:rsidRPr="00DF1FE6">
        <w:rPr>
          <w:noProof/>
        </w:rPr>
        <w:tab/>
        <w:t xml:space="preserve">Heithaus MR, Wirsing AJ, Burkholder D, Thomson J, &amp; Dill LM (2009) Towards a predictive framework for predator risk effects: the interaction of landscape features and prey escape tactics. </w:t>
      </w:r>
      <w:r w:rsidRPr="00DF1FE6">
        <w:rPr>
          <w:i/>
          <w:noProof/>
        </w:rPr>
        <w:t>Journal of Animal Ecology</w:t>
      </w:r>
      <w:r w:rsidRPr="00DF1FE6">
        <w:rPr>
          <w:noProof/>
        </w:rPr>
        <w:t xml:space="preserve"> 78(3):556-562.</w:t>
      </w:r>
      <w:bookmarkEnd w:id="48"/>
    </w:p>
    <w:p w14:paraId="5CA211A8" w14:textId="77777777" w:rsidR="00DF1FE6" w:rsidRPr="00DF1FE6" w:rsidRDefault="00DF1FE6" w:rsidP="00DF1FE6">
      <w:pPr>
        <w:pStyle w:val="EndNoteBibliography"/>
        <w:ind w:left="720" w:hanging="720"/>
        <w:rPr>
          <w:noProof/>
        </w:rPr>
      </w:pPr>
      <w:bookmarkStart w:id="49" w:name="_ENREF_44"/>
      <w:r w:rsidRPr="00DF1FE6">
        <w:rPr>
          <w:noProof/>
        </w:rPr>
        <w:t>44.</w:t>
      </w:r>
      <w:r w:rsidRPr="00DF1FE6">
        <w:rPr>
          <w:noProof/>
        </w:rPr>
        <w:tab/>
        <w:t xml:space="preserve">Møller A (2010) Up, up, and away: relative importance of horizontal and vertical escape from predators for survival and senescence. </w:t>
      </w:r>
      <w:r w:rsidRPr="00DF1FE6">
        <w:rPr>
          <w:i/>
          <w:noProof/>
        </w:rPr>
        <w:t>Journal of evolutionary biology</w:t>
      </w:r>
      <w:r w:rsidRPr="00DF1FE6">
        <w:rPr>
          <w:noProof/>
        </w:rPr>
        <w:t xml:space="preserve"> 23(8):1689-1698.</w:t>
      </w:r>
      <w:bookmarkEnd w:id="49"/>
    </w:p>
    <w:p w14:paraId="7E812B09" w14:textId="77777777" w:rsidR="00DF1FE6" w:rsidRPr="00DF1FE6" w:rsidRDefault="00DF1FE6" w:rsidP="00DF1FE6">
      <w:pPr>
        <w:pStyle w:val="EndNoteBibliography"/>
        <w:ind w:left="720" w:hanging="720"/>
        <w:rPr>
          <w:noProof/>
        </w:rPr>
      </w:pPr>
      <w:bookmarkStart w:id="50" w:name="_ENREF_45"/>
      <w:r w:rsidRPr="00DF1FE6">
        <w:rPr>
          <w:noProof/>
        </w:rPr>
        <w:t>45.</w:t>
      </w:r>
      <w:r w:rsidRPr="00DF1FE6">
        <w:rPr>
          <w:noProof/>
        </w:rPr>
        <w:tab/>
        <w:t xml:space="preserve">Hossie T, Hassall C, Knee W, &amp; Sherratt T (2013) Species with a chemical defence, but not chemical offence, live longer. </w:t>
      </w:r>
      <w:r w:rsidRPr="00DF1FE6">
        <w:rPr>
          <w:i/>
          <w:noProof/>
        </w:rPr>
        <w:t>Journal of evolutionary biology</w:t>
      </w:r>
      <w:r w:rsidRPr="00DF1FE6">
        <w:rPr>
          <w:noProof/>
        </w:rPr>
        <w:t xml:space="preserve"> 26(7):1598-1602.</w:t>
      </w:r>
      <w:bookmarkEnd w:id="50"/>
    </w:p>
    <w:p w14:paraId="56B4E01E" w14:textId="77777777" w:rsidR="00DF1FE6" w:rsidRPr="00DF1FE6" w:rsidRDefault="00DF1FE6" w:rsidP="00DF1FE6">
      <w:pPr>
        <w:pStyle w:val="EndNoteBibliography"/>
        <w:ind w:left="720" w:hanging="720"/>
        <w:rPr>
          <w:noProof/>
        </w:rPr>
      </w:pPr>
      <w:bookmarkStart w:id="51" w:name="_ENREF_46"/>
      <w:r w:rsidRPr="00DF1FE6">
        <w:rPr>
          <w:noProof/>
        </w:rPr>
        <w:t>46.</w:t>
      </w:r>
      <w:r w:rsidRPr="00DF1FE6">
        <w:rPr>
          <w:noProof/>
        </w:rPr>
        <w:tab/>
        <w:t xml:space="preserve">Brown JH, Gillooly JF, Allen AP, Savage VM, &amp; West GB (2004) Toward a metabolic theory of ecology. </w:t>
      </w:r>
      <w:r w:rsidRPr="00DF1FE6">
        <w:rPr>
          <w:i/>
          <w:noProof/>
        </w:rPr>
        <w:t>Ecology</w:t>
      </w:r>
      <w:r w:rsidRPr="00DF1FE6">
        <w:rPr>
          <w:noProof/>
        </w:rPr>
        <w:t xml:space="preserve"> 85(7):1771-1789.</w:t>
      </w:r>
      <w:bookmarkEnd w:id="51"/>
    </w:p>
    <w:p w14:paraId="41BEB866" w14:textId="77777777" w:rsidR="00DF1FE6" w:rsidRPr="00DF1FE6" w:rsidRDefault="00DF1FE6" w:rsidP="00DF1FE6">
      <w:pPr>
        <w:pStyle w:val="EndNoteBibliography"/>
        <w:ind w:left="720" w:hanging="720"/>
        <w:rPr>
          <w:noProof/>
        </w:rPr>
      </w:pPr>
      <w:bookmarkStart w:id="52" w:name="_ENREF_47"/>
      <w:r w:rsidRPr="00DF1FE6">
        <w:rPr>
          <w:noProof/>
        </w:rPr>
        <w:t>47.</w:t>
      </w:r>
      <w:r w:rsidRPr="00DF1FE6">
        <w:rPr>
          <w:noProof/>
        </w:rPr>
        <w:tab/>
        <w:t xml:space="preserve">Shine R &amp; Schwaner T (1985) Prey constriction by venomous snakes: a review, and new data on Australian species. </w:t>
      </w:r>
      <w:r w:rsidRPr="00DF1FE6">
        <w:rPr>
          <w:i/>
          <w:noProof/>
        </w:rPr>
        <w:t>Copeia</w:t>
      </w:r>
      <w:r w:rsidRPr="00DF1FE6">
        <w:rPr>
          <w:noProof/>
        </w:rPr>
        <w:t xml:space="preserve"> 1985(4):1067-1071.</w:t>
      </w:r>
      <w:bookmarkEnd w:id="52"/>
    </w:p>
    <w:p w14:paraId="5623D3B3" w14:textId="77777777" w:rsidR="00DF1FE6" w:rsidRPr="00DF1FE6" w:rsidRDefault="00DF1FE6" w:rsidP="00DF1FE6">
      <w:pPr>
        <w:pStyle w:val="EndNoteBibliography"/>
        <w:ind w:left="720" w:hanging="720"/>
        <w:rPr>
          <w:noProof/>
        </w:rPr>
      </w:pPr>
      <w:bookmarkStart w:id="53" w:name="_ENREF_48"/>
      <w:r w:rsidRPr="00DF1FE6">
        <w:rPr>
          <w:noProof/>
        </w:rPr>
        <w:t>48.</w:t>
      </w:r>
      <w:r w:rsidRPr="00DF1FE6">
        <w:rPr>
          <w:noProof/>
        </w:rPr>
        <w:tab/>
        <w:t xml:space="preserve">Branch WR (1998) </w:t>
      </w:r>
      <w:r w:rsidRPr="00DF1FE6">
        <w:rPr>
          <w:i/>
          <w:noProof/>
        </w:rPr>
        <w:t>Field guide to snakes and other reptiles of southern Africa</w:t>
      </w:r>
      <w:r w:rsidRPr="00DF1FE6">
        <w:rPr>
          <w:noProof/>
        </w:rPr>
        <w:t xml:space="preserve"> (Struik).</w:t>
      </w:r>
      <w:bookmarkEnd w:id="53"/>
    </w:p>
    <w:p w14:paraId="13CED8FB" w14:textId="77777777" w:rsidR="00DF1FE6" w:rsidRPr="00DF1FE6" w:rsidRDefault="00DF1FE6" w:rsidP="00DF1FE6">
      <w:pPr>
        <w:pStyle w:val="EndNoteBibliography"/>
        <w:ind w:left="720" w:hanging="720"/>
        <w:rPr>
          <w:noProof/>
        </w:rPr>
      </w:pPr>
      <w:bookmarkStart w:id="54" w:name="_ENREF_49"/>
      <w:r w:rsidRPr="00DF1FE6">
        <w:rPr>
          <w:noProof/>
        </w:rPr>
        <w:t>49.</w:t>
      </w:r>
      <w:r w:rsidRPr="00DF1FE6">
        <w:rPr>
          <w:noProof/>
        </w:rPr>
        <w:tab/>
        <w:t>Currier RB</w:t>
      </w:r>
      <w:r w:rsidRPr="00DF1FE6">
        <w:rPr>
          <w:i/>
          <w:noProof/>
        </w:rPr>
        <w:t>, et al.</w:t>
      </w:r>
      <w:r w:rsidRPr="00DF1FE6">
        <w:rPr>
          <w:noProof/>
        </w:rPr>
        <w:t xml:space="preserve"> (2012) Unusual stability of messenger RNA in snake venom reveals gene expression dynamics of venom replenishment. </w:t>
      </w:r>
      <w:r w:rsidRPr="00DF1FE6">
        <w:rPr>
          <w:i/>
          <w:noProof/>
        </w:rPr>
        <w:t>PloS one</w:t>
      </w:r>
      <w:r w:rsidRPr="00DF1FE6">
        <w:rPr>
          <w:noProof/>
        </w:rPr>
        <w:t xml:space="preserve"> 7(8):e41888.</w:t>
      </w:r>
      <w:bookmarkEnd w:id="54"/>
    </w:p>
    <w:p w14:paraId="41428180" w14:textId="77777777" w:rsidR="00DF1FE6" w:rsidRPr="00DF1FE6" w:rsidRDefault="00DF1FE6" w:rsidP="00DF1FE6">
      <w:pPr>
        <w:pStyle w:val="EndNoteBibliography"/>
        <w:ind w:left="720" w:hanging="720"/>
        <w:rPr>
          <w:noProof/>
        </w:rPr>
      </w:pPr>
      <w:bookmarkStart w:id="55" w:name="_ENREF_50"/>
      <w:r w:rsidRPr="00DF1FE6">
        <w:rPr>
          <w:noProof/>
        </w:rPr>
        <w:t>50.</w:t>
      </w:r>
      <w:r w:rsidRPr="00DF1FE6">
        <w:rPr>
          <w:noProof/>
        </w:rPr>
        <w:tab/>
        <w:t xml:space="preserve">Rotenberg D, Bamberger E, &amp; Kochva E (1971) Studies on ribonucleic acid synthesis in the venom glands of Vipera palaestinae (Ophidia, Reptilia). </w:t>
      </w:r>
      <w:r w:rsidRPr="00DF1FE6">
        <w:rPr>
          <w:i/>
          <w:noProof/>
        </w:rPr>
        <w:t>Biochemical Journal</w:t>
      </w:r>
      <w:r w:rsidRPr="00DF1FE6">
        <w:rPr>
          <w:noProof/>
        </w:rPr>
        <w:t xml:space="preserve"> 121(4):609-612.</w:t>
      </w:r>
      <w:bookmarkEnd w:id="55"/>
    </w:p>
    <w:p w14:paraId="4C7DCAFC" w14:textId="77777777" w:rsidR="00DF1FE6" w:rsidRPr="00DF1FE6" w:rsidRDefault="00DF1FE6" w:rsidP="00DF1FE6">
      <w:pPr>
        <w:pStyle w:val="EndNoteBibliography"/>
        <w:ind w:left="720" w:hanging="720"/>
        <w:rPr>
          <w:noProof/>
        </w:rPr>
      </w:pPr>
      <w:bookmarkStart w:id="56" w:name="_ENREF_51"/>
      <w:r w:rsidRPr="00DF1FE6">
        <w:rPr>
          <w:noProof/>
        </w:rPr>
        <w:t>51.</w:t>
      </w:r>
      <w:r w:rsidRPr="00DF1FE6">
        <w:rPr>
          <w:noProof/>
        </w:rPr>
        <w:tab/>
        <w:t xml:space="preserve">Hayes W (2008) The snake venom-metering controversy: levels of analysis, assumptions, and evidence. </w:t>
      </w:r>
      <w:r w:rsidRPr="00DF1FE6">
        <w:rPr>
          <w:i/>
          <w:noProof/>
        </w:rPr>
        <w:t>The biology of rattlesnakes</w:t>
      </w:r>
      <w:r w:rsidRPr="00DF1FE6">
        <w:rPr>
          <w:noProof/>
        </w:rPr>
        <w:t>:191-220.</w:t>
      </w:r>
      <w:bookmarkEnd w:id="56"/>
    </w:p>
    <w:p w14:paraId="38CBF56A" w14:textId="77777777" w:rsidR="00DF1FE6" w:rsidRPr="00DF1FE6" w:rsidRDefault="00DF1FE6" w:rsidP="00DF1FE6">
      <w:pPr>
        <w:pStyle w:val="EndNoteBibliography"/>
        <w:ind w:left="720" w:hanging="720"/>
        <w:rPr>
          <w:noProof/>
        </w:rPr>
      </w:pPr>
      <w:bookmarkStart w:id="57" w:name="_ENREF_52"/>
      <w:r w:rsidRPr="00DF1FE6">
        <w:rPr>
          <w:noProof/>
        </w:rPr>
        <w:t>52.</w:t>
      </w:r>
      <w:r w:rsidRPr="00DF1FE6">
        <w:rPr>
          <w:noProof/>
        </w:rPr>
        <w:tab/>
        <w:t xml:space="preserve">Young BA (2008) Perspectives on the regulation of venom expulsion in snakes. </w:t>
      </w:r>
      <w:r w:rsidRPr="00DF1FE6">
        <w:rPr>
          <w:i/>
          <w:noProof/>
        </w:rPr>
        <w:t>The Biology of the Rattlesnakes.</w:t>
      </w:r>
      <w:r w:rsidRPr="00DF1FE6">
        <w:rPr>
          <w:noProof/>
        </w:rPr>
        <w:t>, ed Hayes WK, Beaman, K.R., Caldwell, M.D., Bush, S.P. (Loma Linda University Press, California), pp 79-90.</w:t>
      </w:r>
      <w:bookmarkEnd w:id="57"/>
    </w:p>
    <w:p w14:paraId="7FEB97C5" w14:textId="77777777" w:rsidR="00DF1FE6" w:rsidRPr="00DF1FE6" w:rsidRDefault="00DF1FE6" w:rsidP="00DF1FE6">
      <w:pPr>
        <w:pStyle w:val="EndNoteBibliography"/>
        <w:ind w:left="720" w:hanging="720"/>
        <w:rPr>
          <w:noProof/>
        </w:rPr>
      </w:pPr>
      <w:bookmarkStart w:id="58" w:name="_ENREF_53"/>
      <w:r w:rsidRPr="00DF1FE6">
        <w:rPr>
          <w:noProof/>
        </w:rPr>
        <w:t>53.</w:t>
      </w:r>
      <w:r w:rsidRPr="00DF1FE6">
        <w:rPr>
          <w:noProof/>
        </w:rPr>
        <w:tab/>
        <w:t>Vonk FJ</w:t>
      </w:r>
      <w:r w:rsidRPr="00DF1FE6">
        <w:rPr>
          <w:i/>
          <w:noProof/>
        </w:rPr>
        <w:t>, et al.</w:t>
      </w:r>
      <w:r w:rsidRPr="00DF1FE6">
        <w:rPr>
          <w:noProof/>
        </w:rPr>
        <w:t xml:space="preserve"> (2013) The king cobra genome reveals dynamic gene evolution and adaptation in the snake venom system. </w:t>
      </w:r>
      <w:r w:rsidRPr="00DF1FE6">
        <w:rPr>
          <w:i/>
          <w:noProof/>
        </w:rPr>
        <w:t>Proceedings of the National Academy of Sciences</w:t>
      </w:r>
      <w:r w:rsidRPr="00DF1FE6">
        <w:rPr>
          <w:noProof/>
        </w:rPr>
        <w:t xml:space="preserve"> 110(51):20651-20656.</w:t>
      </w:r>
      <w:bookmarkEnd w:id="58"/>
    </w:p>
    <w:p w14:paraId="797D4A73" w14:textId="77777777" w:rsidR="00DF1FE6" w:rsidRPr="00DF1FE6" w:rsidRDefault="00DF1FE6" w:rsidP="00DF1FE6">
      <w:pPr>
        <w:pStyle w:val="EndNoteBibliography"/>
        <w:ind w:left="720" w:hanging="720"/>
        <w:rPr>
          <w:noProof/>
        </w:rPr>
      </w:pPr>
      <w:bookmarkStart w:id="59" w:name="_ENREF_54"/>
      <w:r w:rsidRPr="00DF1FE6">
        <w:rPr>
          <w:noProof/>
        </w:rPr>
        <w:t>54.</w:t>
      </w:r>
      <w:r w:rsidRPr="00DF1FE6">
        <w:rPr>
          <w:noProof/>
        </w:rPr>
        <w:tab/>
        <w:t xml:space="preserve">Nisani Z, Dunbar SG, &amp; Hayes WK (2007) Cost of venom regeneration in Parabuthus transvaalicus (Arachnida: Buthidae). </w:t>
      </w:r>
      <w:r w:rsidRPr="00DF1FE6">
        <w:rPr>
          <w:i/>
          <w:noProof/>
        </w:rPr>
        <w:t>Comparative Biochemistry and Physiology Part A: Molecular &amp; Integrative Physiology</w:t>
      </w:r>
      <w:r w:rsidRPr="00DF1FE6">
        <w:rPr>
          <w:noProof/>
        </w:rPr>
        <w:t xml:space="preserve"> 147(2):509-513.</w:t>
      </w:r>
      <w:bookmarkEnd w:id="59"/>
    </w:p>
    <w:p w14:paraId="09980774" w14:textId="77777777" w:rsidR="00DF1FE6" w:rsidRPr="00DF1FE6" w:rsidRDefault="00DF1FE6" w:rsidP="00DF1FE6">
      <w:pPr>
        <w:pStyle w:val="EndNoteBibliography"/>
        <w:ind w:left="720" w:hanging="720"/>
        <w:rPr>
          <w:noProof/>
        </w:rPr>
      </w:pPr>
      <w:bookmarkStart w:id="60" w:name="_ENREF_55"/>
      <w:r w:rsidRPr="00DF1FE6">
        <w:rPr>
          <w:noProof/>
        </w:rPr>
        <w:t>55.</w:t>
      </w:r>
      <w:r w:rsidRPr="00DF1FE6">
        <w:rPr>
          <w:noProof/>
        </w:rPr>
        <w:tab/>
        <w:t xml:space="preserve">Hedges SB, Dudley J, &amp; Kumar S (2006) TimeTree: a public knowledge-base of divergence times among organisms. </w:t>
      </w:r>
      <w:r w:rsidRPr="00DF1FE6">
        <w:rPr>
          <w:i/>
          <w:noProof/>
        </w:rPr>
        <w:t>Bioinformatics</w:t>
      </w:r>
      <w:r w:rsidRPr="00DF1FE6">
        <w:rPr>
          <w:noProof/>
        </w:rPr>
        <w:t xml:space="preserve"> 22(23):2971-2972.</w:t>
      </w:r>
      <w:bookmarkEnd w:id="60"/>
    </w:p>
    <w:p w14:paraId="2242218B" w14:textId="77777777" w:rsidR="00DF1FE6" w:rsidRPr="00DF1FE6" w:rsidRDefault="00DF1FE6" w:rsidP="00DF1FE6">
      <w:pPr>
        <w:pStyle w:val="EndNoteBibliography"/>
        <w:ind w:left="720" w:hanging="720"/>
        <w:rPr>
          <w:noProof/>
        </w:rPr>
      </w:pPr>
      <w:bookmarkStart w:id="61" w:name="_ENREF_56"/>
      <w:r w:rsidRPr="00DF1FE6">
        <w:rPr>
          <w:noProof/>
        </w:rPr>
        <w:t>56.</w:t>
      </w:r>
      <w:r w:rsidRPr="00DF1FE6">
        <w:rPr>
          <w:noProof/>
        </w:rPr>
        <w:tab/>
        <w:t xml:space="preserve">Meiri S (2010) Length–weight allometries in lizards. </w:t>
      </w:r>
      <w:r w:rsidRPr="00DF1FE6">
        <w:rPr>
          <w:i/>
          <w:noProof/>
        </w:rPr>
        <w:t>Journal of Zoology</w:t>
      </w:r>
      <w:r w:rsidRPr="00DF1FE6">
        <w:rPr>
          <w:noProof/>
        </w:rPr>
        <w:t xml:space="preserve"> 281(3):218-226.</w:t>
      </w:r>
      <w:bookmarkEnd w:id="61"/>
    </w:p>
    <w:p w14:paraId="47B31621" w14:textId="77777777" w:rsidR="00DF1FE6" w:rsidRPr="00DF1FE6" w:rsidRDefault="00DF1FE6" w:rsidP="00DF1FE6">
      <w:pPr>
        <w:pStyle w:val="EndNoteBibliography"/>
        <w:ind w:left="720" w:hanging="720"/>
        <w:rPr>
          <w:noProof/>
        </w:rPr>
      </w:pPr>
      <w:bookmarkStart w:id="62" w:name="_ENREF_57"/>
      <w:r w:rsidRPr="00DF1FE6">
        <w:rPr>
          <w:noProof/>
        </w:rPr>
        <w:t>57.</w:t>
      </w:r>
      <w:r w:rsidRPr="00DF1FE6">
        <w:rPr>
          <w:noProof/>
        </w:rPr>
        <w:tab/>
        <w:t xml:space="preserve">Feldman A &amp; Meiri S (2013) Length–mass allometry in snakes. </w:t>
      </w:r>
      <w:r w:rsidRPr="00DF1FE6">
        <w:rPr>
          <w:i/>
          <w:noProof/>
        </w:rPr>
        <w:t>Biological Journal of the Linnean Society</w:t>
      </w:r>
      <w:r w:rsidRPr="00DF1FE6">
        <w:rPr>
          <w:noProof/>
        </w:rPr>
        <w:t xml:space="preserve"> 108(1):161-172.</w:t>
      </w:r>
      <w:bookmarkEnd w:id="62"/>
    </w:p>
    <w:p w14:paraId="4D7E0CFC" w14:textId="77777777" w:rsidR="00DF1FE6" w:rsidRPr="00DF1FE6" w:rsidRDefault="00DF1FE6" w:rsidP="00DF1FE6">
      <w:pPr>
        <w:pStyle w:val="EndNoteBibliography"/>
        <w:ind w:left="720" w:hanging="720"/>
        <w:rPr>
          <w:noProof/>
        </w:rPr>
      </w:pPr>
      <w:bookmarkStart w:id="63" w:name="_ENREF_58"/>
      <w:r w:rsidRPr="00DF1FE6">
        <w:rPr>
          <w:noProof/>
        </w:rPr>
        <w:lastRenderedPageBreak/>
        <w:t>58.</w:t>
      </w:r>
      <w:r w:rsidRPr="00DF1FE6">
        <w:rPr>
          <w:noProof/>
        </w:rPr>
        <w:tab/>
        <w:t>Myhrvold NP</w:t>
      </w:r>
      <w:r w:rsidRPr="00DF1FE6">
        <w:rPr>
          <w:i/>
          <w:noProof/>
        </w:rPr>
        <w:t>, et al.</w:t>
      </w:r>
      <w:r w:rsidRPr="00DF1FE6">
        <w:rPr>
          <w:noProof/>
        </w:rPr>
        <w:t xml:space="preserve"> (2015) An amniote life‐history database to perform comparative analyses with birds, mammals, and reptiles. </w:t>
      </w:r>
      <w:r w:rsidRPr="00DF1FE6">
        <w:rPr>
          <w:i/>
          <w:noProof/>
        </w:rPr>
        <w:t>Ecology</w:t>
      </w:r>
      <w:r w:rsidRPr="00DF1FE6">
        <w:rPr>
          <w:noProof/>
        </w:rPr>
        <w:t xml:space="preserve"> 96(11):3109-3109.</w:t>
      </w:r>
      <w:bookmarkEnd w:id="63"/>
    </w:p>
    <w:p w14:paraId="588C6006" w14:textId="77777777" w:rsidR="00DF1FE6" w:rsidRPr="00DF1FE6" w:rsidRDefault="00DF1FE6" w:rsidP="00DF1FE6">
      <w:pPr>
        <w:pStyle w:val="EndNoteBibliography"/>
        <w:ind w:left="720" w:hanging="720"/>
        <w:rPr>
          <w:noProof/>
        </w:rPr>
      </w:pPr>
      <w:bookmarkStart w:id="64" w:name="_ENREF_59"/>
      <w:r w:rsidRPr="00DF1FE6">
        <w:rPr>
          <w:noProof/>
        </w:rPr>
        <w:t>59.</w:t>
      </w:r>
      <w:r w:rsidRPr="00DF1FE6">
        <w:rPr>
          <w:noProof/>
        </w:rPr>
        <w:tab/>
        <w:t xml:space="preserve">Pough FH (1980) The advantages of ectothermy for tetrapods. </w:t>
      </w:r>
      <w:r w:rsidRPr="00DF1FE6">
        <w:rPr>
          <w:i/>
          <w:noProof/>
        </w:rPr>
        <w:t>American Naturalist</w:t>
      </w:r>
      <w:r w:rsidRPr="00DF1FE6">
        <w:rPr>
          <w:noProof/>
        </w:rPr>
        <w:t>:92-112.</w:t>
      </w:r>
      <w:bookmarkEnd w:id="64"/>
    </w:p>
    <w:p w14:paraId="5947DD10" w14:textId="77777777" w:rsidR="00DF1FE6" w:rsidRPr="00DF1FE6" w:rsidRDefault="00DF1FE6" w:rsidP="00DF1FE6">
      <w:pPr>
        <w:pStyle w:val="EndNoteBibliography"/>
        <w:ind w:left="720" w:hanging="720"/>
        <w:rPr>
          <w:noProof/>
        </w:rPr>
      </w:pPr>
      <w:bookmarkStart w:id="65" w:name="_ENREF_60"/>
      <w:r w:rsidRPr="00DF1FE6">
        <w:rPr>
          <w:noProof/>
        </w:rPr>
        <w:t>60.</w:t>
      </w:r>
      <w:r w:rsidRPr="00DF1FE6">
        <w:rPr>
          <w:noProof/>
        </w:rPr>
        <w:tab/>
        <w:t xml:space="preserve">Pyron RA &amp; Burbrink FT (2014) Early origin of viviparity and multiple reversions to oviparity in squamate reptiles. </w:t>
      </w:r>
      <w:r w:rsidRPr="00DF1FE6">
        <w:rPr>
          <w:i/>
          <w:noProof/>
        </w:rPr>
        <w:t>Ecology Letters</w:t>
      </w:r>
      <w:r w:rsidRPr="00DF1FE6">
        <w:rPr>
          <w:noProof/>
        </w:rPr>
        <w:t xml:space="preserve"> 17(1):13-21.</w:t>
      </w:r>
      <w:bookmarkEnd w:id="65"/>
    </w:p>
    <w:p w14:paraId="3D7FA1C3" w14:textId="77777777" w:rsidR="00DF1FE6" w:rsidRPr="00DF1FE6" w:rsidRDefault="00DF1FE6" w:rsidP="00DF1FE6">
      <w:pPr>
        <w:pStyle w:val="EndNoteBibliography"/>
        <w:ind w:left="720" w:hanging="720"/>
        <w:rPr>
          <w:noProof/>
        </w:rPr>
      </w:pPr>
      <w:bookmarkStart w:id="66" w:name="_ENREF_61"/>
      <w:r w:rsidRPr="00DF1FE6">
        <w:rPr>
          <w:noProof/>
        </w:rPr>
        <w:t>61.</w:t>
      </w:r>
      <w:r w:rsidRPr="00DF1FE6">
        <w:rPr>
          <w:noProof/>
        </w:rPr>
        <w:tab/>
        <w:t xml:space="preserve">Hadfield JD (2010) MCMC methods for multi-response generalized linear mixed models: the MCMCglmm R package. </w:t>
      </w:r>
      <w:r w:rsidRPr="00DF1FE6">
        <w:rPr>
          <w:i/>
          <w:noProof/>
        </w:rPr>
        <w:t>Journal of Statistical Software</w:t>
      </w:r>
      <w:r w:rsidRPr="00DF1FE6">
        <w:rPr>
          <w:noProof/>
        </w:rPr>
        <w:t xml:space="preserve"> 33(2):1-22.</w:t>
      </w:r>
      <w:bookmarkEnd w:id="66"/>
    </w:p>
    <w:p w14:paraId="25ADCEFB" w14:textId="77777777" w:rsidR="00DF1FE6" w:rsidRPr="00DF1FE6" w:rsidRDefault="00DF1FE6" w:rsidP="00DF1FE6">
      <w:pPr>
        <w:pStyle w:val="EndNoteBibliography"/>
        <w:ind w:left="720" w:hanging="720"/>
        <w:rPr>
          <w:noProof/>
        </w:rPr>
      </w:pPr>
      <w:bookmarkStart w:id="67" w:name="_ENREF_62"/>
      <w:r w:rsidRPr="00DF1FE6">
        <w:rPr>
          <w:noProof/>
        </w:rPr>
        <w:t>62.</w:t>
      </w:r>
      <w:r w:rsidRPr="00DF1FE6">
        <w:rPr>
          <w:noProof/>
        </w:rPr>
        <w:tab/>
        <w:t>Team RC (2016) R: A Language and Environment for Statistical Computing. R Foundation for Statistical Computing.</w:t>
      </w:r>
      <w:bookmarkEnd w:id="67"/>
    </w:p>
    <w:p w14:paraId="0FFECEDC" w14:textId="77777777" w:rsidR="00DF1FE6" w:rsidRPr="00DF1FE6" w:rsidRDefault="00DF1FE6" w:rsidP="00DF1FE6">
      <w:pPr>
        <w:pStyle w:val="EndNoteBibliography"/>
        <w:ind w:left="720" w:hanging="720"/>
        <w:rPr>
          <w:noProof/>
        </w:rPr>
      </w:pPr>
      <w:bookmarkStart w:id="68" w:name="_ENREF_63"/>
      <w:r w:rsidRPr="00DF1FE6">
        <w:rPr>
          <w:noProof/>
        </w:rPr>
        <w:t>63.</w:t>
      </w:r>
      <w:r w:rsidRPr="00DF1FE6">
        <w:rPr>
          <w:noProof/>
        </w:rPr>
        <w:tab/>
        <w:t xml:space="preserve">Brooks SP &amp; Gelman A (1998) General methods for monitoring convergence of iterative simulations. </w:t>
      </w:r>
      <w:r w:rsidRPr="00DF1FE6">
        <w:rPr>
          <w:i/>
          <w:noProof/>
        </w:rPr>
        <w:t>Journal of computational and graphical statistics</w:t>
      </w:r>
      <w:r w:rsidRPr="00DF1FE6">
        <w:rPr>
          <w:noProof/>
        </w:rPr>
        <w:t xml:space="preserve"> 7(4):434-455.</w:t>
      </w:r>
      <w:bookmarkEnd w:id="68"/>
    </w:p>
    <w:p w14:paraId="0F1A1A2E" w14:textId="17EA3BA4"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hris C" w:date="2017-01-11T23:57:00Z" w:initials="CC">
    <w:p w14:paraId="4FD6E5A5" w14:textId="68B20637" w:rsidR="00ED42A7" w:rsidRDefault="00ED42A7">
      <w:pPr>
        <w:pStyle w:val="CommentText"/>
      </w:pPr>
      <w:r>
        <w:rPr>
          <w:rStyle w:val="CommentReference"/>
        </w:rPr>
        <w:annotationRef/>
      </w:r>
      <w:r>
        <w:t>This is the OLS prediction, do you use the PGLS of 0.68 from the same study in the estimate below? I think it is better just to use one.</w:t>
      </w:r>
    </w:p>
  </w:comment>
  <w:comment w:id="3" w:author="Kevin Healy" w:date="2017-01-17T23:55:00Z" w:initials="KH">
    <w:p w14:paraId="2A35A831" w14:textId="435C337D" w:rsidR="00ED42A7" w:rsidRDefault="00ED42A7">
      <w:pPr>
        <w:pStyle w:val="CommentText"/>
      </w:pPr>
      <w:r>
        <w:rPr>
          <w:rStyle w:val="CommentReference"/>
        </w:rPr>
        <w:annotationRef/>
      </w:r>
      <w:r>
        <w:t xml:space="preserve">I use the OLS prediction, its far more conservative as using the PGLS </w:t>
      </w:r>
      <w:proofErr w:type="spellStart"/>
      <w:r>
        <w:t>expontent</w:t>
      </w:r>
      <w:proofErr w:type="spellEnd"/>
      <w:r>
        <w:t xml:space="preserve"> would predict a body size </w:t>
      </w:r>
      <w:proofErr w:type="spellStart"/>
      <w:r>
        <w:t>scling</w:t>
      </w:r>
      <w:proofErr w:type="spellEnd"/>
      <w:r>
        <w:t xml:space="preserve"> exponent even lower than 0.51.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6E5A5" w15:done="0"/>
  <w15:commentEx w15:paraId="2A35A831" w15:paraIdParent="4FD6E5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65BED"/>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AC1A58"/>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287E99"/>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52F97"/>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7522C2"/>
    <w:multiLevelType w:val="hybridMultilevel"/>
    <w:tmpl w:val="4E84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9&lt;/item&gt;&lt;item&gt;79&lt;/item&gt;&lt;item&gt;80&lt;/item&gt;&lt;item&gt;81&lt;/item&gt;&lt;item&gt;82&lt;/item&gt;&lt;item&gt;92&lt;/item&gt;&lt;item&gt;93&lt;/item&gt;&lt;item&gt;94&lt;/item&gt;&lt;item&gt;95&lt;/item&gt;&lt;item&gt;96&lt;/item&gt;&lt;item&gt;97&lt;/item&gt;&lt;item&gt;100&lt;/item&gt;&lt;item&gt;101&lt;/item&gt;&lt;item&gt;102&lt;/item&gt;&lt;item&gt;103&lt;/item&gt;&lt;item&gt;104&lt;/item&gt;&lt;item&gt;105&lt;/item&gt;&lt;item&gt;107&lt;/item&gt;&lt;item&gt;108&lt;/item&gt;&lt;item&gt;109&lt;/item&gt;&lt;item&gt;111&lt;/item&gt;&lt;item&gt;115&lt;/item&gt;&lt;item&gt;116&lt;/item&gt;&lt;item&gt;118&lt;/item&gt;&lt;item&gt;119&lt;/item&gt;&lt;item&gt;120&lt;/item&gt;&lt;item&gt;121&lt;/item&gt;&lt;item&gt;122&lt;/item&gt;&lt;item&gt;125&lt;/item&gt;&lt;item&gt;195&lt;/item&gt;&lt;item&gt;196&lt;/item&gt;&lt;item&gt;197&lt;/item&gt;&lt;item&gt;198&lt;/item&gt;&lt;item&gt;199&lt;/item&gt;&lt;item&gt;200&lt;/item&gt;&lt;item&gt;201&lt;/item&gt;&lt;item&gt;202&lt;/item&gt;&lt;/record-ids&gt;&lt;/item&gt;&lt;/Libraries&gt;"/>
  </w:docVars>
  <w:rsids>
    <w:rsidRoot w:val="005266A2"/>
    <w:rsid w:val="00005DDB"/>
    <w:rsid w:val="00006F42"/>
    <w:rsid w:val="00011114"/>
    <w:rsid w:val="00013FCD"/>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644E5"/>
    <w:rsid w:val="00076DF8"/>
    <w:rsid w:val="00080582"/>
    <w:rsid w:val="00080E86"/>
    <w:rsid w:val="0008546F"/>
    <w:rsid w:val="00086F27"/>
    <w:rsid w:val="000965FE"/>
    <w:rsid w:val="0009670D"/>
    <w:rsid w:val="000A7D77"/>
    <w:rsid w:val="000B594C"/>
    <w:rsid w:val="000C167E"/>
    <w:rsid w:val="000C6E9C"/>
    <w:rsid w:val="000C7AD8"/>
    <w:rsid w:val="000E5E13"/>
    <w:rsid w:val="000E646A"/>
    <w:rsid w:val="000E6823"/>
    <w:rsid w:val="000E7B97"/>
    <w:rsid w:val="000E7D67"/>
    <w:rsid w:val="000F0566"/>
    <w:rsid w:val="000F7630"/>
    <w:rsid w:val="0010580E"/>
    <w:rsid w:val="001144B5"/>
    <w:rsid w:val="001163EF"/>
    <w:rsid w:val="00116B26"/>
    <w:rsid w:val="001230F5"/>
    <w:rsid w:val="00125FD1"/>
    <w:rsid w:val="00127B69"/>
    <w:rsid w:val="0013466C"/>
    <w:rsid w:val="00135203"/>
    <w:rsid w:val="00136EC9"/>
    <w:rsid w:val="00140B7A"/>
    <w:rsid w:val="00143FEC"/>
    <w:rsid w:val="00147DFB"/>
    <w:rsid w:val="00147F0C"/>
    <w:rsid w:val="00155347"/>
    <w:rsid w:val="0015598C"/>
    <w:rsid w:val="00160118"/>
    <w:rsid w:val="001608C1"/>
    <w:rsid w:val="00161570"/>
    <w:rsid w:val="00165017"/>
    <w:rsid w:val="00167A10"/>
    <w:rsid w:val="00167B2D"/>
    <w:rsid w:val="00171CAC"/>
    <w:rsid w:val="00173F0D"/>
    <w:rsid w:val="00177638"/>
    <w:rsid w:val="001803E9"/>
    <w:rsid w:val="0018196C"/>
    <w:rsid w:val="00181C7B"/>
    <w:rsid w:val="00184F56"/>
    <w:rsid w:val="00191A69"/>
    <w:rsid w:val="0019724B"/>
    <w:rsid w:val="001974B5"/>
    <w:rsid w:val="001A0E08"/>
    <w:rsid w:val="001A22D0"/>
    <w:rsid w:val="001A7E5A"/>
    <w:rsid w:val="001B07FE"/>
    <w:rsid w:val="001B0F47"/>
    <w:rsid w:val="001B14CC"/>
    <w:rsid w:val="001C05B0"/>
    <w:rsid w:val="001C18A4"/>
    <w:rsid w:val="001C39D4"/>
    <w:rsid w:val="001C3EAF"/>
    <w:rsid w:val="001D0048"/>
    <w:rsid w:val="001D3BDE"/>
    <w:rsid w:val="001E1B7B"/>
    <w:rsid w:val="001E64EB"/>
    <w:rsid w:val="001F01BC"/>
    <w:rsid w:val="001F2442"/>
    <w:rsid w:val="001F2A82"/>
    <w:rsid w:val="002008FB"/>
    <w:rsid w:val="002021D9"/>
    <w:rsid w:val="00212D71"/>
    <w:rsid w:val="002144EF"/>
    <w:rsid w:val="00220144"/>
    <w:rsid w:val="00225583"/>
    <w:rsid w:val="002278AB"/>
    <w:rsid w:val="00230937"/>
    <w:rsid w:val="00230A06"/>
    <w:rsid w:val="00234535"/>
    <w:rsid w:val="0023674A"/>
    <w:rsid w:val="00236879"/>
    <w:rsid w:val="00236A49"/>
    <w:rsid w:val="002374B8"/>
    <w:rsid w:val="00240095"/>
    <w:rsid w:val="00242D36"/>
    <w:rsid w:val="00246405"/>
    <w:rsid w:val="00253727"/>
    <w:rsid w:val="002573C2"/>
    <w:rsid w:val="00265551"/>
    <w:rsid w:val="00266BAE"/>
    <w:rsid w:val="00267E3B"/>
    <w:rsid w:val="002741E7"/>
    <w:rsid w:val="00277CCB"/>
    <w:rsid w:val="00286E66"/>
    <w:rsid w:val="0029321D"/>
    <w:rsid w:val="0029351F"/>
    <w:rsid w:val="00296184"/>
    <w:rsid w:val="00297F24"/>
    <w:rsid w:val="002A0993"/>
    <w:rsid w:val="002A2512"/>
    <w:rsid w:val="002A5F96"/>
    <w:rsid w:val="002A7338"/>
    <w:rsid w:val="002B03BB"/>
    <w:rsid w:val="002B179E"/>
    <w:rsid w:val="002B31E9"/>
    <w:rsid w:val="002B361D"/>
    <w:rsid w:val="002B7D6F"/>
    <w:rsid w:val="002C1BB1"/>
    <w:rsid w:val="002C29F2"/>
    <w:rsid w:val="002C7425"/>
    <w:rsid w:val="002C7BEB"/>
    <w:rsid w:val="002C7E1A"/>
    <w:rsid w:val="002D0609"/>
    <w:rsid w:val="002D69DA"/>
    <w:rsid w:val="002D6EF0"/>
    <w:rsid w:val="002E46FC"/>
    <w:rsid w:val="002E6894"/>
    <w:rsid w:val="002F76AD"/>
    <w:rsid w:val="00302A58"/>
    <w:rsid w:val="00302E87"/>
    <w:rsid w:val="0030731B"/>
    <w:rsid w:val="00311727"/>
    <w:rsid w:val="00311948"/>
    <w:rsid w:val="0031521F"/>
    <w:rsid w:val="00315A4C"/>
    <w:rsid w:val="0031671C"/>
    <w:rsid w:val="003171C6"/>
    <w:rsid w:val="003201DA"/>
    <w:rsid w:val="00320E26"/>
    <w:rsid w:val="00323EB3"/>
    <w:rsid w:val="00324A6F"/>
    <w:rsid w:val="0032583D"/>
    <w:rsid w:val="00326D2E"/>
    <w:rsid w:val="00327156"/>
    <w:rsid w:val="0033201C"/>
    <w:rsid w:val="00333F92"/>
    <w:rsid w:val="00334A0B"/>
    <w:rsid w:val="0033568B"/>
    <w:rsid w:val="00335AE4"/>
    <w:rsid w:val="00335B4A"/>
    <w:rsid w:val="00343277"/>
    <w:rsid w:val="00345A2E"/>
    <w:rsid w:val="00346F9B"/>
    <w:rsid w:val="00351058"/>
    <w:rsid w:val="00354913"/>
    <w:rsid w:val="00355DBE"/>
    <w:rsid w:val="00360B1D"/>
    <w:rsid w:val="0036687F"/>
    <w:rsid w:val="00376150"/>
    <w:rsid w:val="00385A98"/>
    <w:rsid w:val="00390AB9"/>
    <w:rsid w:val="003948E4"/>
    <w:rsid w:val="0039657F"/>
    <w:rsid w:val="003A2337"/>
    <w:rsid w:val="003A3756"/>
    <w:rsid w:val="003A4011"/>
    <w:rsid w:val="003A5F7C"/>
    <w:rsid w:val="003B020F"/>
    <w:rsid w:val="003B3813"/>
    <w:rsid w:val="003B5958"/>
    <w:rsid w:val="003B69F5"/>
    <w:rsid w:val="003B7098"/>
    <w:rsid w:val="003C4993"/>
    <w:rsid w:val="003D0D3F"/>
    <w:rsid w:val="003D13F7"/>
    <w:rsid w:val="003D3CC8"/>
    <w:rsid w:val="003E2CD2"/>
    <w:rsid w:val="003E5D70"/>
    <w:rsid w:val="003E703B"/>
    <w:rsid w:val="003E795A"/>
    <w:rsid w:val="003F1C25"/>
    <w:rsid w:val="003F48E1"/>
    <w:rsid w:val="00401D0D"/>
    <w:rsid w:val="004058B3"/>
    <w:rsid w:val="00406ED4"/>
    <w:rsid w:val="0040750C"/>
    <w:rsid w:val="00424DDB"/>
    <w:rsid w:val="004250AA"/>
    <w:rsid w:val="00426ABB"/>
    <w:rsid w:val="004305B6"/>
    <w:rsid w:val="004426D3"/>
    <w:rsid w:val="004434F0"/>
    <w:rsid w:val="00445032"/>
    <w:rsid w:val="00445922"/>
    <w:rsid w:val="00450E49"/>
    <w:rsid w:val="00451D52"/>
    <w:rsid w:val="00456D3B"/>
    <w:rsid w:val="00465CB9"/>
    <w:rsid w:val="00467601"/>
    <w:rsid w:val="00470124"/>
    <w:rsid w:val="004728B6"/>
    <w:rsid w:val="00477338"/>
    <w:rsid w:val="00482FA0"/>
    <w:rsid w:val="00487F09"/>
    <w:rsid w:val="004A177F"/>
    <w:rsid w:val="004A70D4"/>
    <w:rsid w:val="004B229C"/>
    <w:rsid w:val="004B3ABD"/>
    <w:rsid w:val="004B6C86"/>
    <w:rsid w:val="004C3433"/>
    <w:rsid w:val="004C3E61"/>
    <w:rsid w:val="004C47A6"/>
    <w:rsid w:val="004C5322"/>
    <w:rsid w:val="004D5260"/>
    <w:rsid w:val="004D74F2"/>
    <w:rsid w:val="004E24BD"/>
    <w:rsid w:val="004E72A3"/>
    <w:rsid w:val="004F2E54"/>
    <w:rsid w:val="004F5738"/>
    <w:rsid w:val="004F6F55"/>
    <w:rsid w:val="0050288B"/>
    <w:rsid w:val="00502BCC"/>
    <w:rsid w:val="005073B4"/>
    <w:rsid w:val="00512E92"/>
    <w:rsid w:val="00514520"/>
    <w:rsid w:val="00516519"/>
    <w:rsid w:val="00523C36"/>
    <w:rsid w:val="005266A2"/>
    <w:rsid w:val="005308E0"/>
    <w:rsid w:val="00535271"/>
    <w:rsid w:val="00535369"/>
    <w:rsid w:val="0054298B"/>
    <w:rsid w:val="00544E2D"/>
    <w:rsid w:val="005619A7"/>
    <w:rsid w:val="005640AD"/>
    <w:rsid w:val="005659ED"/>
    <w:rsid w:val="005708DD"/>
    <w:rsid w:val="005718A8"/>
    <w:rsid w:val="00577056"/>
    <w:rsid w:val="00577205"/>
    <w:rsid w:val="00582241"/>
    <w:rsid w:val="00582E28"/>
    <w:rsid w:val="00585B1C"/>
    <w:rsid w:val="0058661B"/>
    <w:rsid w:val="005900AF"/>
    <w:rsid w:val="00594499"/>
    <w:rsid w:val="00597E53"/>
    <w:rsid w:val="005B7F56"/>
    <w:rsid w:val="005C10A7"/>
    <w:rsid w:val="005C6A1A"/>
    <w:rsid w:val="005C7BF7"/>
    <w:rsid w:val="005D5BB9"/>
    <w:rsid w:val="005E167B"/>
    <w:rsid w:val="005E66F3"/>
    <w:rsid w:val="005F2CAA"/>
    <w:rsid w:val="005F398B"/>
    <w:rsid w:val="0060250A"/>
    <w:rsid w:val="006034F2"/>
    <w:rsid w:val="006054D8"/>
    <w:rsid w:val="00614482"/>
    <w:rsid w:val="00620B75"/>
    <w:rsid w:val="006222AB"/>
    <w:rsid w:val="00623576"/>
    <w:rsid w:val="00633A2D"/>
    <w:rsid w:val="006348B9"/>
    <w:rsid w:val="006378DF"/>
    <w:rsid w:val="00654E12"/>
    <w:rsid w:val="00655AB5"/>
    <w:rsid w:val="0066083C"/>
    <w:rsid w:val="00661C86"/>
    <w:rsid w:val="0067011C"/>
    <w:rsid w:val="006747A6"/>
    <w:rsid w:val="00684702"/>
    <w:rsid w:val="00686AF0"/>
    <w:rsid w:val="00690295"/>
    <w:rsid w:val="00694756"/>
    <w:rsid w:val="006A12D0"/>
    <w:rsid w:val="006A35DA"/>
    <w:rsid w:val="006A7C8F"/>
    <w:rsid w:val="006B0A42"/>
    <w:rsid w:val="006B3138"/>
    <w:rsid w:val="006B698E"/>
    <w:rsid w:val="006B6AAA"/>
    <w:rsid w:val="006B743A"/>
    <w:rsid w:val="006C015C"/>
    <w:rsid w:val="006C5D11"/>
    <w:rsid w:val="006C61A2"/>
    <w:rsid w:val="006C6863"/>
    <w:rsid w:val="006D1C09"/>
    <w:rsid w:val="006D4104"/>
    <w:rsid w:val="006D5AC6"/>
    <w:rsid w:val="006D62CF"/>
    <w:rsid w:val="006D672F"/>
    <w:rsid w:val="006D7543"/>
    <w:rsid w:val="006E0BB1"/>
    <w:rsid w:val="006E2343"/>
    <w:rsid w:val="006F577C"/>
    <w:rsid w:val="00704525"/>
    <w:rsid w:val="00706549"/>
    <w:rsid w:val="0071362B"/>
    <w:rsid w:val="0071716B"/>
    <w:rsid w:val="0072076F"/>
    <w:rsid w:val="00725A8B"/>
    <w:rsid w:val="00746F2C"/>
    <w:rsid w:val="0075083B"/>
    <w:rsid w:val="00755B76"/>
    <w:rsid w:val="0076145F"/>
    <w:rsid w:val="00766286"/>
    <w:rsid w:val="00766C42"/>
    <w:rsid w:val="00770872"/>
    <w:rsid w:val="007723F0"/>
    <w:rsid w:val="00776912"/>
    <w:rsid w:val="00782764"/>
    <w:rsid w:val="00785612"/>
    <w:rsid w:val="00792B3D"/>
    <w:rsid w:val="00794346"/>
    <w:rsid w:val="00794AA9"/>
    <w:rsid w:val="00794DE1"/>
    <w:rsid w:val="00796CF1"/>
    <w:rsid w:val="007A07B1"/>
    <w:rsid w:val="007B0327"/>
    <w:rsid w:val="007B1898"/>
    <w:rsid w:val="007B1B43"/>
    <w:rsid w:val="007B5C0E"/>
    <w:rsid w:val="007B5EB0"/>
    <w:rsid w:val="007C1661"/>
    <w:rsid w:val="007D0C64"/>
    <w:rsid w:val="007D7A19"/>
    <w:rsid w:val="007E1FF5"/>
    <w:rsid w:val="007E49BB"/>
    <w:rsid w:val="007E4CED"/>
    <w:rsid w:val="007E6D19"/>
    <w:rsid w:val="007F2C89"/>
    <w:rsid w:val="007F5510"/>
    <w:rsid w:val="00801908"/>
    <w:rsid w:val="00806C7F"/>
    <w:rsid w:val="00810473"/>
    <w:rsid w:val="00811A65"/>
    <w:rsid w:val="00814CA2"/>
    <w:rsid w:val="008217D6"/>
    <w:rsid w:val="00823F41"/>
    <w:rsid w:val="00824C80"/>
    <w:rsid w:val="00825783"/>
    <w:rsid w:val="00825C3A"/>
    <w:rsid w:val="00832A39"/>
    <w:rsid w:val="00833820"/>
    <w:rsid w:val="00834EEA"/>
    <w:rsid w:val="0084467B"/>
    <w:rsid w:val="008450A5"/>
    <w:rsid w:val="008452B2"/>
    <w:rsid w:val="008467F8"/>
    <w:rsid w:val="00846D08"/>
    <w:rsid w:val="00851FA8"/>
    <w:rsid w:val="008534F8"/>
    <w:rsid w:val="0086472D"/>
    <w:rsid w:val="008676A6"/>
    <w:rsid w:val="0088479B"/>
    <w:rsid w:val="0088668D"/>
    <w:rsid w:val="00887523"/>
    <w:rsid w:val="00890067"/>
    <w:rsid w:val="008954E6"/>
    <w:rsid w:val="00895E12"/>
    <w:rsid w:val="008A2E4C"/>
    <w:rsid w:val="008A5188"/>
    <w:rsid w:val="008B096D"/>
    <w:rsid w:val="008B0CF1"/>
    <w:rsid w:val="008B331D"/>
    <w:rsid w:val="008B791D"/>
    <w:rsid w:val="008C1F11"/>
    <w:rsid w:val="008C4F15"/>
    <w:rsid w:val="008D71C8"/>
    <w:rsid w:val="008D7BB9"/>
    <w:rsid w:val="008E4012"/>
    <w:rsid w:val="008F657B"/>
    <w:rsid w:val="008F78F5"/>
    <w:rsid w:val="00900087"/>
    <w:rsid w:val="0090192C"/>
    <w:rsid w:val="00902723"/>
    <w:rsid w:val="009035EA"/>
    <w:rsid w:val="0091440B"/>
    <w:rsid w:val="009148C6"/>
    <w:rsid w:val="0091615C"/>
    <w:rsid w:val="009178CB"/>
    <w:rsid w:val="00921636"/>
    <w:rsid w:val="00925C5C"/>
    <w:rsid w:val="00925D0F"/>
    <w:rsid w:val="009305C4"/>
    <w:rsid w:val="009352B0"/>
    <w:rsid w:val="0093638C"/>
    <w:rsid w:val="0093758B"/>
    <w:rsid w:val="009505B9"/>
    <w:rsid w:val="00954A56"/>
    <w:rsid w:val="00961551"/>
    <w:rsid w:val="00962A65"/>
    <w:rsid w:val="0096602C"/>
    <w:rsid w:val="00966F0B"/>
    <w:rsid w:val="00970307"/>
    <w:rsid w:val="0097166C"/>
    <w:rsid w:val="009751BF"/>
    <w:rsid w:val="00977177"/>
    <w:rsid w:val="00983098"/>
    <w:rsid w:val="00986BDF"/>
    <w:rsid w:val="00991467"/>
    <w:rsid w:val="00994B38"/>
    <w:rsid w:val="00996542"/>
    <w:rsid w:val="009A3A27"/>
    <w:rsid w:val="009A637D"/>
    <w:rsid w:val="009B20AD"/>
    <w:rsid w:val="009B272E"/>
    <w:rsid w:val="009B3B95"/>
    <w:rsid w:val="009B68D5"/>
    <w:rsid w:val="009C0977"/>
    <w:rsid w:val="009C1EA0"/>
    <w:rsid w:val="009C5072"/>
    <w:rsid w:val="009C69C9"/>
    <w:rsid w:val="009E4AFA"/>
    <w:rsid w:val="009E701D"/>
    <w:rsid w:val="009F15AF"/>
    <w:rsid w:val="009F3874"/>
    <w:rsid w:val="00A01F3E"/>
    <w:rsid w:val="00A02487"/>
    <w:rsid w:val="00A04C0A"/>
    <w:rsid w:val="00A05682"/>
    <w:rsid w:val="00A05A5E"/>
    <w:rsid w:val="00A217D5"/>
    <w:rsid w:val="00A23552"/>
    <w:rsid w:val="00A24A84"/>
    <w:rsid w:val="00A30B5D"/>
    <w:rsid w:val="00A32B51"/>
    <w:rsid w:val="00A32E19"/>
    <w:rsid w:val="00A35CD3"/>
    <w:rsid w:val="00A42C2A"/>
    <w:rsid w:val="00A44E59"/>
    <w:rsid w:val="00A47881"/>
    <w:rsid w:val="00A50C7D"/>
    <w:rsid w:val="00A53547"/>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E5117"/>
    <w:rsid w:val="00AF51A8"/>
    <w:rsid w:val="00AF6463"/>
    <w:rsid w:val="00B01859"/>
    <w:rsid w:val="00B02347"/>
    <w:rsid w:val="00B10450"/>
    <w:rsid w:val="00B11EC0"/>
    <w:rsid w:val="00B1400A"/>
    <w:rsid w:val="00B16B42"/>
    <w:rsid w:val="00B26BB3"/>
    <w:rsid w:val="00B304BB"/>
    <w:rsid w:val="00B33A42"/>
    <w:rsid w:val="00B41671"/>
    <w:rsid w:val="00B4784A"/>
    <w:rsid w:val="00B52257"/>
    <w:rsid w:val="00B553E3"/>
    <w:rsid w:val="00B56EE6"/>
    <w:rsid w:val="00B575B2"/>
    <w:rsid w:val="00B6384B"/>
    <w:rsid w:val="00B741C0"/>
    <w:rsid w:val="00B759AD"/>
    <w:rsid w:val="00B75FF0"/>
    <w:rsid w:val="00B85A8E"/>
    <w:rsid w:val="00B865C4"/>
    <w:rsid w:val="00B93825"/>
    <w:rsid w:val="00B93CD1"/>
    <w:rsid w:val="00B96C24"/>
    <w:rsid w:val="00BA0E1A"/>
    <w:rsid w:val="00BA0EB0"/>
    <w:rsid w:val="00BA559E"/>
    <w:rsid w:val="00BA591D"/>
    <w:rsid w:val="00BB3682"/>
    <w:rsid w:val="00BB6163"/>
    <w:rsid w:val="00BC0109"/>
    <w:rsid w:val="00BC4BAC"/>
    <w:rsid w:val="00BC5C73"/>
    <w:rsid w:val="00BC6008"/>
    <w:rsid w:val="00BC78F1"/>
    <w:rsid w:val="00BD68FC"/>
    <w:rsid w:val="00BE07CC"/>
    <w:rsid w:val="00BE23D6"/>
    <w:rsid w:val="00BE2B42"/>
    <w:rsid w:val="00BE46B5"/>
    <w:rsid w:val="00BF7F7E"/>
    <w:rsid w:val="00C003FC"/>
    <w:rsid w:val="00C03DDC"/>
    <w:rsid w:val="00C177F0"/>
    <w:rsid w:val="00C20672"/>
    <w:rsid w:val="00C20DC4"/>
    <w:rsid w:val="00C23DDF"/>
    <w:rsid w:val="00C247AE"/>
    <w:rsid w:val="00C270C4"/>
    <w:rsid w:val="00C3421A"/>
    <w:rsid w:val="00C35262"/>
    <w:rsid w:val="00C43AA1"/>
    <w:rsid w:val="00C43C14"/>
    <w:rsid w:val="00C571F1"/>
    <w:rsid w:val="00C57D70"/>
    <w:rsid w:val="00C60084"/>
    <w:rsid w:val="00C610C0"/>
    <w:rsid w:val="00C64EA8"/>
    <w:rsid w:val="00C6511B"/>
    <w:rsid w:val="00C73C47"/>
    <w:rsid w:val="00C76414"/>
    <w:rsid w:val="00C82254"/>
    <w:rsid w:val="00C827F6"/>
    <w:rsid w:val="00C850D9"/>
    <w:rsid w:val="00C87201"/>
    <w:rsid w:val="00C91003"/>
    <w:rsid w:val="00C9669D"/>
    <w:rsid w:val="00C96903"/>
    <w:rsid w:val="00CA0D19"/>
    <w:rsid w:val="00CA213F"/>
    <w:rsid w:val="00CA2194"/>
    <w:rsid w:val="00CA7015"/>
    <w:rsid w:val="00CB0896"/>
    <w:rsid w:val="00CB2E35"/>
    <w:rsid w:val="00CB489E"/>
    <w:rsid w:val="00CB5C18"/>
    <w:rsid w:val="00CD0947"/>
    <w:rsid w:val="00CD0C2C"/>
    <w:rsid w:val="00CD3200"/>
    <w:rsid w:val="00CD64D6"/>
    <w:rsid w:val="00CD6EB5"/>
    <w:rsid w:val="00CD75D6"/>
    <w:rsid w:val="00CE53E9"/>
    <w:rsid w:val="00CE5CCD"/>
    <w:rsid w:val="00CF7D1F"/>
    <w:rsid w:val="00D05767"/>
    <w:rsid w:val="00D126A8"/>
    <w:rsid w:val="00D140A2"/>
    <w:rsid w:val="00D216F4"/>
    <w:rsid w:val="00D22179"/>
    <w:rsid w:val="00D23118"/>
    <w:rsid w:val="00D2389A"/>
    <w:rsid w:val="00D2650F"/>
    <w:rsid w:val="00D266F1"/>
    <w:rsid w:val="00D26E0D"/>
    <w:rsid w:val="00D32E16"/>
    <w:rsid w:val="00D32F6A"/>
    <w:rsid w:val="00D3393F"/>
    <w:rsid w:val="00D3697C"/>
    <w:rsid w:val="00D42987"/>
    <w:rsid w:val="00D45F7F"/>
    <w:rsid w:val="00D50CA3"/>
    <w:rsid w:val="00D550F7"/>
    <w:rsid w:val="00D57E9E"/>
    <w:rsid w:val="00D6184F"/>
    <w:rsid w:val="00D6784F"/>
    <w:rsid w:val="00D7593B"/>
    <w:rsid w:val="00D7739B"/>
    <w:rsid w:val="00D804CC"/>
    <w:rsid w:val="00D86625"/>
    <w:rsid w:val="00D91852"/>
    <w:rsid w:val="00D946BE"/>
    <w:rsid w:val="00DA166F"/>
    <w:rsid w:val="00DB284A"/>
    <w:rsid w:val="00DB293B"/>
    <w:rsid w:val="00DB5284"/>
    <w:rsid w:val="00DC183A"/>
    <w:rsid w:val="00DC3571"/>
    <w:rsid w:val="00DD307A"/>
    <w:rsid w:val="00DD52FA"/>
    <w:rsid w:val="00DE1498"/>
    <w:rsid w:val="00DE22EF"/>
    <w:rsid w:val="00DF1FE6"/>
    <w:rsid w:val="00DF38E0"/>
    <w:rsid w:val="00DF3E7A"/>
    <w:rsid w:val="00DF53A8"/>
    <w:rsid w:val="00E002D0"/>
    <w:rsid w:val="00E00507"/>
    <w:rsid w:val="00E07536"/>
    <w:rsid w:val="00E07CED"/>
    <w:rsid w:val="00E13313"/>
    <w:rsid w:val="00E15A59"/>
    <w:rsid w:val="00E165F7"/>
    <w:rsid w:val="00E16F1C"/>
    <w:rsid w:val="00E23B4D"/>
    <w:rsid w:val="00E30CCB"/>
    <w:rsid w:val="00E31254"/>
    <w:rsid w:val="00E36631"/>
    <w:rsid w:val="00E37799"/>
    <w:rsid w:val="00E651E2"/>
    <w:rsid w:val="00E70137"/>
    <w:rsid w:val="00E70366"/>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B0B24"/>
    <w:rsid w:val="00EB4FC2"/>
    <w:rsid w:val="00EB5EA6"/>
    <w:rsid w:val="00EB74D3"/>
    <w:rsid w:val="00EC1B28"/>
    <w:rsid w:val="00EC4AED"/>
    <w:rsid w:val="00ED42A7"/>
    <w:rsid w:val="00EE01E3"/>
    <w:rsid w:val="00EE0875"/>
    <w:rsid w:val="00EE100D"/>
    <w:rsid w:val="00EE157A"/>
    <w:rsid w:val="00EE59FD"/>
    <w:rsid w:val="00EE764D"/>
    <w:rsid w:val="00EF0BD9"/>
    <w:rsid w:val="00EF5AB1"/>
    <w:rsid w:val="00F004B7"/>
    <w:rsid w:val="00F071D4"/>
    <w:rsid w:val="00F115D8"/>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30FA"/>
    <w:rsid w:val="00F65483"/>
    <w:rsid w:val="00F738FA"/>
    <w:rsid w:val="00F77DE1"/>
    <w:rsid w:val="00F8130F"/>
    <w:rsid w:val="00F82ED4"/>
    <w:rsid w:val="00F85E70"/>
    <w:rsid w:val="00F919F9"/>
    <w:rsid w:val="00F9234B"/>
    <w:rsid w:val="00F940E8"/>
    <w:rsid w:val="00F944AF"/>
    <w:rsid w:val="00FA201F"/>
    <w:rsid w:val="00FB0915"/>
    <w:rsid w:val="00FB6E95"/>
    <w:rsid w:val="00FC4216"/>
    <w:rsid w:val="00FC57AC"/>
    <w:rsid w:val="00FC6243"/>
    <w:rsid w:val="00FE3880"/>
    <w:rsid w:val="00FF1294"/>
    <w:rsid w:val="00FF3C76"/>
    <w:rsid w:val="00FF5943"/>
    <w:rsid w:val="00FF6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 w:id="2021157437">
      <w:bodyDiv w:val="1"/>
      <w:marLeft w:val="0"/>
      <w:marRight w:val="0"/>
      <w:marTop w:val="0"/>
      <w:marBottom w:val="0"/>
      <w:divBdr>
        <w:top w:val="none" w:sz="0" w:space="0" w:color="auto"/>
        <w:left w:val="none" w:sz="0" w:space="0" w:color="auto"/>
        <w:bottom w:val="none" w:sz="0" w:space="0" w:color="auto"/>
        <w:right w:val="none" w:sz="0" w:space="0" w:color="auto"/>
      </w:divBdr>
      <w:divsChild>
        <w:div w:id="1695305874">
          <w:marLeft w:val="0"/>
          <w:marRight w:val="0"/>
          <w:marTop w:val="0"/>
          <w:marBottom w:val="0"/>
          <w:divBdr>
            <w:top w:val="none" w:sz="0" w:space="0" w:color="auto"/>
            <w:left w:val="none" w:sz="0" w:space="0" w:color="auto"/>
            <w:bottom w:val="none" w:sz="0" w:space="0" w:color="auto"/>
            <w:right w:val="none" w:sz="0" w:space="0" w:color="auto"/>
          </w:divBdr>
        </w:div>
        <w:div w:id="382828028">
          <w:marLeft w:val="0"/>
          <w:marRight w:val="0"/>
          <w:marTop w:val="0"/>
          <w:marBottom w:val="0"/>
          <w:divBdr>
            <w:top w:val="none" w:sz="0" w:space="0" w:color="auto"/>
            <w:left w:val="none" w:sz="0" w:space="0" w:color="auto"/>
            <w:bottom w:val="none" w:sz="0" w:space="0" w:color="auto"/>
            <w:right w:val="none" w:sz="0" w:space="0" w:color="auto"/>
          </w:divBdr>
        </w:div>
        <w:div w:id="1715692767">
          <w:marLeft w:val="0"/>
          <w:marRight w:val="0"/>
          <w:marTop w:val="0"/>
          <w:marBottom w:val="0"/>
          <w:divBdr>
            <w:top w:val="none" w:sz="0" w:space="0" w:color="auto"/>
            <w:left w:val="none" w:sz="0" w:space="0" w:color="auto"/>
            <w:bottom w:val="none" w:sz="0" w:space="0" w:color="auto"/>
            <w:right w:val="none" w:sz="0" w:space="0" w:color="auto"/>
          </w:divBdr>
        </w:div>
        <w:div w:id="1960379918">
          <w:marLeft w:val="0"/>
          <w:marRight w:val="0"/>
          <w:marTop w:val="0"/>
          <w:marBottom w:val="0"/>
          <w:divBdr>
            <w:top w:val="none" w:sz="0" w:space="0" w:color="auto"/>
            <w:left w:val="none" w:sz="0" w:space="0" w:color="auto"/>
            <w:bottom w:val="none" w:sz="0" w:space="0" w:color="auto"/>
            <w:right w:val="none" w:sz="0" w:space="0" w:color="auto"/>
          </w:divBdr>
        </w:div>
        <w:div w:id="1396007000">
          <w:marLeft w:val="0"/>
          <w:marRight w:val="0"/>
          <w:marTop w:val="0"/>
          <w:marBottom w:val="0"/>
          <w:divBdr>
            <w:top w:val="none" w:sz="0" w:space="0" w:color="auto"/>
            <w:left w:val="none" w:sz="0" w:space="0" w:color="auto"/>
            <w:bottom w:val="none" w:sz="0" w:space="0" w:color="auto"/>
            <w:right w:val="none" w:sz="0" w:space="0" w:color="auto"/>
          </w:divBdr>
        </w:div>
        <w:div w:id="780033340">
          <w:marLeft w:val="0"/>
          <w:marRight w:val="0"/>
          <w:marTop w:val="0"/>
          <w:marBottom w:val="0"/>
          <w:divBdr>
            <w:top w:val="none" w:sz="0" w:space="0" w:color="auto"/>
            <w:left w:val="none" w:sz="0" w:space="0" w:color="auto"/>
            <w:bottom w:val="none" w:sz="0" w:space="0" w:color="auto"/>
            <w:right w:val="none" w:sz="0" w:space="0" w:color="auto"/>
          </w:divBdr>
        </w:div>
        <w:div w:id="15096345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5B8810-F7F0-8542-9E4D-435D1C9E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17955</Words>
  <Characters>102346</Characters>
  <Application>Microsoft Macintosh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120061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3</cp:revision>
  <cp:lastPrinted>2016-12-29T16:00:00Z</cp:lastPrinted>
  <dcterms:created xsi:type="dcterms:W3CDTF">2017-01-18T15:02:00Z</dcterms:created>
  <dcterms:modified xsi:type="dcterms:W3CDTF">2017-01-18T15:34:00Z</dcterms:modified>
</cp:coreProperties>
</file>