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F4918" w14:textId="6BEAE095" w:rsidR="005266A2" w:rsidRPr="005266A2" w:rsidRDefault="005266A2" w:rsidP="005266A2">
      <w:pPr>
        <w:spacing w:line="360" w:lineRule="auto"/>
        <w:rPr>
          <w:b/>
          <w:sz w:val="32"/>
          <w:szCs w:val="32"/>
        </w:rPr>
      </w:pPr>
      <w:r w:rsidRPr="005266A2">
        <w:rPr>
          <w:b/>
          <w:sz w:val="32"/>
          <w:szCs w:val="32"/>
        </w:rPr>
        <w:t>Venom evolution</w:t>
      </w:r>
      <w:r w:rsidR="00CB0896">
        <w:rPr>
          <w:b/>
          <w:sz w:val="32"/>
          <w:szCs w:val="32"/>
        </w:rPr>
        <w:t xml:space="preserve"> </w:t>
      </w:r>
      <w:r w:rsidR="00CB0896" w:rsidRPr="005266A2">
        <w:rPr>
          <w:b/>
          <w:sz w:val="32"/>
          <w:szCs w:val="32"/>
        </w:rPr>
        <w:t>in snakes</w:t>
      </w:r>
      <w:r w:rsidRPr="005266A2">
        <w:rPr>
          <w:b/>
          <w:sz w:val="32"/>
          <w:szCs w:val="32"/>
        </w:rPr>
        <w:t xml:space="preserve"> is driven by trophic and </w:t>
      </w:r>
      <w:proofErr w:type="spellStart"/>
      <w:r w:rsidRPr="005266A2">
        <w:rPr>
          <w:b/>
          <w:sz w:val="32"/>
          <w:szCs w:val="32"/>
        </w:rPr>
        <w:t>macroecological</w:t>
      </w:r>
      <w:proofErr w:type="spellEnd"/>
      <w:r w:rsidR="00CB0896">
        <w:rPr>
          <w:b/>
          <w:sz w:val="32"/>
          <w:szCs w:val="32"/>
        </w:rPr>
        <w:t xml:space="preserve"> factors</w:t>
      </w:r>
      <w:r w:rsidRPr="005266A2">
        <w:rPr>
          <w:b/>
          <w:sz w:val="32"/>
          <w:szCs w:val="32"/>
        </w:rPr>
        <w:t>.</w:t>
      </w:r>
    </w:p>
    <w:p w14:paraId="0913F64A" w14:textId="77777777" w:rsidR="005266A2" w:rsidRPr="005266A2" w:rsidRDefault="005266A2" w:rsidP="003D13F7">
      <w:pPr>
        <w:spacing w:line="360" w:lineRule="auto"/>
        <w:outlineLvl w:val="0"/>
        <w:rPr>
          <w:b/>
        </w:rPr>
      </w:pPr>
      <w:r w:rsidRPr="005266A2">
        <w:rPr>
          <w:b/>
        </w:rPr>
        <w:t xml:space="preserve">Kevin Healy </w:t>
      </w:r>
      <w:r w:rsidRPr="005266A2">
        <w:rPr>
          <w:b/>
          <w:vertAlign w:val="superscript"/>
        </w:rPr>
        <w:t>a, b</w:t>
      </w:r>
      <w:r w:rsidRPr="005266A2">
        <w:rPr>
          <w:b/>
        </w:rPr>
        <w:t xml:space="preserve">, Chris Carbone </w:t>
      </w:r>
      <w:r w:rsidRPr="005266A2">
        <w:rPr>
          <w:b/>
          <w:vertAlign w:val="superscript"/>
        </w:rPr>
        <w:t>c</w:t>
      </w:r>
      <w:r w:rsidRPr="005266A2">
        <w:rPr>
          <w:b/>
        </w:rPr>
        <w:t xml:space="preserve"> and Andrew L. Jackson </w:t>
      </w:r>
      <w:r w:rsidRPr="005266A2">
        <w:rPr>
          <w:b/>
          <w:vertAlign w:val="superscript"/>
        </w:rPr>
        <w:t>a, b</w:t>
      </w:r>
      <w:r w:rsidRPr="005266A2">
        <w:rPr>
          <w:b/>
        </w:rPr>
        <w:t xml:space="preserve">. </w:t>
      </w:r>
    </w:p>
    <w:p w14:paraId="5DDC1CD1" w14:textId="77777777" w:rsidR="005266A2" w:rsidRPr="005266A2" w:rsidRDefault="005266A2" w:rsidP="005266A2">
      <w:pPr>
        <w:spacing w:line="360" w:lineRule="auto"/>
        <w:rPr>
          <w:rFonts w:eastAsia="Times New Roman"/>
        </w:rPr>
      </w:pPr>
      <w:r w:rsidRPr="005266A2">
        <w:rPr>
          <w:sz w:val="20"/>
          <w:szCs w:val="20"/>
          <w:vertAlign w:val="superscript"/>
        </w:rPr>
        <w:t xml:space="preserve">a </w:t>
      </w:r>
      <w:r w:rsidRPr="005266A2">
        <w:rPr>
          <w:sz w:val="20"/>
          <w:szCs w:val="20"/>
        </w:rPr>
        <w:t xml:space="preserve">School of Natural Sciences, Trinity College Dublin, Dublin 2, Ireland. </w:t>
      </w:r>
      <w:r w:rsidRPr="005266A2">
        <w:rPr>
          <w:sz w:val="20"/>
          <w:szCs w:val="20"/>
          <w:vertAlign w:val="superscript"/>
        </w:rPr>
        <w:t>b</w:t>
      </w:r>
      <w:r w:rsidRPr="005266A2">
        <w:rPr>
          <w:sz w:val="20"/>
          <w:szCs w:val="20"/>
        </w:rPr>
        <w:t xml:space="preserve"> Trinity Centre for Biodiversity Research, Trinity College Dublin, Dublin 2, Ireland. </w:t>
      </w:r>
      <w:r w:rsidRPr="005266A2">
        <w:rPr>
          <w:sz w:val="20"/>
          <w:szCs w:val="20"/>
          <w:vertAlign w:val="superscript"/>
        </w:rPr>
        <w:t xml:space="preserve">c </w:t>
      </w:r>
      <w:r w:rsidRPr="005266A2">
        <w:rPr>
          <w:rFonts w:eastAsia="Times New Roman"/>
          <w:sz w:val="20"/>
          <w:szCs w:val="20"/>
        </w:rPr>
        <w:t>Institute of Zoology, Zoological Society of London, London, UK</w:t>
      </w:r>
    </w:p>
    <w:p w14:paraId="604A7702" w14:textId="77777777" w:rsidR="005266A2" w:rsidRDefault="005266A2" w:rsidP="005266A2">
      <w:pPr>
        <w:spacing w:line="360" w:lineRule="auto"/>
      </w:pPr>
    </w:p>
    <w:p w14:paraId="5B740E01" w14:textId="4E5ED6BD" w:rsidR="00C571F1" w:rsidRPr="00C571F1" w:rsidRDefault="00C571F1" w:rsidP="005266A2">
      <w:pPr>
        <w:spacing w:line="360" w:lineRule="auto"/>
        <w:rPr>
          <w:b/>
        </w:rPr>
      </w:pPr>
      <w:r w:rsidRPr="00C571F1">
        <w:rPr>
          <w:b/>
        </w:rPr>
        <w:t>Significance</w:t>
      </w:r>
    </w:p>
    <w:p w14:paraId="602A292B" w14:textId="0435A73C" w:rsidR="007E1FF5" w:rsidRDefault="007E1FF5" w:rsidP="00184F56">
      <w:pPr>
        <w:spacing w:line="360" w:lineRule="auto"/>
      </w:pPr>
      <w:r>
        <w:t xml:space="preserve">Snake venom is best known for its ability to kill prey, </w:t>
      </w:r>
      <w:r w:rsidR="00184F56">
        <w:t>a property</w:t>
      </w:r>
      <w:r>
        <w:t xml:space="preserve"> that</w:t>
      </w:r>
      <w:r w:rsidR="00686AF0">
        <w:t xml:space="preserve"> both</w:t>
      </w:r>
      <w:r>
        <w:t xml:space="preserve"> makes it of biomedical interest </w:t>
      </w:r>
      <w:r w:rsidR="00184F56">
        <w:t>and</w:t>
      </w:r>
      <w:r>
        <w:t xml:space="preserve"> a public health concern. However, </w:t>
      </w:r>
      <w:r w:rsidR="008A5188">
        <w:t>snake venom</w:t>
      </w:r>
      <w:r w:rsidR="00184F56">
        <w:t xml:space="preserve"> also</w:t>
      </w:r>
      <w:r>
        <w:t xml:space="preserve"> offers a novel opportunity to understanding the evolution of predator traits.</w:t>
      </w:r>
      <w:r w:rsidR="00AB1B62">
        <w:t xml:space="preserve"> As a predator trait</w:t>
      </w:r>
      <w:r>
        <w:t xml:space="preserve"> </w:t>
      </w:r>
      <w:r w:rsidR="00AB1B62">
        <w:t>v</w:t>
      </w:r>
      <w:r w:rsidR="00184F56">
        <w:t>enom can be quantified by measuring its potency and quantity allowing the importance</w:t>
      </w:r>
      <w:r w:rsidR="00AB1B62">
        <w:t xml:space="preserve"> of </w:t>
      </w:r>
      <w:r w:rsidR="00AB1B62" w:rsidRPr="00AB1B62">
        <w:t xml:space="preserve">trophic </w:t>
      </w:r>
      <w:r w:rsidR="00AB1B62">
        <w:t>drivers,</w:t>
      </w:r>
      <w:r w:rsidR="00184F56">
        <w:t xml:space="preserve"> such as predators-prey</w:t>
      </w:r>
      <w:r w:rsidR="00686AF0">
        <w:t xml:space="preserve"> arms race dynamics</w:t>
      </w:r>
      <w:r w:rsidR="00AB1B62">
        <w:t>,</w:t>
      </w:r>
      <w:r w:rsidR="00184F56">
        <w:t xml:space="preserve"> and</w:t>
      </w:r>
      <w:r w:rsidR="00AB1B62">
        <w:t xml:space="preserve"> </w:t>
      </w:r>
      <w:proofErr w:type="spellStart"/>
      <w:r w:rsidR="00AB1B62">
        <w:t>macroecologcal</w:t>
      </w:r>
      <w:proofErr w:type="spellEnd"/>
      <w:r w:rsidR="00AB1B62">
        <w:t xml:space="preserve"> drivers, such</w:t>
      </w:r>
      <w:r w:rsidR="00184F56">
        <w:t xml:space="preserve"> metabolic </w:t>
      </w:r>
      <w:r w:rsidR="00686AF0">
        <w:t>scaling</w:t>
      </w:r>
      <w:r w:rsidR="00AB1B62">
        <w:t xml:space="preserve"> and habitat dimensionality,</w:t>
      </w:r>
      <w:r w:rsidR="00184F56">
        <w:t xml:space="preserve"> </w:t>
      </w:r>
      <w:r w:rsidR="00AB1B62">
        <w:t>on its evolution can be tested</w:t>
      </w:r>
      <w:r w:rsidR="00184F56">
        <w:t xml:space="preserve">. Here, </w:t>
      </w:r>
      <w:r w:rsidR="00686AF0">
        <w:t xml:space="preserve">using </w:t>
      </w:r>
      <w:r>
        <w:t xml:space="preserve">comparative analysis </w:t>
      </w:r>
      <w:r w:rsidR="00686AF0">
        <w:t>we</w:t>
      </w:r>
      <w:r w:rsidR="00184F56">
        <w:t xml:space="preserve"> show that</w:t>
      </w:r>
      <w:r w:rsidR="00AB1B62">
        <w:t xml:space="preserve"> trophic drivers result in venom evolving higher potency towards species closely resembling their natural diet and </w:t>
      </w:r>
      <w:proofErr w:type="spellStart"/>
      <w:r w:rsidR="00AB1B62">
        <w:t>macroecological</w:t>
      </w:r>
      <w:proofErr w:type="spellEnd"/>
      <w:r w:rsidR="00AB1B62">
        <w:t xml:space="preserve"> drivers shape the quantity of venom available due to habitat dimensionality and metabolic constraints.</w:t>
      </w:r>
    </w:p>
    <w:p w14:paraId="004C2418" w14:textId="77777777" w:rsidR="008A5188" w:rsidRDefault="008A5188" w:rsidP="005266A2">
      <w:pPr>
        <w:spacing w:line="360" w:lineRule="auto"/>
      </w:pPr>
    </w:p>
    <w:p w14:paraId="418A2F01" w14:textId="64ADF2E5" w:rsidR="008A5188" w:rsidRPr="005266A2" w:rsidRDefault="008A5188" w:rsidP="005266A2">
      <w:pPr>
        <w:spacing w:line="360" w:lineRule="auto"/>
      </w:pPr>
      <w:r>
        <w:t xml:space="preserve"> </w:t>
      </w:r>
    </w:p>
    <w:p w14:paraId="5400324A" w14:textId="2760F36B" w:rsidR="003D13F7" w:rsidDel="00966F0B" w:rsidRDefault="005266A2" w:rsidP="003D13F7">
      <w:pPr>
        <w:spacing w:line="360" w:lineRule="auto"/>
        <w:outlineLvl w:val="0"/>
        <w:rPr>
          <w:del w:id="0" w:author="Kevin Healy" w:date="2017-01-09T19:32:00Z"/>
          <w:b/>
        </w:rPr>
      </w:pPr>
      <w:r w:rsidRPr="005266A2">
        <w:rPr>
          <w:b/>
        </w:rPr>
        <w:t>Abstract</w:t>
      </w:r>
    </w:p>
    <w:p w14:paraId="54D6A159" w14:textId="7E168C78" w:rsidR="00966F0B" w:rsidRDefault="00966F0B" w:rsidP="00D91852">
      <w:pPr>
        <w:spacing w:line="360" w:lineRule="auto"/>
        <w:outlineLvl w:val="0"/>
        <w:rPr>
          <w:ins w:id="1" w:author="Kevin Healy" w:date="2017-01-09T19:32:00Z"/>
          <w:color w:val="FF0000"/>
        </w:rPr>
      </w:pPr>
    </w:p>
    <w:p w14:paraId="48F8AAC6" w14:textId="77777777" w:rsidR="00966F0B" w:rsidRDefault="00966F0B" w:rsidP="00D91852">
      <w:pPr>
        <w:spacing w:line="360" w:lineRule="auto"/>
        <w:outlineLvl w:val="0"/>
        <w:rPr>
          <w:ins w:id="2" w:author="Kevin Healy" w:date="2017-01-09T19:32:00Z"/>
          <w:color w:val="FF0000"/>
        </w:rPr>
      </w:pPr>
    </w:p>
    <w:p w14:paraId="62DD633D" w14:textId="4A976914" w:rsidR="00B33A42" w:rsidRPr="00D32E16" w:rsidRDefault="004A177F" w:rsidP="00D91852">
      <w:pPr>
        <w:spacing w:line="360" w:lineRule="auto"/>
        <w:outlineLvl w:val="0"/>
        <w:rPr>
          <w:color w:val="FF0000"/>
        </w:rPr>
      </w:pPr>
      <w:r w:rsidRPr="00D32E16">
        <w:rPr>
          <w:color w:val="FF0000"/>
        </w:rPr>
        <w:t xml:space="preserve">Snake venom </w:t>
      </w:r>
      <w:r w:rsidR="00F940E8" w:rsidRPr="00D32E16">
        <w:rPr>
          <w:color w:val="FF0000"/>
        </w:rPr>
        <w:t xml:space="preserve">is </w:t>
      </w:r>
      <w:r w:rsidR="00D32E16" w:rsidRPr="00D32E16">
        <w:rPr>
          <w:color w:val="FF0000"/>
        </w:rPr>
        <w:t>well</w:t>
      </w:r>
      <w:r w:rsidR="00F940E8" w:rsidRPr="00D32E16">
        <w:rPr>
          <w:color w:val="FF0000"/>
        </w:rPr>
        <w:t xml:space="preserve"> known for its ability to incapacitate prey. </w:t>
      </w:r>
      <w:r w:rsidR="00B33A42" w:rsidRPr="00D32E16">
        <w:rPr>
          <w:color w:val="FF0000"/>
        </w:rPr>
        <w:t xml:space="preserve">This property of snake venoms is the source of not only interest in its biomedical uses but also </w:t>
      </w:r>
    </w:p>
    <w:p w14:paraId="7585498E" w14:textId="77777777" w:rsidR="00B33A42" w:rsidRDefault="00B33A42" w:rsidP="00D91852">
      <w:pPr>
        <w:spacing w:line="360" w:lineRule="auto"/>
        <w:outlineLvl w:val="0"/>
        <w:rPr>
          <w:color w:val="000000" w:themeColor="text1"/>
        </w:rPr>
      </w:pPr>
    </w:p>
    <w:p w14:paraId="6A90E3BD" w14:textId="62351464" w:rsidR="00A81DE0" w:rsidRPr="00F940E8" w:rsidRDefault="00F940E8" w:rsidP="00D91852">
      <w:pPr>
        <w:spacing w:line="360" w:lineRule="auto"/>
        <w:outlineLvl w:val="0"/>
        <w:rPr>
          <w:color w:val="000000" w:themeColor="text1"/>
        </w:rPr>
      </w:pPr>
      <w:r>
        <w:rPr>
          <w:color w:val="000000" w:themeColor="text1"/>
        </w:rPr>
        <w:t xml:space="preserve">results in the </w:t>
      </w:r>
      <w:proofErr w:type="gramStart"/>
      <w:r>
        <w:rPr>
          <w:color w:val="000000" w:themeColor="text1"/>
        </w:rPr>
        <w:t>major  it</w:t>
      </w:r>
      <w:proofErr w:type="gramEnd"/>
      <w:r>
        <w:rPr>
          <w:color w:val="000000" w:themeColor="text1"/>
        </w:rPr>
        <w:t xml:space="preserve"> a source of both novel biomedical compounds and as a health concern.  </w:t>
      </w:r>
      <w:r w:rsidR="0066083C">
        <w:t xml:space="preserve">However, </w:t>
      </w:r>
      <w:r>
        <w:t xml:space="preserve">despite this </w:t>
      </w:r>
      <w:r w:rsidR="008B791D">
        <w:t xml:space="preserve">snake venom the evolutionary drivers behind its ability to incapacitate prey is still poorly understood. </w:t>
      </w:r>
      <w:r w:rsidR="0066083C">
        <w:t xml:space="preserve">Even the role of predation as a driver of venom evolution is under question due to the </w:t>
      </w:r>
      <w:r w:rsidR="008B791D">
        <w:t xml:space="preserve">range of venom potency across </w:t>
      </w:r>
      <w:r w:rsidR="0066083C">
        <w:t>species</w:t>
      </w:r>
      <w:r w:rsidR="008B791D">
        <w:t>, ranging from</w:t>
      </w:r>
      <w:r w:rsidR="0066083C">
        <w:t xml:space="preserve"> the</w:t>
      </w:r>
      <w:r w:rsidR="008B791D">
        <w:t xml:space="preserve"> </w:t>
      </w:r>
      <w:r w:rsidR="0066083C">
        <w:t>almost</w:t>
      </w:r>
      <w:r w:rsidR="008B791D">
        <w:t xml:space="preserve"> </w:t>
      </w:r>
      <w:r w:rsidR="0066083C">
        <w:t xml:space="preserve">nonvenomous xxx to the inland taipan to incapacitate 100,000’s mice, suggesting venom is effectually under neutral selection. Whatever this drivers, venom, like all tissues, is subject to the forces of evolution, whether this is as selection to incapacitate prey, reduce the energetic costs associated with its production or through neutral drift over evolutionary </w:t>
      </w:r>
      <w:r w:rsidR="0066083C">
        <w:lastRenderedPageBreak/>
        <w:t xml:space="preserve">time. </w:t>
      </w:r>
      <w:r w:rsidR="00D91852">
        <w:t xml:space="preserve">Using a dataset of over 200 measures of </w:t>
      </w:r>
      <w:r w:rsidR="00A81DE0">
        <w:t xml:space="preserve">Ld50 values for over 100 snake species we support the importance of predation in driving venom evolution by showing that venom is more affective in incapacitating prey species phylogenetically closer to those found in a species diet. Further to this we show that venom </w:t>
      </w:r>
    </w:p>
    <w:p w14:paraId="377259B6" w14:textId="77777777" w:rsidR="00A81DE0" w:rsidRDefault="00A81DE0" w:rsidP="00D91852">
      <w:pPr>
        <w:spacing w:line="360" w:lineRule="auto"/>
        <w:outlineLvl w:val="0"/>
      </w:pPr>
    </w:p>
    <w:p w14:paraId="2D73B4FF" w14:textId="537DB3FC" w:rsidR="00135203" w:rsidRDefault="00A81DE0" w:rsidP="00D91852">
      <w:pPr>
        <w:spacing w:line="360" w:lineRule="auto"/>
        <w:outlineLvl w:val="0"/>
      </w:pPr>
      <w:r>
        <w:t xml:space="preserve">We also show that venom evolution is driven by prey size and type an. Finally, we find that the scaling relationship between </w:t>
      </w:r>
    </w:p>
    <w:p w14:paraId="4D6712C8" w14:textId="77777777" w:rsidR="00C571F1" w:rsidRDefault="00C571F1" w:rsidP="00D91852">
      <w:pPr>
        <w:spacing w:line="360" w:lineRule="auto"/>
        <w:outlineLvl w:val="0"/>
      </w:pPr>
    </w:p>
    <w:p w14:paraId="69915E1B" w14:textId="73D15A82" w:rsidR="00C571F1" w:rsidRPr="008A5188" w:rsidRDefault="008A5188" w:rsidP="00D91852">
      <w:pPr>
        <w:spacing w:line="360" w:lineRule="auto"/>
        <w:outlineLvl w:val="0"/>
      </w:pPr>
      <w:r>
        <w:t xml:space="preserve">Keywords: Venom Body size, Comparative analysis, Scaling, trophic ecology, </w:t>
      </w:r>
      <w:proofErr w:type="spellStart"/>
      <w:r>
        <w:t>Macroecology</w:t>
      </w:r>
      <w:proofErr w:type="spellEnd"/>
      <w:r>
        <w:t>, LD</w:t>
      </w:r>
      <w:r w:rsidRPr="008A5188">
        <w:rPr>
          <w:vertAlign w:val="subscript"/>
        </w:rPr>
        <w:t>50</w:t>
      </w:r>
      <w:r>
        <w:t>, phylogenetic analysis</w:t>
      </w:r>
    </w:p>
    <w:p w14:paraId="4AF36CC2" w14:textId="77777777" w:rsidR="00135203" w:rsidRDefault="00135203" w:rsidP="005266A2">
      <w:pPr>
        <w:spacing w:line="360" w:lineRule="auto"/>
      </w:pPr>
    </w:p>
    <w:p w14:paraId="77A02B4F" w14:textId="77777777" w:rsidR="00135203" w:rsidRDefault="00135203" w:rsidP="005266A2">
      <w:pPr>
        <w:spacing w:line="360" w:lineRule="auto"/>
      </w:pPr>
    </w:p>
    <w:p w14:paraId="56AA77EC" w14:textId="77777777" w:rsidR="00135203" w:rsidRDefault="00135203" w:rsidP="005266A2">
      <w:pPr>
        <w:spacing w:line="360" w:lineRule="auto"/>
      </w:pPr>
    </w:p>
    <w:p w14:paraId="64C78D3F" w14:textId="77777777" w:rsidR="00135203" w:rsidRDefault="00135203" w:rsidP="005266A2">
      <w:pPr>
        <w:spacing w:line="360" w:lineRule="auto"/>
      </w:pPr>
    </w:p>
    <w:p w14:paraId="56829508" w14:textId="77777777" w:rsidR="00135203" w:rsidRDefault="00135203" w:rsidP="005266A2">
      <w:pPr>
        <w:spacing w:line="360" w:lineRule="auto"/>
      </w:pPr>
    </w:p>
    <w:p w14:paraId="034405CB" w14:textId="77777777" w:rsidR="00135203" w:rsidRDefault="00135203" w:rsidP="005266A2">
      <w:pPr>
        <w:spacing w:line="360" w:lineRule="auto"/>
      </w:pPr>
    </w:p>
    <w:p w14:paraId="2CD4A296" w14:textId="51050786" w:rsidR="005266A2" w:rsidRDefault="005266A2" w:rsidP="003D13F7">
      <w:pPr>
        <w:spacing w:line="360" w:lineRule="auto"/>
        <w:outlineLvl w:val="0"/>
        <w:rPr>
          <w:b/>
        </w:rPr>
      </w:pPr>
      <w:r w:rsidRPr="006B0A42">
        <w:rPr>
          <w:b/>
        </w:rPr>
        <w:t>Intro</w:t>
      </w:r>
      <w:r w:rsidR="006B0A42" w:rsidRPr="006B0A42">
        <w:rPr>
          <w:b/>
        </w:rPr>
        <w:t>duction</w:t>
      </w:r>
    </w:p>
    <w:p w14:paraId="72642E80" w14:textId="6E79A10F" w:rsidR="003B5958" w:rsidRPr="00BC6008" w:rsidRDefault="00FB0915" w:rsidP="003B5958">
      <w:pPr>
        <w:spacing w:line="360" w:lineRule="auto"/>
      </w:pPr>
      <w:r>
        <w:t>Snake venom</w:t>
      </w:r>
      <w:r w:rsidR="00F428A3">
        <w:t xml:space="preserve"> is</w:t>
      </w:r>
      <w:r w:rsidR="00694756">
        <w:t xml:space="preserve"> perhaps</w:t>
      </w:r>
      <w:r>
        <w:t xml:space="preserve"> </w:t>
      </w:r>
      <w:r w:rsidR="0050288B">
        <w:t xml:space="preserve">best known for </w:t>
      </w:r>
      <w:r>
        <w:t>its</w:t>
      </w:r>
      <w:r w:rsidR="005E167B">
        <w:t xml:space="preserve"> ability to incapacitate biological systems,</w:t>
      </w:r>
      <w:r w:rsidR="0050288B">
        <w:t xml:space="preserve"> a</w:t>
      </w:r>
      <w:r w:rsidR="005E167B">
        <w:t xml:space="preserve"> propert</w:t>
      </w:r>
      <w:r w:rsidR="0050288B">
        <w:t>y</w:t>
      </w:r>
      <w:r w:rsidR="005E167B">
        <w:t xml:space="preserve"> which </w:t>
      </w:r>
      <w:r w:rsidR="0050288B">
        <w:t xml:space="preserve">has made </w:t>
      </w:r>
      <w:r>
        <w:t>it</w:t>
      </w:r>
      <w:r w:rsidR="005E167B">
        <w:t xml:space="preserve"> both</w:t>
      </w:r>
      <w:r>
        <w:t xml:space="preserve"> </w:t>
      </w:r>
      <w:r w:rsidR="003B5958" w:rsidRPr="00332BFB">
        <w:t xml:space="preserve">a source of novel biomedical compounds </w:t>
      </w:r>
      <w:r w:rsidR="00E002D0">
        <w:fldChar w:fldCharType="begin"/>
      </w:r>
      <w:r w:rsidR="00E002D0">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E002D0">
        <w:fldChar w:fldCharType="separate"/>
      </w:r>
      <w:r w:rsidR="00E002D0">
        <w:rPr>
          <w:noProof/>
        </w:rPr>
        <w:t>(</w:t>
      </w:r>
      <w:hyperlink w:anchor="_ENREF_1" w:tooltip="Casewell, 2013 #1" w:history="1">
        <w:r w:rsidR="009B272E">
          <w:rPr>
            <w:noProof/>
          </w:rPr>
          <w:t>1</w:t>
        </w:r>
      </w:hyperlink>
      <w:r w:rsidR="00E002D0">
        <w:rPr>
          <w:noProof/>
        </w:rPr>
        <w:t>)</w:t>
      </w:r>
      <w:r w:rsidR="00E002D0">
        <w:fldChar w:fldCharType="end"/>
      </w:r>
      <w:r w:rsidR="00E002D0">
        <w:t xml:space="preserve"> </w:t>
      </w:r>
      <w:r w:rsidR="003B5958" w:rsidRPr="00332BFB">
        <w:t>and also</w:t>
      </w:r>
      <w:r w:rsidR="00516519">
        <w:t xml:space="preserve"> a</w:t>
      </w:r>
      <w:r w:rsidR="003B5958" w:rsidRPr="00332BFB">
        <w:t xml:space="preserve"> major health </w:t>
      </w:r>
      <w:r w:rsidR="0050288B">
        <w:t>concern</w:t>
      </w:r>
      <w:r w:rsidR="0075083B">
        <w:t xml:space="preserve"> due to</w:t>
      </w:r>
      <w:r w:rsidR="00125FD1">
        <w:t xml:space="preserve"> the</w:t>
      </w:r>
      <w:r w:rsidR="0067011C" w:rsidRPr="0067011C">
        <w:t xml:space="preserve"> </w:t>
      </w:r>
      <w:r w:rsidR="0067011C">
        <w:t>estimated</w:t>
      </w:r>
      <w:r w:rsidR="0075083B">
        <w:t xml:space="preserve"> millions of </w:t>
      </w:r>
      <w:r w:rsidR="0050288B">
        <w:t xml:space="preserve">human </w:t>
      </w:r>
      <w:r w:rsidR="00E002D0">
        <w:t>envenomation</w:t>
      </w:r>
      <w:r w:rsidR="0075083B">
        <w:t xml:space="preserve"> cases each year </w:t>
      </w:r>
      <w:r w:rsidR="00E002D0">
        <w:fldChar w:fldCharType="begin"/>
      </w:r>
      <w:r w:rsidR="00E002D0">
        <w:instrText xml:space="preserve"> ADDIN EN.CITE &lt;EndNote&gt;&lt;Cite&gt;&lt;Author&gt;Kasturiratne&lt;/Author&gt;&lt;Year&gt;2008&lt;/Year&gt;&lt;RecNum&gt;125&lt;/RecNum&gt;&lt;DisplayText&gt;(2)&lt;/DisplayText&gt;&lt;record&gt;&lt;rec-number&gt;125&lt;/rec-number&gt;&lt;foreign-keys&gt;&lt;key app="EN" db-id="ax5t9ztwnxe5f8edetnp2tzne0aaff55ftr5" timestamp="1469552764"&gt;125&lt;/key&gt;&lt;/foreign-keys&gt;&lt;ref-type name="Journal Article"&gt;17&lt;/ref-type&gt;&lt;contributors&gt;&lt;authors&gt;&lt;author&gt;Kasturiratne, Anuradhani&lt;/author&gt;&lt;author&gt;Wickremasinghe, A Rajitha&lt;/author&gt;&lt;author&gt;de Silva, Nilanthi&lt;/author&gt;&lt;author&gt;Gunawardena, N Kithsiri&lt;/author&gt;&lt;author&gt;Pathmeswaran, Arunasalam&lt;/author&gt;&lt;author&gt;Premaratna, Ranjan&lt;/author&gt;&lt;author&gt;Savioli, Lorenzo&lt;/author&gt;&lt;author&gt;Lalloo, David G&lt;/author&gt;&lt;author&gt;de Silva, H Janaka&lt;/author&gt;&lt;/authors&gt;&lt;/contributors&gt;&lt;titles&gt;&lt;title&gt;The global burden of snakebite: a literature analysis and modelling based on regional estimates of envenoming and deaths&lt;/title&gt;&lt;secondary-title&gt;PLoS Med&lt;/secondary-title&gt;&lt;/titles&gt;&lt;periodical&gt;&lt;full-title&gt;PLoS Med&lt;/full-title&gt;&lt;/periodical&gt;&lt;pages&gt;e218&lt;/pages&gt;&lt;volume&gt;5&lt;/volume&gt;&lt;number&gt;11&lt;/number&gt;&lt;dates&gt;&lt;year&gt;2008&lt;/year&gt;&lt;/dates&gt;&lt;isbn&gt;1549-1676&lt;/isbn&gt;&lt;urls&gt;&lt;/urls&gt;&lt;/record&gt;&lt;/Cite&gt;&lt;/EndNote&gt;</w:instrText>
      </w:r>
      <w:r w:rsidR="00E002D0">
        <w:fldChar w:fldCharType="separate"/>
      </w:r>
      <w:r w:rsidR="00E002D0">
        <w:rPr>
          <w:noProof/>
        </w:rPr>
        <w:t>(</w:t>
      </w:r>
      <w:hyperlink w:anchor="_ENREF_2" w:tooltip="Kasturiratne, 2008 #125" w:history="1">
        <w:r w:rsidR="009B272E">
          <w:rPr>
            <w:noProof/>
          </w:rPr>
          <w:t>2</w:t>
        </w:r>
      </w:hyperlink>
      <w:r w:rsidR="00E002D0">
        <w:rPr>
          <w:noProof/>
        </w:rPr>
        <w:t>)</w:t>
      </w:r>
      <w:r w:rsidR="00E002D0">
        <w:fldChar w:fldCharType="end"/>
      </w:r>
      <w:r w:rsidR="00E002D0">
        <w:t>.</w:t>
      </w:r>
      <w:r w:rsidR="00C87201">
        <w:t xml:space="preserve"> </w:t>
      </w:r>
      <w:r w:rsidR="0067011C">
        <w:t>However,</w:t>
      </w:r>
      <w:r w:rsidR="00E002D0">
        <w:t xml:space="preserve"> </w:t>
      </w:r>
      <w:r w:rsidR="00C87201">
        <w:t>s</w:t>
      </w:r>
      <w:r w:rsidR="003B5958" w:rsidRPr="00332BFB">
        <w:t>nake venom</w:t>
      </w:r>
      <w:r w:rsidR="0075083B">
        <w:t xml:space="preserve"> </w:t>
      </w:r>
      <w:r w:rsidR="0067011C">
        <w:t>is also</w:t>
      </w:r>
      <w:r w:rsidR="00C87201" w:rsidRPr="00332BFB">
        <w:t xml:space="preserve"> </w:t>
      </w:r>
      <w:r w:rsidR="003B5958" w:rsidRPr="00332BFB">
        <w:t>a</w:t>
      </w:r>
      <w:r w:rsidR="00D2650F">
        <w:t xml:space="preserve">n ideal </w:t>
      </w:r>
      <w:r w:rsidR="003B5958" w:rsidRPr="00332BFB">
        <w:t xml:space="preserve">system </w:t>
      </w:r>
      <w:r w:rsidR="00125FD1">
        <w:t>of predatory trait evolution</w:t>
      </w:r>
      <w:r w:rsidR="003B5958" w:rsidRPr="00332BFB">
        <w:t xml:space="preserve"> </w:t>
      </w:r>
      <w:r w:rsidR="00E002D0">
        <w:fldChar w:fldCharType="begin"/>
      </w:r>
      <w:r w:rsidR="00E002D0">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E002D0">
        <w:fldChar w:fldCharType="separate"/>
      </w:r>
      <w:r w:rsidR="00E002D0">
        <w:rPr>
          <w:noProof/>
        </w:rPr>
        <w:t>(</w:t>
      </w:r>
      <w:hyperlink w:anchor="_ENREF_1" w:tooltip="Casewell, 2013 #1" w:history="1">
        <w:r w:rsidR="009B272E">
          <w:rPr>
            <w:noProof/>
          </w:rPr>
          <w:t>1</w:t>
        </w:r>
      </w:hyperlink>
      <w:r w:rsidR="00E002D0">
        <w:rPr>
          <w:noProof/>
        </w:rPr>
        <w:t>)</w:t>
      </w:r>
      <w:r w:rsidR="00E002D0">
        <w:fldChar w:fldCharType="end"/>
      </w:r>
      <w:r w:rsidR="00E002D0">
        <w:t>,</w:t>
      </w:r>
      <w:r w:rsidR="00F4065E">
        <w:t xml:space="preserve"> particularly</w:t>
      </w:r>
      <w:r w:rsidR="00E002D0">
        <w:t xml:space="preserve"> </w:t>
      </w:r>
      <w:r w:rsidR="00E07CED">
        <w:t>as</w:t>
      </w:r>
      <w:r w:rsidR="00125FD1">
        <w:t xml:space="preserve"> its predatory functionality</w:t>
      </w:r>
      <w:r w:rsidR="00F4065E">
        <w:t>, the ability to subjugate prey, can be</w:t>
      </w:r>
      <w:r w:rsidR="0067011C">
        <w:t xml:space="preserve"> quantified by</w:t>
      </w:r>
      <w:r w:rsidR="00F4065E">
        <w:t xml:space="preserve"> measured venom potency and the quantity a species possess. </w:t>
      </w:r>
      <w:r w:rsidR="0067011C">
        <w:t xml:space="preserve">Despite </w:t>
      </w:r>
      <w:r w:rsidR="00450E49">
        <w:t xml:space="preserve">significant </w:t>
      </w:r>
      <w:r w:rsidR="00C64EA8">
        <w:t>developments</w:t>
      </w:r>
      <w:r w:rsidR="00450E49">
        <w:t xml:space="preserve"> in our understanding of the</w:t>
      </w:r>
      <w:r w:rsidR="003B5958" w:rsidRPr="00332BFB">
        <w:t xml:space="preserve"> evolutionary origin </w:t>
      </w:r>
      <w:r w:rsidR="004F6F55">
        <w:fldChar w:fldCharType="begin">
          <w:fldData xml:space="preserve">PEVuZE5vdGU+PENpdGU+PEF1dGhvcj5Gcnk8L0F1dGhvcj48WWVhcj4yMDA2PC9ZZWFyPjxSZWNO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</w:fldData>
        </w:fldChar>
      </w:r>
      <w:r w:rsidR="004F6F55">
        <w:instrText xml:space="preserve"> ADDIN EN.CITE </w:instrText>
      </w:r>
      <w:r w:rsidR="004F6F55">
        <w:fldChar w:fldCharType="begin">
          <w:fldData xml:space="preserve">PEVuZE5vdGU+PENpdGU+PEF1dGhvcj5Gcnk8L0F1dGhvcj48WWVhcj4yMDA2PC9ZZWFyPjxSZWNO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</w:fldData>
        </w:fldChar>
      </w:r>
      <w:r w:rsidR="004F6F55">
        <w:instrText xml:space="preserve"> ADDIN EN.CITE.DATA </w:instrText>
      </w:r>
      <w:r w:rsidR="004F6F55">
        <w:fldChar w:fldCharType="end"/>
      </w:r>
      <w:r w:rsidR="004F6F55">
        <w:fldChar w:fldCharType="separate"/>
      </w:r>
      <w:r w:rsidR="004F6F55">
        <w:rPr>
          <w:noProof/>
        </w:rPr>
        <w:t>(</w:t>
      </w:r>
      <w:hyperlink w:anchor="_ENREF_3" w:tooltip="Fry, 2006 #196" w:history="1">
        <w:r w:rsidR="009B272E">
          <w:rPr>
            <w:noProof/>
          </w:rPr>
          <w:t>3-5</w:t>
        </w:r>
      </w:hyperlink>
      <w:r w:rsidR="004F6F55">
        <w:rPr>
          <w:noProof/>
        </w:rPr>
        <w:t>)</w:t>
      </w:r>
      <w:r w:rsidR="004F6F55">
        <w:fldChar w:fldCharType="end"/>
      </w:r>
      <w:r w:rsidR="003B5958" w:rsidRPr="00332BFB">
        <w:t xml:space="preserve"> and the subsequent evolution of </w:t>
      </w:r>
      <w:r w:rsidR="0067011C">
        <w:t>its</w:t>
      </w:r>
      <w:r w:rsidR="00E07CED">
        <w:t xml:space="preserve"> complex compounds </w:t>
      </w:r>
      <w:r w:rsidR="004F6F55">
        <w:fldChar w:fldCharType="begin"/>
      </w:r>
      <w:r w:rsidR="009B68D5">
        <w:instrText xml:space="preserve"> ADDIN EN.CITE &lt;EndNote&gt;&lt;Cite&gt;&lt;Author&gt;Casewell&lt;/Author&gt;&lt;Year&gt;2013&lt;/Year&gt;&lt;RecNum&gt;1&lt;/RecNum&gt;&lt;DisplayText&gt;(1, 6)&lt;/DisplayText&gt;&lt;record&gt;&lt;rec-number&gt;1&lt;/rec-number&gt;&lt;foreign-keys&gt;&lt;key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Cite&gt;&lt;Author&gt;Dowell&lt;/Author&gt;&lt;Year&gt;2016&lt;/Year&gt;&lt;RecNum&gt;198&lt;/RecNum&gt;&lt;record&gt;&lt;rec-number&gt;198&lt;/rec-number&gt;&lt;foreign-keys&gt;&lt;key app="EN" db-id="ax5t9ztwnxe5f8edetnp2tzne0aaff55ftr5" timestamp="1483444477"&gt;198&lt;/key&gt;&lt;/foreign-keys&gt;&lt;ref-type name="Journal Article"&gt;17&lt;/ref-type&gt;&lt;contributors&gt;&lt;authors&gt;&lt;author&gt;Dowell, Noah L&lt;/author&gt;&lt;author&gt;Giorgianni, Matt W&lt;/author&gt;&lt;author&gt;Kassner, Victoria A&lt;/author&gt;&lt;author&gt;Selegue, Jane E&lt;/author&gt;&lt;author&gt;Sanchez, Elda E&lt;/author&gt;&lt;author&gt;Carroll, Sean B&lt;/author&gt;&lt;/authors&gt;&lt;/contributors&gt;&lt;titles&gt;&lt;title&gt;The deep origin and recent loss of venom toxin genes in rattlesnakes&lt;/title&gt;&lt;secondary-title&gt;Current Biology&lt;/secondary-title&gt;&lt;/titles&gt;&lt;periodical&gt;&lt;full-title&gt;Current Biology&lt;/full-title&gt;&lt;/periodical&gt;&lt;pages&gt;2434-2445&lt;/pages&gt;&lt;volume&gt;26&lt;/volume&gt;&lt;number&gt;18&lt;/number&gt;&lt;dates&gt;&lt;year&gt;2016&lt;/year&gt;&lt;/dates&gt;&lt;isbn&gt;0960-9822&lt;/isbn&gt;&lt;urls&gt;&lt;/urls&gt;&lt;/record&gt;&lt;/Cite&gt;&lt;/EndNote&gt;</w:instrText>
      </w:r>
      <w:r w:rsidR="004F6F55">
        <w:fldChar w:fldCharType="separate"/>
      </w:r>
      <w:r w:rsidR="009B68D5">
        <w:rPr>
          <w:noProof/>
        </w:rPr>
        <w:t>(</w:t>
      </w:r>
      <w:hyperlink w:anchor="_ENREF_1" w:tooltip="Casewell, 2013 #1" w:history="1">
        <w:r w:rsidR="009B272E">
          <w:rPr>
            <w:noProof/>
          </w:rPr>
          <w:t>1</w:t>
        </w:r>
      </w:hyperlink>
      <w:r w:rsidR="009B68D5">
        <w:rPr>
          <w:noProof/>
        </w:rPr>
        <w:t xml:space="preserve">, </w:t>
      </w:r>
      <w:hyperlink w:anchor="_ENREF_6" w:tooltip="Dowell, 2016 #198" w:history="1">
        <w:r w:rsidR="009B272E">
          <w:rPr>
            <w:noProof/>
          </w:rPr>
          <w:t>6</w:t>
        </w:r>
      </w:hyperlink>
      <w:r w:rsidR="009B68D5">
        <w:rPr>
          <w:noProof/>
        </w:rPr>
        <w:t>)</w:t>
      </w:r>
      <w:r w:rsidR="004F6F55">
        <w:fldChar w:fldCharType="end"/>
      </w:r>
      <w:r w:rsidR="003B5958" w:rsidRPr="00332BFB">
        <w:t xml:space="preserve">, surprisingly little is known about </w:t>
      </w:r>
      <w:r w:rsidR="009B68D5">
        <w:t xml:space="preserve">the </w:t>
      </w:r>
      <w:r w:rsidR="00E07CED">
        <w:t>evolutionary</w:t>
      </w:r>
      <w:r w:rsidR="00E07CED" w:rsidRPr="00332BFB">
        <w:t xml:space="preserve"> </w:t>
      </w:r>
      <w:r w:rsidR="003B5958" w:rsidRPr="00332BFB">
        <w:t>pressure</w:t>
      </w:r>
      <w:r w:rsidR="00E07536">
        <w:t>s</w:t>
      </w:r>
      <w:r w:rsidR="009B68D5">
        <w:t xml:space="preserve"> that</w:t>
      </w:r>
      <w:r w:rsidR="00E07536">
        <w:t xml:space="preserve"> drive </w:t>
      </w:r>
      <w:r w:rsidR="0067011C">
        <w:t xml:space="preserve">this </w:t>
      </w:r>
      <w:r w:rsidR="003B5958" w:rsidRPr="00332BFB">
        <w:t>ability to incapacitate prey. For example,</w:t>
      </w:r>
      <w:r w:rsidR="009B68D5">
        <w:t xml:space="preserve"> </w:t>
      </w:r>
      <w:r w:rsidR="003B5958" w:rsidRPr="00332BFB">
        <w:t>many species, such as the</w:t>
      </w:r>
      <w:r w:rsidR="00F32B46">
        <w:rPr>
          <w:color w:val="FF0000"/>
        </w:rPr>
        <w:t xml:space="preserve"> </w:t>
      </w:r>
      <w:r w:rsidR="00F32B46">
        <w:rPr>
          <w:rFonts w:ascii="Times New Roman" w:hAnsi="Times New Roman" w:cs="Times New Roman"/>
        </w:rPr>
        <w:t>Gold-ringed cat snake (</w:t>
      </w:r>
      <w:proofErr w:type="spellStart"/>
      <w:r w:rsidR="00F32B46" w:rsidRPr="00F32B46">
        <w:rPr>
          <w:rFonts w:ascii="Times New Roman" w:hAnsi="Times New Roman" w:cs="Times New Roman"/>
          <w:i/>
        </w:rPr>
        <w:t>Boiga</w:t>
      </w:r>
      <w:proofErr w:type="spellEnd"/>
      <w:r w:rsidR="00F32B46" w:rsidRPr="00F32B46">
        <w:rPr>
          <w:rFonts w:ascii="Times New Roman" w:hAnsi="Times New Roman" w:cs="Times New Roman"/>
          <w:i/>
        </w:rPr>
        <w:t xml:space="preserve"> </w:t>
      </w:r>
      <w:proofErr w:type="spellStart"/>
      <w:r w:rsidR="00F32B46" w:rsidRPr="00F32B46">
        <w:rPr>
          <w:rFonts w:ascii="Times New Roman" w:hAnsi="Times New Roman" w:cs="Times New Roman"/>
          <w:i/>
        </w:rPr>
        <w:t>dendrophila</w:t>
      </w:r>
      <w:proofErr w:type="spellEnd"/>
      <w:r w:rsidR="00F32B46">
        <w:rPr>
          <w:rFonts w:ascii="Times New Roman" w:hAnsi="Times New Roman" w:cs="Times New Roman"/>
        </w:rPr>
        <w:t>)</w:t>
      </w:r>
      <w:r w:rsidR="003B5958" w:rsidRPr="00332BFB">
        <w:t>,</w:t>
      </w:r>
      <w:r w:rsidR="0067011C">
        <w:t xml:space="preserve"> are incapable of subduing laboratory test models </w:t>
      </w:r>
      <w:r w:rsidR="000A7D77">
        <w:fldChar w:fldCharType="begin"/>
      </w:r>
      <w:r w:rsidR="000A7D77">
        <w:instrText xml:space="preserve"> ADDIN EN.CITE &lt;EndNote&gt;&lt;Cite&gt;&lt;Author&gt;Weinstein&lt;/Author&gt;&lt;Year&gt;1993&lt;/Year&gt;&lt;RecNum&gt;199&lt;/RecNum&gt;&lt;DisplayText&gt;(7)&lt;/DisplayText&gt;&lt;record&gt;&lt;rec-number&gt;199&lt;/rec-number&gt;&lt;foreign-keys&gt;&lt;key app="EN" db-id="ax5t9ztwnxe5f8edetnp2tzne0aaff55ftr5" timestamp="1483799218"&gt;199&lt;/key&gt;&lt;/foreign-keys&gt;&lt;ref-type name="Journal Article"&gt;17&lt;/ref-type&gt;&lt;contributors&gt;&lt;authors&gt;&lt;author&gt;Weinstein, Scott A&lt;/author&gt;&lt;author&gt;Smith, Leonard A&lt;/author&gt;&lt;/authors&gt;&lt;/contributors&gt;&lt;titles&gt;&lt;title&gt;Chromatographic profiles and properties of Duvernoy&amp;apos;s secretions from some boigine and dispholidine colubrids&lt;/title&gt;&lt;secondary-title&gt;Herpetologica&lt;/secondary-title&gt;&lt;/titles&gt;&lt;periodical&gt;&lt;full-title&gt;Herpetologica&lt;/full-title&gt;&lt;/periodical&gt;&lt;pages&gt;78-94&lt;/pages&gt;&lt;dates&gt;&lt;year&gt;1993&lt;/year&gt;&lt;/dates&gt;&lt;isbn&gt;0018-0831&lt;/isbn&gt;&lt;urls&gt;&lt;/urls&gt;&lt;/record&gt;&lt;/Cite&gt;&lt;/EndNote&gt;</w:instrText>
      </w:r>
      <w:r w:rsidR="000A7D77">
        <w:fldChar w:fldCharType="separate"/>
      </w:r>
      <w:r w:rsidR="000A7D77">
        <w:rPr>
          <w:noProof/>
        </w:rPr>
        <w:t>(</w:t>
      </w:r>
      <w:hyperlink w:anchor="_ENREF_7" w:tooltip="Weinstein, 1993 #199" w:history="1">
        <w:r w:rsidR="009B272E">
          <w:rPr>
            <w:noProof/>
          </w:rPr>
          <w:t>7</w:t>
        </w:r>
      </w:hyperlink>
      <w:r w:rsidR="000A7D77">
        <w:rPr>
          <w:noProof/>
        </w:rPr>
        <w:t>)</w:t>
      </w:r>
      <w:r w:rsidR="000A7D77">
        <w:fldChar w:fldCharType="end"/>
      </w:r>
      <w:r w:rsidR="0050288B" w:rsidRPr="00332BFB">
        <w:t xml:space="preserve"> </w:t>
      </w:r>
      <w:r w:rsidR="003B5958" w:rsidRPr="00332BFB">
        <w:t>while other species</w:t>
      </w:r>
      <w:r w:rsidR="00F32B46">
        <w:t>, such as Russel’s viper (</w:t>
      </w:r>
      <w:proofErr w:type="spellStart"/>
      <w:r w:rsidR="00F32B46" w:rsidRPr="00F32B46">
        <w:rPr>
          <w:i/>
        </w:rPr>
        <w:t>Daboia</w:t>
      </w:r>
      <w:proofErr w:type="spellEnd"/>
      <w:r w:rsidR="00F32B46" w:rsidRPr="00F32B46">
        <w:rPr>
          <w:i/>
        </w:rPr>
        <w:t xml:space="preserve"> </w:t>
      </w:r>
      <w:proofErr w:type="spellStart"/>
      <w:r w:rsidR="00F32B46" w:rsidRPr="00F32B46">
        <w:rPr>
          <w:i/>
        </w:rPr>
        <w:t>russelii</w:t>
      </w:r>
      <w:proofErr w:type="spellEnd"/>
      <w:r w:rsidR="00F32B46">
        <w:t>)</w:t>
      </w:r>
      <w:r w:rsidR="001608C1">
        <w:t>,</w:t>
      </w:r>
      <w:r w:rsidR="00F32B46">
        <w:t xml:space="preserve"> </w:t>
      </w:r>
      <w:r w:rsidR="003B5958" w:rsidRPr="00332BFB">
        <w:t>possess enough</w:t>
      </w:r>
      <w:r w:rsidR="006A35DA">
        <w:t xml:space="preserve"> potent venom</w:t>
      </w:r>
      <w:r w:rsidR="003B5958" w:rsidRPr="00332BFB">
        <w:t xml:space="preserve"> to incapacitate</w:t>
      </w:r>
      <w:r w:rsidR="00F32B46">
        <w:t xml:space="preserve"> hundred</w:t>
      </w:r>
      <w:r w:rsidR="006A35DA">
        <w:t>s of</w:t>
      </w:r>
      <w:r w:rsidR="00F32B46">
        <w:t xml:space="preserve"> thousand</w:t>
      </w:r>
      <w:r w:rsidR="006A35DA">
        <w:t xml:space="preserve">s of potential prey items </w:t>
      </w:r>
      <w:r w:rsidR="00833820">
        <w:fldChar w:fldCharType="begin"/>
      </w:r>
      <w:r w:rsidR="00833820">
        <w:instrText xml:space="preserve"> ADDIN EN.CITE &lt;EndNote&gt;&lt;Cite&gt;&lt;Author&gt;Minton&lt;/Author&gt;&lt;Year&gt;1980&lt;/Year&gt;&lt;RecNum&gt;200&lt;/RecNum&gt;&lt;DisplayText&gt;(8)&lt;/DisplayText&gt;&lt;record&gt;&lt;rec-number&gt;200&lt;/rec-number&gt;&lt;foreign-keys&gt;&lt;key app="EN" db-id="ax5t9ztwnxe5f8edetnp2tzne0aaff55ftr5" timestamp="1483800046"&gt;200&lt;/key&gt;&lt;/foreign-keys&gt;&lt;ref-type name="Book"&gt;6&lt;/ref-type&gt;&lt;contributors&gt;&lt;authors&gt;&lt;author&gt;Minton, Sherman A Minton&lt;/author&gt;&lt;author&gt;Minton Jr, Madge Rutherford Sherman A&lt;/author&gt;&lt;author&gt;Minton, Madge Rutherford&lt;/author&gt;&lt;/authors&gt;&lt;/contributors&gt;&lt;titles&gt;&lt;title&gt;Venomous reptiles&lt;/title&gt;&lt;/titles&gt;&lt;number&gt;Sirsi) i9780684166261&lt;/number&gt;&lt;dates&gt;&lt;year&gt;1980&lt;/year&gt;&lt;/dates&gt;&lt;isbn&gt;0684166267&lt;/isbn&gt;&lt;urls&gt;&lt;/urls&gt;&lt;/record&gt;&lt;/Cite&gt;&lt;/EndNote&gt;</w:instrText>
      </w:r>
      <w:r w:rsidR="00833820">
        <w:fldChar w:fldCharType="separate"/>
      </w:r>
      <w:r w:rsidR="00833820">
        <w:rPr>
          <w:noProof/>
        </w:rPr>
        <w:t>(</w:t>
      </w:r>
      <w:hyperlink w:anchor="_ENREF_8" w:tooltip="Minton, 1980 #200" w:history="1">
        <w:r w:rsidR="009B272E">
          <w:rPr>
            <w:noProof/>
          </w:rPr>
          <w:t>8</w:t>
        </w:r>
      </w:hyperlink>
      <w:r w:rsidR="00833820">
        <w:rPr>
          <w:noProof/>
        </w:rPr>
        <w:t>)</w:t>
      </w:r>
      <w:r w:rsidR="00833820">
        <w:fldChar w:fldCharType="end"/>
      </w:r>
      <w:r w:rsidR="003B5958" w:rsidRPr="00332BFB">
        <w:t xml:space="preserve">. </w:t>
      </w:r>
      <w:r w:rsidR="001608C1">
        <w:t>This</w:t>
      </w:r>
      <w:r w:rsidR="00086F27">
        <w:t xml:space="preserve"> </w:t>
      </w:r>
      <w:r w:rsidR="00BC78F1">
        <w:t xml:space="preserve">lack of a clear pattern relating to </w:t>
      </w:r>
      <w:r w:rsidR="006A35DA">
        <w:t>the ability to subdue prey using venom</w:t>
      </w:r>
      <w:r w:rsidR="00BC78F1">
        <w:t xml:space="preserve"> </w:t>
      </w:r>
      <w:r w:rsidR="00086F27">
        <w:t>suggests</w:t>
      </w:r>
      <w:r w:rsidR="006A35DA">
        <w:t xml:space="preserve"> drivers assumed to be important in driving predator trait evolution, such as trophic factors, are less important than expected</w:t>
      </w:r>
      <w:r w:rsidR="00086F27">
        <w:rPr>
          <w:color w:val="000000" w:themeColor="text1"/>
        </w:rPr>
        <w:t xml:space="preserve">. One </w:t>
      </w:r>
      <w:r w:rsidR="0008546F">
        <w:rPr>
          <w:color w:val="000000" w:themeColor="text1"/>
        </w:rPr>
        <w:t xml:space="preserve">potential explanation for </w:t>
      </w:r>
      <w:r w:rsidR="00086F27">
        <w:rPr>
          <w:color w:val="000000" w:themeColor="text1"/>
        </w:rPr>
        <w:t xml:space="preserve">this lack of a </w:t>
      </w:r>
      <w:r w:rsidR="00086F27">
        <w:rPr>
          <w:color w:val="000000" w:themeColor="text1"/>
        </w:rPr>
        <w:lastRenderedPageBreak/>
        <w:t xml:space="preserve">pattern is </w:t>
      </w:r>
      <w:r w:rsidR="00BC78F1">
        <w:rPr>
          <w:color w:val="000000" w:themeColor="text1"/>
        </w:rPr>
        <w:t xml:space="preserve">that weak selective pressures are </w:t>
      </w:r>
      <w:r w:rsidR="00086F27">
        <w:rPr>
          <w:color w:val="000000" w:themeColor="text1"/>
        </w:rPr>
        <w:t>caused by</w:t>
      </w:r>
      <w:r w:rsidR="00535369">
        <w:rPr>
          <w:color w:val="000000" w:themeColor="text1"/>
        </w:rPr>
        <w:t xml:space="preserve"> an “overkill” effect</w:t>
      </w:r>
      <w:r w:rsidR="0008546F">
        <w:rPr>
          <w:color w:val="000000" w:themeColor="text1"/>
        </w:rPr>
        <w:t>,</w:t>
      </w:r>
      <w:r w:rsidR="00535369">
        <w:rPr>
          <w:color w:val="000000" w:themeColor="text1"/>
        </w:rPr>
        <w:t xml:space="preserve"> were</w:t>
      </w:r>
      <w:r w:rsidR="00086F27">
        <w:rPr>
          <w:color w:val="000000" w:themeColor="text1"/>
        </w:rPr>
        <w:t xml:space="preserve"> </w:t>
      </w:r>
      <w:r w:rsidR="0008546F">
        <w:rPr>
          <w:color w:val="000000" w:themeColor="text1"/>
        </w:rPr>
        <w:t xml:space="preserve">due </w:t>
      </w:r>
      <w:r w:rsidR="00E07CED" w:rsidRPr="001608C1">
        <w:rPr>
          <w:color w:val="000000" w:themeColor="text1"/>
        </w:rPr>
        <w:t>the capacity</w:t>
      </w:r>
      <w:r w:rsidR="00BC78F1">
        <w:rPr>
          <w:color w:val="000000" w:themeColor="text1"/>
        </w:rPr>
        <w:t xml:space="preserve"> of many</w:t>
      </w:r>
      <w:r w:rsidR="0008546F">
        <w:rPr>
          <w:color w:val="000000" w:themeColor="text1"/>
        </w:rPr>
        <w:t xml:space="preserve"> species</w:t>
      </w:r>
      <w:r w:rsidR="00BC78F1">
        <w:rPr>
          <w:color w:val="000000" w:themeColor="text1"/>
        </w:rPr>
        <w:t xml:space="preserve"> </w:t>
      </w:r>
      <w:r w:rsidR="00535369">
        <w:rPr>
          <w:color w:val="000000" w:themeColor="text1"/>
        </w:rPr>
        <w:t>venoms</w:t>
      </w:r>
      <w:r w:rsidR="00535369" w:rsidRPr="001608C1">
        <w:rPr>
          <w:color w:val="000000" w:themeColor="text1"/>
        </w:rPr>
        <w:t xml:space="preserve"> </w:t>
      </w:r>
      <w:r w:rsidR="00E07CED" w:rsidRPr="001608C1">
        <w:rPr>
          <w:color w:val="000000" w:themeColor="text1"/>
        </w:rPr>
        <w:t>to kill</w:t>
      </w:r>
      <w:r w:rsidR="00BC78F1">
        <w:rPr>
          <w:color w:val="000000" w:themeColor="text1"/>
        </w:rPr>
        <w:t xml:space="preserve"> prey numbers far in excess of any biological requirement</w:t>
      </w:r>
      <w:r w:rsidR="00535369">
        <w:rPr>
          <w:color w:val="000000" w:themeColor="text1"/>
        </w:rPr>
        <w:t xml:space="preserve">, such as in the case of </w:t>
      </w:r>
      <w:r w:rsidR="00535369">
        <w:t>Russel’s viper</w:t>
      </w:r>
      <w:r w:rsidR="00535369">
        <w:rPr>
          <w:color w:val="000000" w:themeColor="text1"/>
        </w:rPr>
        <w:t>, neutral evolutionary process becoming the main driver of trait variation</w:t>
      </w:r>
      <w:r w:rsidR="00086F27">
        <w:rPr>
          <w:color w:val="000000" w:themeColor="text1"/>
        </w:rPr>
        <w:t xml:space="preserve"> </w:t>
      </w:r>
      <w:r w:rsidR="00BC78F1">
        <w:fldChar w:fldCharType="begin"/>
      </w:r>
      <w:r w:rsidR="00833820">
        <w:instrText xml:space="preserve"> ADDIN EN.CITE &lt;EndNote&gt;&lt;Cite&gt;&lt;Author&gt;Mebs&lt;/Author&gt;&lt;Year&gt;2001&lt;/Year&gt;&lt;RecNum&gt;4&lt;/RecNum&gt;&lt;DisplayText&gt;(9, 10)&lt;/DisplayText&gt;&lt;record&gt;&lt;rec-number&gt;4&lt;/rec-number&gt;&lt;foreign-keys&gt;&lt;key app="EN" db-id="ax5t9ztwnxe5f8edetnp2tzne0aaff55ftr5" timestamp="1457287058"&gt;4&lt;/key&gt;&lt;/foreign-keys&gt;&lt;ref-type name="Journal Article"&gt;17&lt;/ref-type&gt;&lt;contributors&gt;&lt;authors&gt;&lt;author&gt;Mebs, Dietrich&lt;/author&gt;&lt;/authors&gt;&lt;/contributors&gt;&lt;titles&gt;&lt;title&gt;Toxicity in animals. Trends in evolution?&lt;/title&gt;&lt;secondary-title&gt;Toxicon&lt;/secondary-title&gt;&lt;/titles&gt;&lt;periodical&gt;&lt;full-title&gt;Toxicon&lt;/full-title&gt;&lt;/periodical&gt;&lt;pages&gt;87-96&lt;/pages&gt;&lt;volume&gt;39&lt;/volume&gt;&lt;number&gt;1&lt;/number&gt;&lt;dates&gt;&lt;year&gt;2001&lt;/year&gt;&lt;/dates&gt;&lt;isbn&gt;0041-0101&lt;/isbn&gt;&lt;urls&gt;&lt;/urls&gt;&lt;/record&gt;&lt;/Cite&gt;&lt;Cite&gt;&lt;Author&gt;Sasa&lt;/Author&gt;&lt;Year&gt;1999&lt;/Year&gt;&lt;RecNum&gt;3&lt;/RecNum&gt;&lt;record&gt;&lt;rec-number&gt;3&lt;/rec-number&gt;&lt;foreign-keys&gt;&lt;key app="EN" db-id="ax5t9ztwnxe5f8edetnp2tzne0aaff55ftr5" timestamp="1457286239"&gt;3&lt;/key&gt;&lt;/foreign-keys&gt;&lt;ref-type name="Journal Article"&gt;17&lt;/ref-type&gt;&lt;contributors&gt;&lt;authors&gt;&lt;author&gt;Sasa, Mahmood&lt;/author&gt;&lt;/authors&gt;&lt;/contributors&gt;&lt;titles&gt;&lt;title&gt;Diet and snake venom evolution: can local selection alone explain intraspecific venom variation?&lt;/title&gt;&lt;secondary-title&gt;TOXICON-OXFORD-&lt;/secondary-title&gt;&lt;/titles&gt;&lt;periodical&gt;&lt;full-title&gt;TOXICON-OXFORD-&lt;/full-title&gt;&lt;/periodical&gt;&lt;pages&gt;249-252&lt;/pages&gt;&lt;volume&gt;37&lt;/volume&gt;&lt;dates&gt;&lt;year&gt;1999&lt;/year&gt;&lt;/dates&gt;&lt;isbn&gt;0041-0101&lt;/isbn&gt;&lt;urls&gt;&lt;/urls&gt;&lt;/record&gt;&lt;/Cite&gt;&lt;/EndNote&gt;</w:instrText>
      </w:r>
      <w:r w:rsidR="00BC78F1">
        <w:fldChar w:fldCharType="separate"/>
      </w:r>
      <w:r w:rsidR="00833820">
        <w:rPr>
          <w:noProof/>
        </w:rPr>
        <w:t>(</w:t>
      </w:r>
      <w:hyperlink w:anchor="_ENREF_9" w:tooltip="Mebs, 2001 #4" w:history="1">
        <w:r w:rsidR="009B272E">
          <w:rPr>
            <w:noProof/>
          </w:rPr>
          <w:t>9</w:t>
        </w:r>
      </w:hyperlink>
      <w:r w:rsidR="00833820">
        <w:rPr>
          <w:noProof/>
        </w:rPr>
        <w:t xml:space="preserve">, </w:t>
      </w:r>
      <w:hyperlink w:anchor="_ENREF_10" w:tooltip="Sasa, 1999 #3" w:history="1">
        <w:r w:rsidR="009B272E">
          <w:rPr>
            <w:noProof/>
          </w:rPr>
          <w:t>10</w:t>
        </w:r>
      </w:hyperlink>
      <w:r w:rsidR="00833820">
        <w:rPr>
          <w:noProof/>
        </w:rPr>
        <w:t>)</w:t>
      </w:r>
      <w:r w:rsidR="00BC78F1">
        <w:fldChar w:fldCharType="end"/>
      </w:r>
      <w:r w:rsidR="001608C1" w:rsidRPr="001608C1">
        <w:rPr>
          <w:color w:val="000000" w:themeColor="text1"/>
        </w:rPr>
        <w:t>.</w:t>
      </w:r>
      <w:r w:rsidR="00F32B46" w:rsidRPr="001608C1">
        <w:rPr>
          <w:color w:val="000000" w:themeColor="text1"/>
        </w:rPr>
        <w:t xml:space="preserve"> </w:t>
      </w:r>
      <w:r w:rsidR="0008546F">
        <w:rPr>
          <w:rFonts w:eastAsia="Times New Roman" w:cs="Times New Roman"/>
        </w:rPr>
        <w:t>S</w:t>
      </w:r>
      <w:r w:rsidR="001608C1">
        <w:rPr>
          <w:rFonts w:eastAsia="Times New Roman" w:cs="Times New Roman"/>
        </w:rPr>
        <w:t xml:space="preserve">uch a </w:t>
      </w:r>
      <w:r w:rsidR="003B5958" w:rsidRPr="00332BFB">
        <w:rPr>
          <w:rFonts w:eastAsia="Times New Roman" w:cs="Times New Roman"/>
        </w:rPr>
        <w:t>scenario</w:t>
      </w:r>
      <w:r w:rsidR="0008546F">
        <w:rPr>
          <w:rFonts w:eastAsia="Times New Roman" w:cs="Times New Roman"/>
        </w:rPr>
        <w:t xml:space="preserve"> predicts that</w:t>
      </w:r>
      <w:r w:rsidR="00E07536">
        <w:rPr>
          <w:rFonts w:eastAsia="Times New Roman" w:cs="Times New Roman"/>
        </w:rPr>
        <w:t xml:space="preserve"> </w:t>
      </w:r>
      <w:r w:rsidR="003B5958">
        <w:rPr>
          <w:rFonts w:eastAsia="Times New Roman" w:cs="Times New Roman"/>
        </w:rPr>
        <w:t xml:space="preserve">traits relating to </w:t>
      </w:r>
      <w:r w:rsidR="003B5958" w:rsidRPr="00332BFB">
        <w:rPr>
          <w:rFonts w:eastAsia="Times New Roman" w:cs="Times New Roman"/>
        </w:rPr>
        <w:t>venom</w:t>
      </w:r>
      <w:r w:rsidR="00BE46B5">
        <w:rPr>
          <w:rFonts w:eastAsia="Times New Roman" w:cs="Times New Roman"/>
        </w:rPr>
        <w:t xml:space="preserve">, such as </w:t>
      </w:r>
      <w:r w:rsidR="001608C1">
        <w:rPr>
          <w:rFonts w:eastAsia="Times New Roman" w:cs="Times New Roman"/>
        </w:rPr>
        <w:t>potency</w:t>
      </w:r>
      <w:r w:rsidR="00BC78F1">
        <w:rPr>
          <w:rFonts w:eastAsia="Times New Roman" w:cs="Times New Roman"/>
        </w:rPr>
        <w:t xml:space="preserve"> and quantity</w:t>
      </w:r>
      <w:r w:rsidR="00BE46B5">
        <w:rPr>
          <w:rFonts w:eastAsia="Times New Roman" w:cs="Times New Roman"/>
        </w:rPr>
        <w:t>,</w:t>
      </w:r>
      <w:r w:rsidR="003B5958">
        <w:rPr>
          <w:rFonts w:eastAsia="Times New Roman" w:cs="Times New Roman"/>
        </w:rPr>
        <w:t xml:space="preserve"> </w:t>
      </w:r>
      <w:r w:rsidR="00E07536">
        <w:rPr>
          <w:rFonts w:eastAsia="Times New Roman" w:cs="Times New Roman"/>
        </w:rPr>
        <w:t>would</w:t>
      </w:r>
      <w:r w:rsidR="003B5958">
        <w:rPr>
          <w:rFonts w:eastAsia="Times New Roman" w:cs="Times New Roman"/>
        </w:rPr>
        <w:t xml:space="preserve"> be</w:t>
      </w:r>
      <w:r w:rsidR="00BE46B5">
        <w:rPr>
          <w:rFonts w:eastAsia="Times New Roman" w:cs="Times New Roman"/>
        </w:rPr>
        <w:t xml:space="preserve"> </w:t>
      </w:r>
      <w:r w:rsidR="003B5958">
        <w:rPr>
          <w:rFonts w:eastAsia="Times New Roman" w:cs="Times New Roman"/>
        </w:rPr>
        <w:t>idiosyncratic</w:t>
      </w:r>
      <w:r w:rsidR="00E07536">
        <w:rPr>
          <w:rFonts w:eastAsia="Times New Roman" w:cs="Times New Roman"/>
        </w:rPr>
        <w:t xml:space="preserve"> in nature</w:t>
      </w:r>
      <w:r w:rsidR="00BC78F1">
        <w:rPr>
          <w:rFonts w:eastAsia="Times New Roman" w:cs="Times New Roman"/>
        </w:rPr>
        <w:t xml:space="preserve"> </w:t>
      </w:r>
      <w:r w:rsidR="008D7BB9">
        <w:rPr>
          <w:rFonts w:eastAsia="Times New Roman" w:cs="Times New Roman"/>
        </w:rPr>
        <w:t xml:space="preserve">while </w:t>
      </w:r>
      <w:r w:rsidR="00535369">
        <w:rPr>
          <w:rFonts w:eastAsia="Times New Roman" w:cs="Times New Roman"/>
        </w:rPr>
        <w:t>also</w:t>
      </w:r>
      <w:r w:rsidR="00320E26">
        <w:rPr>
          <w:rFonts w:eastAsia="Times New Roman" w:cs="Times New Roman"/>
        </w:rPr>
        <w:t xml:space="preserve"> </w:t>
      </w:r>
      <w:r w:rsidR="0008546F">
        <w:rPr>
          <w:rFonts w:eastAsia="Times New Roman" w:cs="Times New Roman"/>
        </w:rPr>
        <w:t>rais</w:t>
      </w:r>
      <w:r w:rsidR="008D7BB9">
        <w:rPr>
          <w:rFonts w:eastAsia="Times New Roman" w:cs="Times New Roman"/>
        </w:rPr>
        <w:t>ing</w:t>
      </w:r>
      <w:r w:rsidR="0008546F">
        <w:rPr>
          <w:rFonts w:eastAsia="Times New Roman" w:cs="Times New Roman"/>
        </w:rPr>
        <w:t xml:space="preserve"> the question of</w:t>
      </w:r>
      <w:r w:rsidR="00BC78F1">
        <w:rPr>
          <w:rFonts w:eastAsia="Times New Roman" w:cs="Times New Roman"/>
        </w:rPr>
        <w:t xml:space="preserve"> the</w:t>
      </w:r>
      <w:r w:rsidR="00BC6008">
        <w:rPr>
          <w:rFonts w:eastAsia="Times New Roman" w:cs="Times New Roman"/>
        </w:rPr>
        <w:t xml:space="preserve"> general</w:t>
      </w:r>
      <w:r w:rsidR="00BC78F1">
        <w:rPr>
          <w:rFonts w:eastAsia="Times New Roman" w:cs="Times New Roman"/>
        </w:rPr>
        <w:t xml:space="preserve"> importance of </w:t>
      </w:r>
      <w:r w:rsidR="00BC6008">
        <w:rPr>
          <w:rFonts w:eastAsia="Times New Roman" w:cs="Times New Roman"/>
        </w:rPr>
        <w:t>ecological factors on the evolution of</w:t>
      </w:r>
      <w:r w:rsidR="00BC78F1">
        <w:rPr>
          <w:rFonts w:eastAsia="Times New Roman" w:cs="Times New Roman"/>
        </w:rPr>
        <w:t xml:space="preserve"> </w:t>
      </w:r>
      <w:r w:rsidR="003B5958">
        <w:rPr>
          <w:rFonts w:eastAsia="Times New Roman" w:cs="Times New Roman"/>
        </w:rPr>
        <w:t>predator</w:t>
      </w:r>
      <w:r w:rsidR="00BC78F1">
        <w:rPr>
          <w:rFonts w:eastAsia="Times New Roman" w:cs="Times New Roman"/>
        </w:rPr>
        <w:t>y</w:t>
      </w:r>
      <w:r w:rsidR="003B5958">
        <w:rPr>
          <w:rFonts w:eastAsia="Times New Roman" w:cs="Times New Roman"/>
        </w:rPr>
        <w:t xml:space="preserve"> </w:t>
      </w:r>
      <w:r w:rsidR="002D6EF0">
        <w:rPr>
          <w:rFonts w:eastAsia="Times New Roman" w:cs="Times New Roman"/>
        </w:rPr>
        <w:t>trait</w:t>
      </w:r>
      <w:r w:rsidR="00BC78F1">
        <w:rPr>
          <w:rFonts w:eastAsia="Times New Roman" w:cs="Times New Roman"/>
        </w:rPr>
        <w:t>s</w:t>
      </w:r>
      <w:r w:rsidR="003B5958" w:rsidRPr="00332BFB">
        <w:rPr>
          <w:rFonts w:eastAsia="Times New Roman" w:cs="Times New Roman"/>
        </w:rPr>
        <w:t>.</w:t>
      </w:r>
      <w:r w:rsidR="003B5958">
        <w:rPr>
          <w:rFonts w:eastAsia="Times New Roman" w:cs="Times New Roman"/>
        </w:rPr>
        <w:t xml:space="preserve"> Here, </w:t>
      </w:r>
      <w:r w:rsidR="000F0566">
        <w:rPr>
          <w:rFonts w:eastAsia="Times New Roman" w:cs="Times New Roman"/>
        </w:rPr>
        <w:t>we use</w:t>
      </w:r>
      <w:r w:rsidR="00320E26">
        <w:rPr>
          <w:rFonts w:eastAsia="Times New Roman" w:cs="Times New Roman"/>
        </w:rPr>
        <w:t xml:space="preserve"> a comparative approach</w:t>
      </w:r>
      <w:r w:rsidR="00BC6008">
        <w:rPr>
          <w:rFonts w:eastAsia="Times New Roman" w:cs="Times New Roman"/>
        </w:rPr>
        <w:t xml:space="preserve"> </w:t>
      </w:r>
      <w:r w:rsidR="000F0566">
        <w:rPr>
          <w:rFonts w:eastAsia="Times New Roman" w:cs="Times New Roman"/>
        </w:rPr>
        <w:t>to</w:t>
      </w:r>
      <w:r w:rsidR="003B5958">
        <w:rPr>
          <w:rFonts w:eastAsia="Times New Roman" w:cs="Times New Roman"/>
        </w:rPr>
        <w:t xml:space="preserve"> test whether snake venom</w:t>
      </w:r>
      <w:r w:rsidR="00320E26">
        <w:rPr>
          <w:rFonts w:eastAsia="Times New Roman" w:cs="Times New Roman"/>
        </w:rPr>
        <w:t xml:space="preserve"> traits</w:t>
      </w:r>
      <w:r w:rsidR="003B5958">
        <w:rPr>
          <w:rFonts w:eastAsia="Times New Roman" w:cs="Times New Roman"/>
        </w:rPr>
        <w:t xml:space="preserve"> follow</w:t>
      </w:r>
      <w:r w:rsidR="00320E26">
        <w:rPr>
          <w:rFonts w:eastAsia="Times New Roman" w:cs="Times New Roman"/>
        </w:rPr>
        <w:t xml:space="preserve"> idiosyncratic patterns expected from neutral selection or patterns predicted</w:t>
      </w:r>
      <w:r w:rsidR="00E07536">
        <w:rPr>
          <w:rFonts w:eastAsia="Times New Roman" w:cs="Times New Roman"/>
        </w:rPr>
        <w:t xml:space="preserve"> </w:t>
      </w:r>
      <w:r w:rsidR="003B5958">
        <w:rPr>
          <w:rFonts w:eastAsia="Times New Roman" w:cs="Times New Roman"/>
        </w:rPr>
        <w:t>from</w:t>
      </w:r>
      <w:r w:rsidR="00E07536">
        <w:rPr>
          <w:rFonts w:eastAsia="Times New Roman" w:cs="Times New Roman"/>
        </w:rPr>
        <w:t xml:space="preserve"> </w:t>
      </w:r>
      <w:proofErr w:type="spellStart"/>
      <w:r w:rsidR="003B5958" w:rsidRPr="00332BFB">
        <w:rPr>
          <w:rFonts w:eastAsia="Times New Roman" w:cs="Times New Roman"/>
        </w:rPr>
        <w:t>macroevolution</w:t>
      </w:r>
      <w:r w:rsidR="003B5958">
        <w:rPr>
          <w:rFonts w:eastAsia="Times New Roman" w:cs="Times New Roman"/>
        </w:rPr>
        <w:t>ary</w:t>
      </w:r>
      <w:proofErr w:type="spellEnd"/>
      <w:r w:rsidR="003B5958">
        <w:rPr>
          <w:rFonts w:eastAsia="Times New Roman" w:cs="Times New Roman"/>
        </w:rPr>
        <w:t xml:space="preserve"> and trophic </w:t>
      </w:r>
      <w:r w:rsidR="00320E26">
        <w:rPr>
          <w:rFonts w:eastAsia="Times New Roman" w:cs="Times New Roman"/>
        </w:rPr>
        <w:t>theory</w:t>
      </w:r>
      <w:r w:rsidR="003B5958">
        <w:rPr>
          <w:rFonts w:eastAsia="Times New Roman" w:cs="Times New Roman"/>
        </w:rPr>
        <w:t>.</w:t>
      </w:r>
    </w:p>
    <w:p w14:paraId="2B06D17C" w14:textId="42B79C07" w:rsidR="00467601" w:rsidRDefault="003B5958" w:rsidP="00467601">
      <w:pPr>
        <w:spacing w:line="360" w:lineRule="auto"/>
        <w:ind w:firstLine="720"/>
        <w:rPr>
          <w:lang w:val="en-IE"/>
        </w:rPr>
      </w:pPr>
      <w:r>
        <w:t>As predation plays a key role in</w:t>
      </w:r>
      <w:r w:rsidR="00BC6008">
        <w:t xml:space="preserve"> both</w:t>
      </w:r>
      <w:r>
        <w:t xml:space="preserve"> </w:t>
      </w:r>
      <w:r w:rsidRPr="005266A2">
        <w:rPr>
          <w:lang w:val="en-IE"/>
        </w:rPr>
        <w:t>ecosystems</w:t>
      </w:r>
      <w:r>
        <w:rPr>
          <w:lang w:val="en-IE"/>
        </w:rPr>
        <w:t xml:space="preserve"> dynamics </w:t>
      </w:r>
      <w:r>
        <w:rPr>
          <w:lang w:val="en-IE"/>
        </w:rPr>
        <w:fldChar w:fldCharType="begin"/>
      </w:r>
      <w:r w:rsidR="00833820">
        <w:rPr>
          <w:lang w:val="en-IE"/>
        </w:rPr>
        <w:instrText xml:space="preserve"> ADDIN EN.CITE &lt;EndNote&gt;&lt;Cite&gt;&lt;Author&gt;Pace&lt;/Author&gt;&lt;Year&gt;1999&lt;/Year&gt;&lt;RecNum&gt;108&lt;/RecNum&gt;&lt;DisplayText&gt;(11)&lt;/DisplayText&gt;&lt;record&gt;&lt;rec-number&gt;108&lt;/rec-number&gt;&lt;foreign-keys&gt;&lt;key app="EN" db-id="ax5t9ztwnxe5f8edetnp2tzne0aaff55ftr5" timestamp="1467886331"&gt;108&lt;/key&gt;&lt;/foreign-keys&gt;&lt;ref-type name="Journal Article"&gt;17&lt;/ref-type&gt;&lt;contributors&gt;&lt;authors&gt;&lt;author&gt;Pace, Michael L&lt;/author&gt;&lt;author&gt;Cole, Jonathan J&lt;/author&gt;&lt;author&gt;Carpenter, Stephen R&lt;/author&gt;&lt;author&gt;Kitchell, James F&lt;/author&gt;&lt;/authors&gt;&lt;/contributors&gt;&lt;titles&gt;&lt;title&gt;Trophic cascades revealed in diverse ecosystems&lt;/title&gt;&lt;secondary-title&gt;Trends in ecology &amp;amp; evolution&lt;/secondary-title&gt;&lt;/titles&gt;&lt;periodical&gt;&lt;full-title&gt;Trends in ecology &amp;amp; evolution&lt;/full-title&gt;&lt;/periodical&gt;&lt;pages&gt;483-488&lt;/pages&gt;&lt;volume&gt;14&lt;/volume&gt;&lt;number&gt;12&lt;/number&gt;&lt;dates&gt;&lt;year&gt;1999&lt;/year&gt;&lt;/dates&gt;&lt;isbn&gt;0169-5347&lt;/isbn&gt;&lt;urls&gt;&lt;/urls&gt;&lt;/record&gt;&lt;/Cite&gt;&lt;/EndNote&gt;</w:instrText>
      </w:r>
      <w:r>
        <w:rPr>
          <w:lang w:val="en-IE"/>
        </w:rPr>
        <w:fldChar w:fldCharType="separate"/>
      </w:r>
      <w:r w:rsidR="00833820">
        <w:rPr>
          <w:noProof/>
          <w:lang w:val="en-IE"/>
        </w:rPr>
        <w:t>(</w:t>
      </w:r>
      <w:hyperlink w:anchor="_ENREF_11" w:tooltip="Pace, 1999 #108" w:history="1">
        <w:r w:rsidR="009B272E">
          <w:rPr>
            <w:noProof/>
            <w:lang w:val="en-IE"/>
          </w:rPr>
          <w:t>11</w:t>
        </w:r>
      </w:hyperlink>
      <w:r w:rsidR="00833820">
        <w:rPr>
          <w:noProof/>
          <w:lang w:val="en-IE"/>
        </w:rPr>
        <w:t>)</w:t>
      </w:r>
      <w:r>
        <w:rPr>
          <w:lang w:val="en-IE"/>
        </w:rPr>
        <w:fldChar w:fldCharType="end"/>
      </w:r>
      <w:r>
        <w:rPr>
          <w:lang w:val="en-IE"/>
        </w:rPr>
        <w:t xml:space="preserve"> and</w:t>
      </w:r>
      <w:r w:rsidRPr="005266A2">
        <w:rPr>
          <w:lang w:val="en-IE"/>
        </w:rPr>
        <w:t xml:space="preserve"> the evolution of the species</w:t>
      </w:r>
      <w:r>
        <w:rPr>
          <w:lang w:val="en-IE"/>
        </w:rPr>
        <w:t xml:space="preserve"> </w:t>
      </w:r>
      <w:r w:rsidRPr="005266A2">
        <w:rPr>
          <w:lang w:val="en-IE"/>
        </w:rPr>
        <w:t>within</w:t>
      </w:r>
      <w:r w:rsidR="00BC6008">
        <w:rPr>
          <w:lang w:val="en-IE"/>
        </w:rPr>
        <w:t xml:space="preserve"> these</w:t>
      </w:r>
      <w:r w:rsidRPr="005266A2">
        <w:rPr>
          <w:lang w:val="en-IE"/>
        </w:rPr>
        <w:t xml:space="preserve"> </w:t>
      </w:r>
      <w:r w:rsidR="00BC6008">
        <w:rPr>
          <w:lang w:val="en-IE"/>
        </w:rPr>
        <w:t xml:space="preserve">ecosystems </w:t>
      </w:r>
      <w:r>
        <w:rPr>
          <w:lang w:val="en-IE"/>
        </w:rPr>
        <w:fldChar w:fldCharType="begin"/>
      </w:r>
      <w:r w:rsidR="00833820">
        <w:rPr>
          <w:lang w:val="en-IE"/>
        </w:rPr>
        <w:instrText xml:space="preserve"> ADDIN EN.CITE &lt;EndNote&gt;&lt;Cite&gt;&lt;Author&gt;Palkovacs&lt;/Author&gt;&lt;Year&gt;2009&lt;/Year&gt;&lt;RecNum&gt;109&lt;/RecNum&gt;&lt;DisplayText&gt;(12)&lt;/DisplayText&gt;&lt;record&gt;&lt;rec-number&gt;109&lt;/rec-number&gt;&lt;foreign-keys&gt;&lt;key app="EN" db-id="ax5t9ztwnxe5f8edetnp2tzne0aaff55ftr5" timestamp="1467886503"&gt;109&lt;/key&gt;&lt;/foreign-keys&gt;&lt;ref-type name="Journal Article"&gt;17&lt;/ref-type&gt;&lt;contributors&gt;&lt;authors&gt;&lt;author&gt;Palkovacs, Eric P&lt;/author&gt;&lt;author&gt;Post, David M&lt;/author&gt;&lt;/authors&gt;&lt;/contributors&gt;&lt;titles&gt;&lt;title&gt;Experimental evidence that phenotypic divergence in predators drives community divergence in prey&lt;/title&gt;&lt;secondary-title&gt;Ecology&lt;/secondary-title&gt;&lt;/titles&gt;&lt;periodical&gt;&lt;full-title&gt;Ecology&lt;/full-title&gt;&lt;/periodical&gt;&lt;pages&gt;300-305&lt;/pages&gt;&lt;volume&gt;90&lt;/volume&gt;&lt;number&gt;2&lt;/number&gt;&lt;dates&gt;&lt;year&gt;2009&lt;/year&gt;&lt;/dates&gt;&lt;isbn&gt;1939-9170&lt;/isbn&gt;&lt;urls&gt;&lt;/urls&gt;&lt;/record&gt;&lt;/Cite&gt;&lt;/EndNote&gt;</w:instrText>
      </w:r>
      <w:r>
        <w:rPr>
          <w:lang w:val="en-IE"/>
        </w:rPr>
        <w:fldChar w:fldCharType="separate"/>
      </w:r>
      <w:r w:rsidR="00833820">
        <w:rPr>
          <w:noProof/>
          <w:lang w:val="en-IE"/>
        </w:rPr>
        <w:t>(</w:t>
      </w:r>
      <w:hyperlink w:anchor="_ENREF_12" w:tooltip="Palkovacs, 2009 #109" w:history="1">
        <w:r w:rsidR="009B272E">
          <w:rPr>
            <w:noProof/>
            <w:lang w:val="en-IE"/>
          </w:rPr>
          <w:t>12</w:t>
        </w:r>
      </w:hyperlink>
      <w:r w:rsidR="00833820">
        <w:rPr>
          <w:noProof/>
          <w:lang w:val="en-IE"/>
        </w:rPr>
        <w:t>)</w:t>
      </w:r>
      <w:r>
        <w:rPr>
          <w:lang w:val="en-IE"/>
        </w:rPr>
        <w:fldChar w:fldCharType="end"/>
      </w:r>
      <w:r>
        <w:rPr>
          <w:lang w:val="en-IE"/>
        </w:rPr>
        <w:t xml:space="preserve"> much</w:t>
      </w:r>
      <w:r w:rsidR="00C9669D">
        <w:rPr>
          <w:lang w:val="en-IE"/>
        </w:rPr>
        <w:t xml:space="preserve"> attention</w:t>
      </w:r>
      <w:r w:rsidRPr="005266A2">
        <w:rPr>
          <w:lang w:val="en-IE"/>
        </w:rPr>
        <w:t xml:space="preserve"> </w:t>
      </w:r>
      <w:r>
        <w:rPr>
          <w:lang w:val="en-IE"/>
        </w:rPr>
        <w:t>has been</w:t>
      </w:r>
      <w:r w:rsidR="00C9669D">
        <w:rPr>
          <w:lang w:val="en-IE"/>
        </w:rPr>
        <w:t xml:space="preserve"> given to understanding</w:t>
      </w:r>
      <w:r w:rsidRPr="005266A2">
        <w:rPr>
          <w:lang w:val="en-IE"/>
        </w:rPr>
        <w:t xml:space="preserve"> the general patterns related to these</w:t>
      </w:r>
      <w:r w:rsidR="00401D0D">
        <w:rPr>
          <w:lang w:val="en-IE"/>
        </w:rPr>
        <w:t xml:space="preserve"> trophic</w:t>
      </w:r>
      <w:r w:rsidRPr="005266A2">
        <w:rPr>
          <w:lang w:val="en-IE"/>
        </w:rPr>
        <w:t xml:space="preserve"> interactions and </w:t>
      </w:r>
      <w:r>
        <w:rPr>
          <w:lang w:val="en-IE"/>
        </w:rPr>
        <w:t>the driv</w:t>
      </w:r>
      <w:r w:rsidR="00E07536">
        <w:rPr>
          <w:lang w:val="en-IE"/>
        </w:rPr>
        <w:t>ers behind them. These include m</w:t>
      </w:r>
      <w:r>
        <w:rPr>
          <w:lang w:val="en-IE"/>
        </w:rPr>
        <w:t>acroecological patterns</w:t>
      </w:r>
      <w:r w:rsidR="00C9669D">
        <w:rPr>
          <w:lang w:val="en-IE"/>
        </w:rPr>
        <w:t xml:space="preserve"> </w:t>
      </w:r>
      <w:r>
        <w:rPr>
          <w:lang w:val="en-IE"/>
        </w:rPr>
        <w:t xml:space="preserve">derived from body mass and habitat complexity which predict </w:t>
      </w:r>
      <w:proofErr w:type="spellStart"/>
      <w:r>
        <w:rPr>
          <w:lang w:val="en-IE"/>
        </w:rPr>
        <w:t>allometric</w:t>
      </w:r>
      <w:proofErr w:type="spellEnd"/>
      <w:r>
        <w:rPr>
          <w:lang w:val="en-IE"/>
        </w:rPr>
        <w:t xml:space="preserve"> scaling </w:t>
      </w:r>
      <w:r w:rsidR="00C9669D">
        <w:rPr>
          <w:lang w:val="en-IE"/>
        </w:rPr>
        <w:t xml:space="preserve">relationships for </w:t>
      </w:r>
      <w:r w:rsidR="00401D0D">
        <w:rPr>
          <w:lang w:val="en-IE"/>
        </w:rPr>
        <w:t xml:space="preserve">traits </w:t>
      </w:r>
      <w:r w:rsidR="00FF1294">
        <w:rPr>
          <w:lang w:val="en-IE"/>
        </w:rPr>
        <w:t>underlining</w:t>
      </w:r>
      <w:r>
        <w:rPr>
          <w:lang w:val="en-IE"/>
        </w:rPr>
        <w:t xml:space="preserve"> trophic</w:t>
      </w:r>
      <w:r w:rsidR="00FF1294">
        <w:rPr>
          <w:lang w:val="en-IE"/>
        </w:rPr>
        <w:t xml:space="preserve"> interactions</w:t>
      </w:r>
      <w:r w:rsidR="00C9669D">
        <w:rPr>
          <w:lang w:val="en-IE"/>
        </w:rPr>
        <w:t xml:space="preserve"> such as</w:t>
      </w:r>
      <w:r>
        <w:rPr>
          <w:lang w:val="en-IE"/>
        </w:rPr>
        <w:t xml:space="preserve"> </w:t>
      </w:r>
      <w:r w:rsidR="0040750C">
        <w:rPr>
          <w:lang w:val="en-IE"/>
        </w:rPr>
        <w:t xml:space="preserve">search and encounter rates </w:t>
      </w:r>
      <w:r w:rsidR="0040750C">
        <w:rPr>
          <w:lang w:val="en-IE"/>
        </w:rPr>
        <w:fldChar w:fldCharType="begin">
          <w:fldData xml:space="preserve">PEVuZE5vdGU+PENpdGU+PEF1dGhvcj5Eb21lbmljaTwvQXV0aG9yPjxZZWFyPjIwMDE8L1llYXI+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</w:fldData>
        </w:fldChar>
      </w:r>
      <w:r w:rsidR="00833820">
        <w:rPr>
          <w:lang w:val="en-IE"/>
        </w:rPr>
        <w:instrText xml:space="preserve"> ADDIN EN.CITE </w:instrText>
      </w:r>
      <w:r w:rsidR="00833820">
        <w:rPr>
          <w:lang w:val="en-IE"/>
        </w:rPr>
        <w:fldChar w:fldCharType="begin">
          <w:fldData xml:space="preserve">PEVuZE5vdGU+PENpdGU+PEF1dGhvcj5Eb21lbmljaTwvQXV0aG9yPjxZZWFyPjIwMDE8L1llYXI+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</w:fldData>
        </w:fldChar>
      </w:r>
      <w:r w:rsidR="00833820">
        <w:rPr>
          <w:lang w:val="en-IE"/>
        </w:rPr>
        <w:instrText xml:space="preserve"> ADDIN EN.CITE.DATA </w:instrText>
      </w:r>
      <w:r w:rsidR="00833820">
        <w:rPr>
          <w:lang w:val="en-IE"/>
        </w:rPr>
      </w:r>
      <w:r w:rsidR="00833820">
        <w:rPr>
          <w:lang w:val="en-IE"/>
        </w:rPr>
        <w:fldChar w:fldCharType="end"/>
      </w:r>
      <w:r w:rsidR="0040750C">
        <w:rPr>
          <w:lang w:val="en-IE"/>
        </w:rPr>
        <w:fldChar w:fldCharType="separate"/>
      </w:r>
      <w:r w:rsidR="00833820">
        <w:rPr>
          <w:noProof/>
          <w:lang w:val="en-IE"/>
        </w:rPr>
        <w:t>(</w:t>
      </w:r>
      <w:hyperlink w:anchor="_ENREF_13" w:tooltip="Domenici, 2001 #107" w:history="1">
        <w:r w:rsidR="009B272E">
          <w:rPr>
            <w:noProof/>
            <w:lang w:val="en-IE"/>
          </w:rPr>
          <w:t>13-15</w:t>
        </w:r>
      </w:hyperlink>
      <w:r w:rsidR="00833820">
        <w:rPr>
          <w:noProof/>
          <w:lang w:val="en-IE"/>
        </w:rPr>
        <w:t>)</w:t>
      </w:r>
      <w:r w:rsidR="0040750C">
        <w:rPr>
          <w:lang w:val="en-IE"/>
        </w:rPr>
        <w:fldChar w:fldCharType="end"/>
      </w:r>
      <w:r w:rsidR="00C9669D">
        <w:rPr>
          <w:lang w:val="en-IE"/>
        </w:rPr>
        <w:t>;</w:t>
      </w:r>
      <w:r w:rsidR="0040750C">
        <w:rPr>
          <w:lang w:val="en-IE"/>
        </w:rPr>
        <w:t xml:space="preserve"> the ability to</w:t>
      </w:r>
      <w:r w:rsidR="00806C7F">
        <w:rPr>
          <w:lang w:val="en-IE"/>
        </w:rPr>
        <w:t xml:space="preserve"> spot and</w:t>
      </w:r>
      <w:r w:rsidR="0040750C">
        <w:rPr>
          <w:lang w:val="en-IE"/>
        </w:rPr>
        <w:t xml:space="preserve"> track</w:t>
      </w:r>
      <w:r w:rsidR="00806C7F">
        <w:rPr>
          <w:lang w:val="en-IE"/>
        </w:rPr>
        <w:t xml:space="preserve"> prey</w:t>
      </w:r>
      <w:r w:rsidR="0040750C">
        <w:rPr>
          <w:lang w:val="en-IE"/>
        </w:rPr>
        <w:t xml:space="preserve"> </w:t>
      </w:r>
      <w:r w:rsidR="00BE23D6">
        <w:rPr>
          <w:lang w:val="en-IE"/>
        </w:rPr>
        <w:fldChar w:fldCharType="begin"/>
      </w:r>
      <w:r w:rsidR="00833820">
        <w:rPr>
          <w:lang w:val="en-IE"/>
        </w:rPr>
        <w:instrText xml:space="preserve"> ADDIN EN.CITE &lt;EndNote&gt;&lt;Cite&gt;&lt;Author&gt;Healy&lt;/Author&gt;&lt;Year&gt;2013&lt;/Year&gt;&lt;RecNum&gt;92&lt;/RecNum&gt;&lt;DisplayText&gt;(16, 17)&lt;/DisplayText&gt;&lt;record&gt;&lt;rec-number&gt;92&lt;/rec-number&gt;&lt;foreign-keys&gt;&lt;key app="EN" db-id="ax5t9ztwnxe5f8edetnp2tzne0aaff55ftr5" timestamp="1467284982"&gt;92&lt;/key&gt;&lt;/foreign-keys&gt;&lt;ref-type name="Journal Article"&gt;17&lt;/ref-type&gt;&lt;contributors&gt;&lt;authors&gt;&lt;author&gt;Healy, Kevin&lt;/author&gt;&lt;author&gt;McNally, Luke&lt;/author&gt;&lt;author&gt;Ruxton, Graeme D&lt;/author&gt;&lt;author&gt;Cooper, Natalie&lt;/author&gt;&lt;author&gt;Jackson, Andrew L&lt;/author&gt;&lt;/authors&gt;&lt;/contributors&gt;&lt;titles&gt;&lt;title&gt;Metabolic rate and body size are linked with perception of temporal information&lt;/title&gt;&lt;secondary-title&gt;Animal behaviour&lt;/secondary-title&gt;&lt;/titles&gt;&lt;periodical&gt;&lt;full-title&gt;Animal Behaviour&lt;/full-title&gt;&lt;/periodical&gt;&lt;pages&gt;685-696&lt;/pages&gt;&lt;volume&gt;86&lt;/volume&gt;&lt;number&gt;4&lt;/number&gt;&lt;dates&gt;&lt;year&gt;2013&lt;/year&gt;&lt;/dates&gt;&lt;isbn&gt;0003-3472&lt;/isbn&gt;&lt;urls&gt;&lt;/urls&gt;&lt;/record&gt;&lt;/Cite&gt;&lt;Cite&gt;&lt;Author&gt;Kiltie&lt;/Author&gt;&lt;Year&gt;2000&lt;/Year&gt;&lt;RecNum&gt;97&lt;/RecNum&gt;&lt;record&gt;&lt;rec-number&gt;97&lt;/rec-number&gt;&lt;foreign-keys&gt;&lt;key app="EN" db-id="ax5t9ztwnxe5f8edetnp2tzne0aaff55ftr5" timestamp="1467293349"&gt;97&lt;/key&gt;&lt;/foreign-keys&gt;&lt;ref-type name="Journal Article"&gt;17&lt;/ref-type&gt;&lt;contributors&gt;&lt;authors&gt;&lt;author&gt;Kiltie, RA&lt;/author&gt;&lt;/authors&gt;&lt;/contributors&gt;&lt;titles&gt;&lt;title&gt;Scaling of visual acuity with body size in mammals and birds&lt;/title&gt;&lt;secondary-title&gt;Functional Ecology&lt;/secondary-title&gt;&lt;/titles&gt;&lt;periodical&gt;&lt;full-title&gt;Functional Ecology&lt;/full-title&gt;&lt;/periodical&gt;&lt;pages&gt;226-234&lt;/pages&gt;&lt;volume&gt;14&lt;/volume&gt;&lt;number&gt;2&lt;/number&gt;&lt;dates&gt;&lt;year&gt;2000&lt;/year&gt;&lt;/dates&gt;&lt;isbn&gt;1365-2435&lt;/isbn&gt;&lt;urls&gt;&lt;/urls&gt;&lt;/record&gt;&lt;/Cite&gt;&lt;/EndNote&gt;</w:instrText>
      </w:r>
      <w:r w:rsidR="00BE23D6">
        <w:rPr>
          <w:lang w:val="en-IE"/>
        </w:rPr>
        <w:fldChar w:fldCharType="separate"/>
      </w:r>
      <w:r w:rsidR="00833820">
        <w:rPr>
          <w:noProof/>
          <w:lang w:val="en-IE"/>
        </w:rPr>
        <w:t>(</w:t>
      </w:r>
      <w:hyperlink w:anchor="_ENREF_16" w:tooltip="Healy, 2013 #92" w:history="1">
        <w:r w:rsidR="009B272E">
          <w:rPr>
            <w:noProof/>
            <w:lang w:val="en-IE"/>
          </w:rPr>
          <w:t>16</w:t>
        </w:r>
      </w:hyperlink>
      <w:r w:rsidR="00833820">
        <w:rPr>
          <w:noProof/>
          <w:lang w:val="en-IE"/>
        </w:rPr>
        <w:t xml:space="preserve">, </w:t>
      </w:r>
      <w:hyperlink w:anchor="_ENREF_17" w:tooltip="Kiltie, 2000 #97" w:history="1">
        <w:r w:rsidR="009B272E">
          <w:rPr>
            <w:noProof/>
            <w:lang w:val="en-IE"/>
          </w:rPr>
          <w:t>17</w:t>
        </w:r>
      </w:hyperlink>
      <w:r w:rsidR="00833820">
        <w:rPr>
          <w:noProof/>
          <w:lang w:val="en-IE"/>
        </w:rPr>
        <w:t>)</w:t>
      </w:r>
      <w:r w:rsidR="00BE23D6">
        <w:rPr>
          <w:lang w:val="en-IE"/>
        </w:rPr>
        <w:fldChar w:fldCharType="end"/>
      </w:r>
      <w:r w:rsidR="00C9669D">
        <w:rPr>
          <w:lang w:val="en-IE"/>
        </w:rPr>
        <w:t>;</w:t>
      </w:r>
      <w:r>
        <w:rPr>
          <w:lang w:val="en-IE"/>
        </w:rPr>
        <w:t xml:space="preserve"> and ingest</w:t>
      </w:r>
      <w:r w:rsidR="00806C7F">
        <w:rPr>
          <w:lang w:val="en-IE"/>
        </w:rPr>
        <w:t>ion</w:t>
      </w:r>
      <w:r>
        <w:rPr>
          <w:lang w:val="en-IE"/>
        </w:rPr>
        <w:t xml:space="preserve"> </w:t>
      </w:r>
      <w:r w:rsidR="00E07536">
        <w:rPr>
          <w:lang w:val="en-IE"/>
        </w:rPr>
        <w:t>rates</w:t>
      </w:r>
      <w:r>
        <w:rPr>
          <w:lang w:val="en-IE"/>
        </w:rPr>
        <w:t xml:space="preserve"> </w:t>
      </w:r>
      <w:r>
        <w:rPr>
          <w:lang w:val="en-IE"/>
        </w:rPr>
        <w:fldChar w:fldCharType="begin"/>
      </w:r>
      <w:r w:rsidR="00833820">
        <w:rPr>
          <w:lang w:val="en-IE"/>
        </w:rPr>
        <w:instrText xml:space="preserve"> ADDIN EN.CITE &lt;EndNote&gt;&lt;Cite&gt;&lt;Author&gt;Carbone&lt;/Author&gt;&lt;Year&gt;2014&lt;/Year&gt;&lt;RecNum&gt;93&lt;/RecNum&gt;&lt;DisplayText&gt;(15, 18)&lt;/DisplayText&gt;&lt;record&gt;&lt;rec-number&gt;93&lt;/rec-number&gt;&lt;foreign-keys&gt;&lt;key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Cite&gt;&lt;Author&gt;Kane&lt;/Author&gt;&lt;Year&gt;2016&lt;/Year&gt;&lt;RecNum&gt;94&lt;/RecNum&gt;&lt;record&gt;&lt;rec-number&gt;94&lt;/rec-number&gt;&lt;foreign-keys&gt;&lt;key app="EN" db-id="ax5t9ztwnxe5f8edetnp2tzne0aaff55ftr5" timestamp="1467285303"&gt;94&lt;/key&gt;&lt;/foreign-keys&gt;&lt;ref-type name="Journal Article"&gt;17&lt;/ref-type&gt;&lt;contributors&gt;&lt;authors&gt;&lt;author&gt;Kane, Adam&lt;/author&gt;&lt;author&gt;Healy, Kevin&lt;/author&gt;&lt;author&gt;Ruxton, Graeme D&lt;/author&gt;&lt;author&gt;Jackson, Andrew L&lt;/author&gt;&lt;author&gt;Woods, H Arthur&lt;/author&gt;&lt;author&gt;Winn, Alice A&lt;/author&gt;&lt;/authors&gt;&lt;/contributors&gt;&lt;titles&gt;&lt;title&gt;Body Size as a Driver of Scavenging in Theropod Dinosaurs&lt;/title&gt;&lt;secondary-title&gt;The American Naturalist&lt;/secondary-title&gt;&lt;/titles&gt;&lt;periodical&gt;&lt;full-title&gt;The American Naturalist&lt;/full-title&gt;&lt;/periodical&gt;&lt;pages&gt;706-716&lt;/pages&gt;&lt;volume&gt;187&lt;/volume&gt;&lt;number&gt;6&lt;/number&gt;&lt;dates&gt;&lt;year&gt;2016&lt;/year&gt;&lt;/dates&gt;&lt;isbn&gt;0003-0147&lt;/isbn&gt;&lt;urls&gt;&lt;/urls&gt;&lt;/record&gt;&lt;/Cite&gt;&lt;/EndNote&gt;</w:instrText>
      </w:r>
      <w:r>
        <w:rPr>
          <w:lang w:val="en-IE"/>
        </w:rPr>
        <w:fldChar w:fldCharType="separate"/>
      </w:r>
      <w:r w:rsidR="00833820">
        <w:rPr>
          <w:noProof/>
          <w:lang w:val="en-IE"/>
        </w:rPr>
        <w:t>(</w:t>
      </w:r>
      <w:hyperlink w:anchor="_ENREF_15" w:tooltip="Kane, 2016 #94" w:history="1">
        <w:r w:rsidR="009B272E">
          <w:rPr>
            <w:noProof/>
            <w:lang w:val="en-IE"/>
          </w:rPr>
          <w:t>15</w:t>
        </w:r>
      </w:hyperlink>
      <w:r w:rsidR="00833820">
        <w:rPr>
          <w:noProof/>
          <w:lang w:val="en-IE"/>
        </w:rPr>
        <w:t xml:space="preserve">, </w:t>
      </w:r>
      <w:hyperlink w:anchor="_ENREF_18" w:tooltip="Carbone, 2014 #93" w:history="1">
        <w:r w:rsidR="009B272E">
          <w:rPr>
            <w:noProof/>
            <w:lang w:val="en-IE"/>
          </w:rPr>
          <w:t>18</w:t>
        </w:r>
      </w:hyperlink>
      <w:r w:rsidR="00833820">
        <w:rPr>
          <w:noProof/>
          <w:lang w:val="en-IE"/>
        </w:rPr>
        <w:t>)</w:t>
      </w:r>
      <w:r>
        <w:rPr>
          <w:lang w:val="en-IE"/>
        </w:rPr>
        <w:fldChar w:fldCharType="end"/>
      </w:r>
      <w:r w:rsidRPr="005266A2">
        <w:rPr>
          <w:lang w:val="en-IE"/>
        </w:rPr>
        <w:t>.</w:t>
      </w:r>
      <w:r>
        <w:rPr>
          <w:lang w:val="en-IE"/>
        </w:rPr>
        <w:t xml:space="preserve"> Other general predictions for predatory traits stem from the </w:t>
      </w:r>
      <w:r w:rsidRPr="005266A2">
        <w:rPr>
          <w:lang w:val="en-IE"/>
        </w:rPr>
        <w:t xml:space="preserve">co-evolution between both predators and their prey, </w:t>
      </w:r>
      <w:r>
        <w:rPr>
          <w:lang w:val="en-IE"/>
        </w:rPr>
        <w:t>were</w:t>
      </w:r>
      <w:r w:rsidRPr="005266A2">
        <w:rPr>
          <w:lang w:val="en-IE"/>
        </w:rPr>
        <w:t xml:space="preserve"> arms race dynamics</w:t>
      </w:r>
      <w:r>
        <w:rPr>
          <w:lang w:val="en-IE"/>
        </w:rPr>
        <w:t xml:space="preserve"> may drive the</w:t>
      </w:r>
      <w:r w:rsidR="00806C7F">
        <w:rPr>
          <w:lang w:val="en-IE"/>
        </w:rPr>
        <w:t xml:space="preserve"> evolution of</w:t>
      </w:r>
      <w:r w:rsidR="00401D0D">
        <w:rPr>
          <w:lang w:val="en-IE"/>
        </w:rPr>
        <w:t xml:space="preserve"> predatory traits that increase</w:t>
      </w:r>
      <w:r w:rsidR="00806C7F">
        <w:rPr>
          <w:lang w:val="en-IE"/>
        </w:rPr>
        <w:t xml:space="preserve"> the</w:t>
      </w:r>
      <w:r>
        <w:rPr>
          <w:lang w:val="en-IE"/>
        </w:rPr>
        <w:t xml:space="preserve"> ability to capture prey and</w:t>
      </w:r>
      <w:r w:rsidR="00401D0D">
        <w:rPr>
          <w:lang w:val="en-IE"/>
        </w:rPr>
        <w:t xml:space="preserve"> conversely the evolution of traits in</w:t>
      </w:r>
      <w:r>
        <w:rPr>
          <w:lang w:val="en-IE"/>
        </w:rPr>
        <w:t xml:space="preserve"> prey</w:t>
      </w:r>
      <w:r w:rsidR="00401D0D">
        <w:rPr>
          <w:lang w:val="en-IE"/>
        </w:rPr>
        <w:t xml:space="preserve"> species that increases their ability</w:t>
      </w:r>
      <w:r>
        <w:rPr>
          <w:lang w:val="en-IE"/>
        </w:rPr>
        <w:t xml:space="preserve"> to </w:t>
      </w:r>
      <w:r w:rsidR="00806C7F">
        <w:rPr>
          <w:lang w:val="en-IE"/>
        </w:rPr>
        <w:t>escape</w:t>
      </w:r>
      <w:r w:rsidR="00A05682" w:rsidRPr="00A05682">
        <w:rPr>
          <w:lang w:val="en-IE"/>
        </w:rPr>
        <w:t xml:space="preserve"> </w:t>
      </w:r>
      <w:r w:rsidR="00A05682">
        <w:rPr>
          <w:lang w:val="en-IE"/>
        </w:rPr>
        <w:fldChar w:fldCharType="begin"/>
      </w:r>
      <w:r w:rsidR="00833820">
        <w:rPr>
          <w:lang w:val="en-IE"/>
        </w:rPr>
        <w:instrText xml:space="preserve"> ADDIN EN.CITE &lt;EndNote&gt;&lt;Cite&gt;&lt;Author&gt;Dawkins&lt;/Author&gt;&lt;Year&gt;1979&lt;/Year&gt;&lt;RecNum&gt;95&lt;/RecNum&gt;&lt;DisplayText&gt;(19, 20)&lt;/DisplayText&gt;&lt;record&gt;&lt;rec-number&gt;95&lt;/rec-number&gt;&lt;foreign-keys&gt;&lt;key app="EN" db-id="ax5t9ztwnxe5f8edetnp2tzne0aaff55ftr5" timestamp="1467292050"&gt;95&lt;/key&gt;&lt;/foreign-keys&gt;&lt;ref-type name="Journal Article"&gt;17&lt;/ref-type&gt;&lt;contributors&gt;&lt;authors&gt;&lt;author&gt;Dawkins, Richard&lt;/author&gt;&lt;author&gt;Krebs, John R&lt;/author&gt;&lt;/authors&gt;&lt;/contributors&gt;&lt;titles&gt;&lt;title&gt;Arms races between and within species&lt;/title&gt;&lt;secondary-title&gt;Proceedings of the Royal Society of London B: Biological Sciences&lt;/secondary-title&gt;&lt;/titles&gt;&lt;periodical&gt;&lt;full-title&gt;Proceedings of the Royal Society of London B: Biological Sciences&lt;/full-title&gt;&lt;/periodical&gt;&lt;pages&gt;489-511&lt;/pages&gt;&lt;volume&gt;205&lt;/volume&gt;&lt;number&gt;1161&lt;/number&gt;&lt;dates&gt;&lt;year&gt;1979&lt;/year&gt;&lt;/dates&gt;&lt;isbn&gt;0962-8452&lt;/isbn&gt;&lt;urls&gt;&lt;/urls&gt;&lt;/record&gt;&lt;/Cite&gt;&lt;Cite&gt;&lt;Author&gt;Van Valen&lt;/Author&gt;&lt;Year&gt;1973&lt;/Year&gt;&lt;RecNum&gt;96&lt;/RecNum&gt;&lt;record&gt;&lt;rec-number&gt;96&lt;/rec-number&gt;&lt;foreign-keys&gt;&lt;key app="EN" db-id="ax5t9ztwnxe5f8edetnp2tzne0aaff55ftr5" timestamp="1467293055"&gt;96&lt;/key&gt;&lt;/foreign-keys&gt;&lt;ref-type name="Journal Article"&gt;17&lt;/ref-type&gt;&lt;contributors&gt;&lt;authors&gt;&lt;author&gt;Van Valen, Leigh&lt;/author&gt;&lt;/authors&gt;&lt;/contributors&gt;&lt;titles&gt;&lt;title&gt;A new evolutionary law&lt;/title&gt;&lt;secondary-title&gt;Evolutionary theory&lt;/secondary-title&gt;&lt;/titles&gt;&lt;periodical&gt;&lt;full-title&gt;Evolutionary theory&lt;/full-title&gt;&lt;/periodical&gt;&lt;pages&gt;1-30&lt;/pages&gt;&lt;volume&gt;1&lt;/volume&gt;&lt;dates&gt;&lt;year&gt;1973&lt;/year&gt;&lt;/dates&gt;&lt;urls&gt;&lt;/urls&gt;&lt;/record&gt;&lt;/Cite&gt;&lt;/EndNote&gt;</w:instrText>
      </w:r>
      <w:r w:rsidR="00A05682">
        <w:rPr>
          <w:lang w:val="en-IE"/>
        </w:rPr>
        <w:fldChar w:fldCharType="separate"/>
      </w:r>
      <w:r w:rsidR="00833820">
        <w:rPr>
          <w:noProof/>
          <w:lang w:val="en-IE"/>
        </w:rPr>
        <w:t>(</w:t>
      </w:r>
      <w:hyperlink w:anchor="_ENREF_19" w:tooltip="Dawkins, 1979 #95" w:history="1">
        <w:r w:rsidR="009B272E">
          <w:rPr>
            <w:noProof/>
            <w:lang w:val="en-IE"/>
          </w:rPr>
          <w:t>19</w:t>
        </w:r>
      </w:hyperlink>
      <w:r w:rsidR="00833820">
        <w:rPr>
          <w:noProof/>
          <w:lang w:val="en-IE"/>
        </w:rPr>
        <w:t xml:space="preserve">, </w:t>
      </w:r>
      <w:hyperlink w:anchor="_ENREF_20" w:tooltip="Van Valen, 1973 #96" w:history="1">
        <w:r w:rsidR="009B272E">
          <w:rPr>
            <w:noProof/>
            <w:lang w:val="en-IE"/>
          </w:rPr>
          <w:t>20</w:t>
        </w:r>
      </w:hyperlink>
      <w:r w:rsidR="00833820">
        <w:rPr>
          <w:noProof/>
          <w:lang w:val="en-IE"/>
        </w:rPr>
        <w:t>)</w:t>
      </w:r>
      <w:r w:rsidR="00A05682">
        <w:rPr>
          <w:lang w:val="en-IE"/>
        </w:rPr>
        <w:fldChar w:fldCharType="end"/>
      </w:r>
      <w:r>
        <w:rPr>
          <w:lang w:val="en-IE"/>
        </w:rPr>
        <w:t>. While these two general drivers are likely to have important influences on</w:t>
      </w:r>
      <w:r w:rsidR="00E85125">
        <w:rPr>
          <w:lang w:val="en-IE"/>
        </w:rPr>
        <w:t xml:space="preserve"> </w:t>
      </w:r>
      <w:r w:rsidR="000F0566">
        <w:rPr>
          <w:lang w:val="en-IE"/>
        </w:rPr>
        <w:t>trophic</w:t>
      </w:r>
      <w:r>
        <w:rPr>
          <w:lang w:val="en-IE"/>
        </w:rPr>
        <w:t xml:space="preserve"> trait evolution they can be difficult to decouple as predatory traits are often difficult to</w:t>
      </w:r>
      <w:r w:rsidR="00C610C0">
        <w:rPr>
          <w:lang w:val="en-IE"/>
        </w:rPr>
        <w:t xml:space="preserve"> </w:t>
      </w:r>
      <w:r w:rsidR="006348B9">
        <w:rPr>
          <w:lang w:val="en-IE"/>
        </w:rPr>
        <w:t xml:space="preserve">quantify and </w:t>
      </w:r>
      <w:r>
        <w:rPr>
          <w:lang w:val="en-IE"/>
        </w:rPr>
        <w:t>compare</w:t>
      </w:r>
      <w:r w:rsidR="006348B9">
        <w:rPr>
          <w:lang w:val="en-IE"/>
        </w:rPr>
        <w:t xml:space="preserve"> </w:t>
      </w:r>
      <w:r>
        <w:rPr>
          <w:lang w:val="en-IE"/>
        </w:rPr>
        <w:t xml:space="preserve">across the large number of species required for </w:t>
      </w:r>
      <w:r w:rsidRPr="005266A2">
        <w:rPr>
          <w:lang w:val="en-IE"/>
        </w:rPr>
        <w:t xml:space="preserve">macroecological </w:t>
      </w:r>
      <w:r w:rsidR="00806C7F">
        <w:rPr>
          <w:lang w:val="en-IE"/>
        </w:rPr>
        <w:t>studies</w:t>
      </w:r>
      <w:r>
        <w:rPr>
          <w:lang w:val="en-IE"/>
        </w:rPr>
        <w:t>.</w:t>
      </w:r>
      <w:r w:rsidR="00FF1294">
        <w:rPr>
          <w:lang w:val="en-IE"/>
        </w:rPr>
        <w:t xml:space="preserve"> Snake venom</w:t>
      </w:r>
      <w:r w:rsidR="00467601">
        <w:rPr>
          <w:lang w:val="en-IE"/>
        </w:rPr>
        <w:t xml:space="preserve"> however,</w:t>
      </w:r>
      <w:r w:rsidR="00FF1294">
        <w:rPr>
          <w:lang w:val="en-IE"/>
        </w:rPr>
        <w:t xml:space="preserve"> offers a</w:t>
      </w:r>
      <w:r w:rsidR="00467601">
        <w:rPr>
          <w:lang w:val="en-IE"/>
        </w:rPr>
        <w:t xml:space="preserve"> primarily predatory</w:t>
      </w:r>
      <w:r w:rsidR="00FF1294">
        <w:rPr>
          <w:lang w:val="en-IE"/>
        </w:rPr>
        <w:t xml:space="preserve"> system</w:t>
      </w:r>
      <w:r w:rsidR="00467601">
        <w:rPr>
          <w:lang w:val="en-IE"/>
        </w:rPr>
        <w:t xml:space="preserve"> which can be quantitatively compared across a large group of diverse species allowing the importance of both trophic and macroecological factors on its evolution to be tested.</w:t>
      </w:r>
    </w:p>
    <w:p w14:paraId="363F8F7F" w14:textId="63B2524F" w:rsidR="00323EB3" w:rsidRDefault="00467601" w:rsidP="00467601">
      <w:pPr>
        <w:spacing w:line="360" w:lineRule="auto"/>
      </w:pPr>
      <w:r>
        <w:rPr>
          <w:lang w:val="en-IE"/>
        </w:rPr>
        <w:tab/>
      </w:r>
      <w:r w:rsidR="00D32F6A">
        <w:rPr>
          <w:lang w:val="en-IE"/>
        </w:rPr>
        <w:t xml:space="preserve">Predatory foraging traits are </w:t>
      </w:r>
      <w:r w:rsidR="00902723">
        <w:rPr>
          <w:lang w:val="en-IE"/>
        </w:rPr>
        <w:t xml:space="preserve">expected to be adapted towards </w:t>
      </w:r>
      <w:r w:rsidR="00AD60BB">
        <w:rPr>
          <w:lang w:val="en-IE"/>
        </w:rPr>
        <w:t>their</w:t>
      </w:r>
      <w:r w:rsidR="00902723">
        <w:rPr>
          <w:lang w:val="en-IE"/>
        </w:rPr>
        <w:t xml:space="preserve"> main target </w:t>
      </w:r>
      <w:r w:rsidR="000F0566">
        <w:rPr>
          <w:lang w:val="en-IE"/>
        </w:rPr>
        <w:t xml:space="preserve">prey </w:t>
      </w:r>
      <w:r w:rsidR="00902723">
        <w:rPr>
          <w:lang w:val="en-IE"/>
        </w:rPr>
        <w:t xml:space="preserve">species. For example, jaw morphology </w:t>
      </w:r>
      <w:r w:rsidR="000272ED">
        <w:rPr>
          <w:lang w:val="en-IE"/>
        </w:rPr>
        <w:t xml:space="preserve">in cichlid fish </w:t>
      </w:r>
      <w:r w:rsidR="001F2A82">
        <w:rPr>
          <w:lang w:val="en-IE"/>
        </w:rPr>
        <w:t>is</w:t>
      </w:r>
      <w:r w:rsidR="00CE53E9">
        <w:rPr>
          <w:lang w:val="en-IE"/>
        </w:rPr>
        <w:t xml:space="preserve"> </w:t>
      </w:r>
      <w:r w:rsidR="000272ED">
        <w:rPr>
          <w:lang w:val="en-IE"/>
        </w:rPr>
        <w:t xml:space="preserve">strongly selected by </w:t>
      </w:r>
      <w:r w:rsidR="008954E6">
        <w:rPr>
          <w:lang w:val="en-IE"/>
        </w:rPr>
        <w:t>factors such as prey type</w:t>
      </w:r>
      <w:r w:rsidR="00CF7D1F">
        <w:rPr>
          <w:lang w:val="en-IE"/>
        </w:rPr>
        <w:t xml:space="preserve"> </w:t>
      </w:r>
      <w:r w:rsidR="000272ED">
        <w:rPr>
          <w:lang w:val="en-IE"/>
        </w:rPr>
        <w:fldChar w:fldCharType="begin"/>
      </w:r>
      <w:r w:rsidR="00833820">
        <w:rPr>
          <w:lang w:val="en-IE"/>
        </w:rPr>
        <w:instrText xml:space="preserve"> ADDIN EN.CITE &lt;EndNote&gt;&lt;Cite&gt;&lt;Author&gt;Albertson&lt;/Author&gt;&lt;Year&gt;1999&lt;/Year&gt;&lt;RecNum&gt;100&lt;/RecNum&gt;&lt;DisplayText&gt;(21)&lt;/DisplayText&gt;&lt;record&gt;&lt;rec-number&gt;100&lt;/rec-number&gt;&lt;foreign-keys&gt;&lt;key app="EN" db-id="ax5t9ztwnxe5f8edetnp2tzne0aaff55ftr5" timestamp="1467301822"&gt;100&lt;/key&gt;&lt;/foreign-keys&gt;&lt;ref-type name="Journal Article"&gt;17&lt;/ref-type&gt;&lt;contributors&gt;&lt;authors&gt;&lt;author&gt;Albertson, R Craig&lt;/author&gt;&lt;author&gt;Markert, JA&lt;/author&gt;&lt;author&gt;Danley, PD&lt;/author&gt;&lt;author&gt;Kocher, TD&lt;/author&gt;&lt;/authors&gt;&lt;/contributors&gt;&lt;titles&gt;&lt;title&gt;Phylogeny of a rapidly evolving clade: the cichlid fishes of Lake Malawi, East Africa&lt;/title&gt;&lt;secondary-title&gt;Proceedings of the National Academy of Sciences&lt;/secondary-title&gt;&lt;/titles&gt;&lt;periodical&gt;&lt;full-title&gt;Proceedings of the National Academy of Sciences&lt;/full-title&gt;&lt;/periodical&gt;&lt;pages&gt;5107-5110&lt;/pages&gt;&lt;volume&gt;96&lt;/volume&gt;&lt;number&gt;9&lt;/number&gt;&lt;dates&gt;&lt;year&gt;1999&lt;/year&gt;&lt;/dates&gt;&lt;isbn&gt;0027-8424&lt;/isbn&gt;&lt;urls&gt;&lt;/urls&gt;&lt;/record&gt;&lt;/Cite&gt;&lt;/EndNote&gt;</w:instrText>
      </w:r>
      <w:r w:rsidR="000272ED">
        <w:rPr>
          <w:lang w:val="en-IE"/>
        </w:rPr>
        <w:fldChar w:fldCharType="separate"/>
      </w:r>
      <w:r w:rsidR="00833820">
        <w:rPr>
          <w:noProof/>
          <w:lang w:val="en-IE"/>
        </w:rPr>
        <w:t>(</w:t>
      </w:r>
      <w:hyperlink w:anchor="_ENREF_21" w:tooltip="Albertson, 1999 #100" w:history="1">
        <w:r w:rsidR="009B272E">
          <w:rPr>
            <w:noProof/>
            <w:lang w:val="en-IE"/>
          </w:rPr>
          <w:t>21</w:t>
        </w:r>
      </w:hyperlink>
      <w:r w:rsidR="00833820">
        <w:rPr>
          <w:noProof/>
          <w:lang w:val="en-IE"/>
        </w:rPr>
        <w:t>)</w:t>
      </w:r>
      <w:r w:rsidR="000272ED">
        <w:rPr>
          <w:lang w:val="en-IE"/>
        </w:rPr>
        <w:fldChar w:fldCharType="end"/>
      </w:r>
      <w:r w:rsidR="000272ED">
        <w:rPr>
          <w:lang w:val="en-IE"/>
        </w:rPr>
        <w:t>.</w:t>
      </w:r>
      <w:r>
        <w:rPr>
          <w:lang w:val="en-IE"/>
        </w:rPr>
        <w:t xml:space="preserve"> Similar selection pressures from prey type is also seen in</w:t>
      </w:r>
      <w:r w:rsidR="00921636">
        <w:rPr>
          <w:lang w:val="en-IE"/>
        </w:rPr>
        <w:t xml:space="preserve"> </w:t>
      </w:r>
      <w:r>
        <w:rPr>
          <w:lang w:val="en-IE"/>
        </w:rPr>
        <w:t>s</w:t>
      </w:r>
      <w:r w:rsidR="00921636">
        <w:rPr>
          <w:lang w:val="en-IE"/>
        </w:rPr>
        <w:t xml:space="preserve">nake venom. For example, a switch in diet from fish to eggs has resulted in the almost complete atrophy of the venom apparatus in the egg eating marble sea snake </w:t>
      </w:r>
      <w:proofErr w:type="spellStart"/>
      <w:r w:rsidR="00F170CD">
        <w:rPr>
          <w:i/>
          <w:lang w:val="en-IE"/>
        </w:rPr>
        <w:t>Aipysurus</w:t>
      </w:r>
      <w:proofErr w:type="spellEnd"/>
      <w:r w:rsidR="00F170CD">
        <w:rPr>
          <w:i/>
          <w:lang w:val="en-IE"/>
        </w:rPr>
        <w:t xml:space="preserve"> </w:t>
      </w:r>
      <w:proofErr w:type="spellStart"/>
      <w:r w:rsidR="00F170CD">
        <w:rPr>
          <w:i/>
          <w:lang w:val="en-IE"/>
        </w:rPr>
        <w:t>eydouxii</w:t>
      </w:r>
      <w:proofErr w:type="spellEnd"/>
      <w:r w:rsidR="00F170CD">
        <w:rPr>
          <w:i/>
          <w:lang w:val="en-IE"/>
        </w:rPr>
        <w:t xml:space="preserve"> </w:t>
      </w:r>
      <w:r w:rsidR="000E5E13">
        <w:rPr>
          <w:i/>
          <w:lang w:val="en-IE"/>
        </w:rPr>
        <w:fldChar w:fldCharType="begin"/>
      </w:r>
      <w:r w:rsidR="000E5E13">
        <w:rPr>
          <w:i/>
          <w:lang w:val="en-IE"/>
        </w:rPr>
        <w:instrText xml:space="preserve"> ADDIN EN.CITE &lt;EndNote&gt;&lt;Cite&gt;&lt;Author&gt;Li&lt;/Author&gt;&lt;Year&gt;2005&lt;/Year&gt;&lt;RecNum&gt;20&lt;/RecNum&gt;&lt;DisplayText&gt;(22)&lt;/DisplayText&gt;&lt;record&gt;&lt;rec-number&gt;20&lt;/rec-number&gt;&lt;foreign-keys&gt;&lt;key app="EN" db-id="ax5t9ztwnxe5f8edetnp2tzne0aaff55ftr5" timestamp="1457353997"&gt;20&lt;/key&gt;&lt;/foreign-keys&gt;&lt;ref-type name="Journal Article"&gt;17&lt;/ref-type&gt;&lt;contributors&gt;&lt;authors&gt;&lt;author&gt;Li, Min&lt;/author&gt;&lt;author&gt;Fry, BG&lt;/author&gt;&lt;author&gt;Kini, R Manjunatha&lt;/author&gt;&lt;/authors&gt;&lt;/contributors&gt;&lt;titles&gt;&lt;title&gt;Eggs-only diet: its implications for the toxin profile changes and ecology of the marbled sea snake (Aipysurus eydouxii)&lt;/title&gt;&lt;secondary-title&gt;Journal of Molecular Evolution&lt;/secondary-title&gt;&lt;/titles&gt;&lt;periodical&gt;&lt;full-title&gt;Journal of Molecular Evolution&lt;/full-title&gt;&lt;/periodical&gt;&lt;pages&gt;81-89&lt;/pages&gt;&lt;volume&gt;60&lt;/volume&gt;&lt;number&gt;1&lt;/number&gt;&lt;dates&gt;&lt;year&gt;2005&lt;/year&gt;&lt;/dates&gt;&lt;isbn&gt;0022-2844&lt;/isbn&gt;&lt;urls&gt;&lt;/urls&gt;&lt;/record&gt;&lt;/Cite&gt;&lt;/EndNote&gt;</w:instrText>
      </w:r>
      <w:r w:rsidR="000E5E13">
        <w:rPr>
          <w:i/>
          <w:lang w:val="en-IE"/>
        </w:rPr>
        <w:fldChar w:fldCharType="separate"/>
      </w:r>
      <w:r w:rsidR="000E5E13">
        <w:rPr>
          <w:i/>
          <w:noProof/>
          <w:lang w:val="en-IE"/>
        </w:rPr>
        <w:t>(</w:t>
      </w:r>
      <w:hyperlink w:anchor="_ENREF_22" w:tooltip="Li, 2005 #20" w:history="1">
        <w:r w:rsidR="009B272E">
          <w:rPr>
            <w:i/>
            <w:noProof/>
            <w:lang w:val="en-IE"/>
          </w:rPr>
          <w:t>22</w:t>
        </w:r>
      </w:hyperlink>
      <w:r w:rsidR="000E5E13">
        <w:rPr>
          <w:i/>
          <w:noProof/>
          <w:lang w:val="en-IE"/>
        </w:rPr>
        <w:t>)</w:t>
      </w:r>
      <w:r w:rsidR="000E5E13">
        <w:rPr>
          <w:i/>
          <w:lang w:val="en-IE"/>
        </w:rPr>
        <w:fldChar w:fldCharType="end"/>
      </w:r>
      <w:r w:rsidR="000E5E13">
        <w:rPr>
          <w:i/>
          <w:lang w:val="en-IE"/>
        </w:rPr>
        <w:t xml:space="preserve">, </w:t>
      </w:r>
      <w:r w:rsidR="00AA6375" w:rsidRPr="00AA6375">
        <w:rPr>
          <w:color w:val="000000" w:themeColor="text1"/>
          <w:lang w:val="en-IE"/>
        </w:rPr>
        <w:t>demonstrating the importance of predation in venom evolution</w:t>
      </w:r>
      <w:r w:rsidR="00806C7F" w:rsidRPr="002B03BB">
        <w:rPr>
          <w:color w:val="000000" w:themeColor="text1"/>
          <w:lang w:val="en-IE"/>
        </w:rPr>
        <w:t>.</w:t>
      </w:r>
      <w:r w:rsidR="00806C7F" w:rsidRPr="007723F0">
        <w:rPr>
          <w:color w:val="FF0000"/>
          <w:lang w:val="en-IE"/>
        </w:rPr>
        <w:t xml:space="preserve"> </w:t>
      </w:r>
      <w:r w:rsidR="00921636">
        <w:rPr>
          <w:lang w:val="en-IE"/>
        </w:rPr>
        <w:t>Further</w:t>
      </w:r>
      <w:r w:rsidR="00AA6375">
        <w:rPr>
          <w:lang w:val="en-IE"/>
        </w:rPr>
        <w:t xml:space="preserve"> such</w:t>
      </w:r>
      <w:r w:rsidR="00921636">
        <w:rPr>
          <w:lang w:val="en-IE"/>
        </w:rPr>
        <w:t xml:space="preserve"> trophic selection </w:t>
      </w:r>
      <w:r w:rsidR="001F2A82">
        <w:rPr>
          <w:lang w:val="en-IE"/>
        </w:rPr>
        <w:t>is</w:t>
      </w:r>
      <w:r w:rsidR="000F0566">
        <w:rPr>
          <w:lang w:val="en-IE"/>
        </w:rPr>
        <w:t xml:space="preserve"> also</w:t>
      </w:r>
      <w:r w:rsidR="001F2A82">
        <w:rPr>
          <w:lang w:val="en-IE"/>
        </w:rPr>
        <w:t xml:space="preserve"> </w:t>
      </w:r>
      <w:r w:rsidR="007723F0">
        <w:rPr>
          <w:lang w:val="en-IE"/>
        </w:rPr>
        <w:t xml:space="preserve">seen in cases of </w:t>
      </w:r>
      <w:r w:rsidR="00921636">
        <w:rPr>
          <w:lang w:val="en-IE"/>
        </w:rPr>
        <w:t xml:space="preserve">prey-specific venoms </w:t>
      </w:r>
      <w:r w:rsidR="007723F0">
        <w:rPr>
          <w:lang w:val="en-IE"/>
        </w:rPr>
        <w:t xml:space="preserve">were </w:t>
      </w:r>
      <w:r w:rsidR="00AA6375">
        <w:rPr>
          <w:lang w:val="en-IE"/>
        </w:rPr>
        <w:t>potency is higher</w:t>
      </w:r>
      <w:r w:rsidR="001F2A82">
        <w:rPr>
          <w:lang w:val="en-IE"/>
        </w:rPr>
        <w:t xml:space="preserve"> </w:t>
      </w:r>
      <w:r w:rsidR="00AA6375">
        <w:rPr>
          <w:lang w:val="en-IE"/>
        </w:rPr>
        <w:t xml:space="preserve">when tested </w:t>
      </w:r>
      <w:r w:rsidR="00AA6375">
        <w:rPr>
          <w:lang w:val="en-IE"/>
        </w:rPr>
        <w:lastRenderedPageBreak/>
        <w:t>on</w:t>
      </w:r>
      <w:r w:rsidR="00921636">
        <w:rPr>
          <w:lang w:val="en-IE"/>
        </w:rPr>
        <w:t xml:space="preserve"> </w:t>
      </w:r>
      <w:r w:rsidR="001F2A82">
        <w:rPr>
          <w:lang w:val="en-IE"/>
        </w:rPr>
        <w:t xml:space="preserve">species commonly found </w:t>
      </w:r>
      <w:r w:rsidR="007723F0">
        <w:rPr>
          <w:lang w:val="en-IE"/>
        </w:rPr>
        <w:t xml:space="preserve">within the snakes </w:t>
      </w:r>
      <w:r w:rsidR="001F2A82">
        <w:rPr>
          <w:lang w:val="en-IE"/>
        </w:rPr>
        <w:t>diet</w:t>
      </w:r>
      <w:r w:rsidR="004C3E61">
        <w:rPr>
          <w:lang w:val="en-IE"/>
        </w:rPr>
        <w:t xml:space="preserve">, </w:t>
      </w:r>
      <w:r w:rsidR="00921636">
        <w:rPr>
          <w:lang w:val="en-IE"/>
        </w:rPr>
        <w:t xml:space="preserve">such as observed </w:t>
      </w:r>
      <w:r w:rsidR="00B10450">
        <w:rPr>
          <w:lang w:val="en-IE"/>
        </w:rPr>
        <w:t>in</w:t>
      </w:r>
      <w:r w:rsidR="001F2A82" w:rsidRPr="00CF7D1F">
        <w:rPr>
          <w:lang w:val="en-IE"/>
        </w:rPr>
        <w:t xml:space="preserve"> </w:t>
      </w:r>
      <w:r w:rsidR="00CF7D1F" w:rsidRPr="00CF7D1F">
        <w:t xml:space="preserve">Malayan </w:t>
      </w:r>
      <w:proofErr w:type="spellStart"/>
      <w:r w:rsidR="00CF7D1F" w:rsidRPr="00CF7D1F">
        <w:t>pitviper</w:t>
      </w:r>
      <w:r w:rsidR="00B10450">
        <w:t>s</w:t>
      </w:r>
      <w:proofErr w:type="spellEnd"/>
      <w:r w:rsidR="00CF7D1F">
        <w:t xml:space="preserve"> </w:t>
      </w:r>
      <w:r w:rsidR="00CF7D1F">
        <w:fldChar w:fldCharType="begin"/>
      </w:r>
      <w:r w:rsidR="000E5E13">
        <w:instrText xml:space="preserve"> ADDIN EN.CITE &lt;EndNote&gt;&lt;Cite&gt;&lt;Author&gt;Daltry&lt;/Author&gt;&lt;Year&gt;1996&lt;/Year&gt;&lt;RecNum&gt;8&lt;/RecNum&gt;&lt;DisplayText&gt;(23)&lt;/DisplayText&gt;&lt;record&gt;&lt;rec-number&gt;8&lt;/rec-number&gt;&lt;foreign-keys&gt;&lt;key app="EN" db-id="ax5t9ztwnxe5f8edetnp2tzne0aaff55ftr5" timestamp="1457290375"&gt;8&lt;/key&gt;&lt;/foreign-keys&gt;&lt;ref-type name="Journal Article"&gt;17&lt;/ref-type&gt;&lt;contributors&gt;&lt;authors&gt;&lt;author&gt;Daltry, Jennifer C&lt;/author&gt;&lt;author&gt;Wuester, Wolfgang&lt;/author&gt;&lt;author&gt;Thorpe, Roger S&lt;/author&gt;&lt;/authors&gt;&lt;/contributors&gt;&lt;titles&gt;&lt;title&gt;Diet and snake venom evolution&lt;/title&gt;&lt;secondary-title&gt;Nature&lt;/secondary-title&gt;&lt;/titles&gt;&lt;periodical&gt;&lt;full-title&gt;Nature&lt;/full-title&gt;&lt;/periodical&gt;&lt;pages&gt;537-540&lt;/pages&gt;&lt;volume&gt;379&lt;/volume&gt;&lt;number&gt;6565&lt;/number&gt;&lt;dates&gt;&lt;year&gt;1996&lt;/year&gt;&lt;/dates&gt;&lt;isbn&gt;0028-0836&lt;/isbn&gt;&lt;urls&gt;&lt;/urls&gt;&lt;/record&gt;&lt;/Cite&gt;&lt;Cite&gt;&lt;Author&gt;Daltry&lt;/Author&gt;&lt;Year&gt;1996&lt;/Year&gt;&lt;RecNum&gt;8&lt;/RecNum&gt;&lt;record&gt;&lt;rec-number&gt;8&lt;/rec-number&gt;&lt;foreign-keys&gt;&lt;key app="EN" db-id="ax5t9ztwnxe5f8edetnp2tzne0aaff55ftr5" timestamp="1457290375"&gt;8&lt;/key&gt;&lt;/foreign-keys&gt;&lt;ref-type name="Journal Article"&gt;17&lt;/ref-type&gt;&lt;contributors&gt;&lt;authors&gt;&lt;author&gt;Daltry, Jennifer C&lt;/author&gt;&lt;author&gt;Wuester, Wolfgang&lt;/author&gt;&lt;author&gt;Thorpe, Roger S&lt;/author&gt;&lt;/authors&gt;&lt;/contributors&gt;&lt;titles&gt;&lt;title&gt;Diet and snake venom evolution&lt;/title&gt;&lt;secondary-title&gt;Nature&lt;/secondary-title&gt;&lt;/titles&gt;&lt;periodical&gt;&lt;full-title&gt;Nature&lt;/full-title&gt;&lt;/periodical&gt;&lt;pages&gt;537-540&lt;/pages&gt;&lt;volume&gt;379&lt;/volume&gt;&lt;number&gt;6565&lt;/number&gt;&lt;dates&gt;&lt;year&gt;1996&lt;/year&gt;&lt;/dates&gt;&lt;isbn&gt;0028-0836&lt;/isbn&gt;&lt;urls&gt;&lt;/urls&gt;&lt;/record&gt;&lt;/Cite&gt;&lt;/EndNote&gt;</w:instrText>
      </w:r>
      <w:r w:rsidR="00CF7D1F">
        <w:fldChar w:fldCharType="separate"/>
      </w:r>
      <w:r w:rsidR="000E5E13">
        <w:rPr>
          <w:noProof/>
        </w:rPr>
        <w:t>(</w:t>
      </w:r>
      <w:hyperlink w:anchor="_ENREF_23" w:tooltip="Daltry, 1996 #8" w:history="1">
        <w:r w:rsidR="009B272E">
          <w:rPr>
            <w:noProof/>
          </w:rPr>
          <w:t>23</w:t>
        </w:r>
      </w:hyperlink>
      <w:r w:rsidR="000E5E13">
        <w:rPr>
          <w:noProof/>
        </w:rPr>
        <w:t>)</w:t>
      </w:r>
      <w:r w:rsidR="00CF7D1F">
        <w:fldChar w:fldCharType="end"/>
      </w:r>
      <w:r w:rsidR="00CF7D1F" w:rsidRPr="00CF7D1F">
        <w:t xml:space="preserve">, coral snakes </w:t>
      </w:r>
      <w:r w:rsidR="00CF7D1F" w:rsidRPr="00CF7D1F">
        <w:fldChar w:fldCharType="begin"/>
      </w:r>
      <w:r w:rsidR="000E5E13">
        <w:instrText xml:space="preserve"> ADDIN EN.CITE &lt;EndNote&gt;&lt;Cite&gt;&lt;Author&gt;da Silva&lt;/Author&gt;&lt;Year&gt;2001&lt;/Year&gt;&lt;RecNum&gt;7&lt;/RecNum&gt;&lt;DisplayText&gt;(24)&lt;/DisplayText&gt;&lt;record&gt;&lt;rec-number&gt;7&lt;/rec-number&gt;&lt;foreign-keys&gt;&lt;key app="EN" db-id="ax5t9ztwnxe5f8edetnp2tzne0aaff55ftr5" timestamp="1457288882"&gt;7&lt;/key&gt;&lt;/foreign-keys&gt;&lt;ref-type name="Journal Article"&gt;17&lt;/ref-type&gt;&lt;contributors&gt;&lt;authors&gt;&lt;author&gt;da Silva, Nelson Jorge&lt;/author&gt;&lt;author&gt;Aird, Steven D&lt;/author&gt;&lt;/authors&gt;&lt;/contributors&gt;&lt;titles&gt;&lt;title&gt;Prey specificity, comparative lethality and compositional differences of coral snake venoms&lt;/title&gt;&lt;secondary-title&gt;Comparative Biochemistry and Physiology Part C: Toxicology &amp;amp; Pharmacology&lt;/secondary-title&gt;&lt;/titles&gt;&lt;periodical&gt;&lt;full-title&gt;Comparative Biochemistry and Physiology Part C: Toxicology &amp;amp; Pharmacology&lt;/full-title&gt;&lt;/periodical&gt;&lt;pages&gt;425-456&lt;/pages&gt;&lt;volume&gt;128&lt;/volume&gt;&lt;number&gt;3&lt;/number&gt;&lt;dates&gt;&lt;year&gt;2001&lt;/year&gt;&lt;/dates&gt;&lt;isbn&gt;1532-0456&lt;/isbn&gt;&lt;urls&gt;&lt;/urls&gt;&lt;/record&gt;&lt;/Cite&gt;&lt;/EndNote&gt;</w:instrText>
      </w:r>
      <w:r w:rsidR="00CF7D1F" w:rsidRPr="00CF7D1F">
        <w:fldChar w:fldCharType="separate"/>
      </w:r>
      <w:r w:rsidR="000E5E13">
        <w:rPr>
          <w:noProof/>
        </w:rPr>
        <w:t>(</w:t>
      </w:r>
      <w:hyperlink w:anchor="_ENREF_24" w:tooltip="da Silva, 2001 #7" w:history="1">
        <w:r w:rsidR="009B272E">
          <w:rPr>
            <w:noProof/>
          </w:rPr>
          <w:t>24</w:t>
        </w:r>
      </w:hyperlink>
      <w:r w:rsidR="000E5E13">
        <w:rPr>
          <w:noProof/>
        </w:rPr>
        <w:t>)</w:t>
      </w:r>
      <w:r w:rsidR="00CF7D1F" w:rsidRPr="00CF7D1F">
        <w:fldChar w:fldCharType="end"/>
      </w:r>
      <w:r w:rsidR="00CE53E9">
        <w:t>,</w:t>
      </w:r>
      <w:r w:rsidR="00CF7D1F" w:rsidRPr="00CF7D1F">
        <w:t xml:space="preserve"> the viper genus </w:t>
      </w:r>
      <w:proofErr w:type="spellStart"/>
      <w:r w:rsidR="00CF7D1F" w:rsidRPr="00CF7D1F">
        <w:rPr>
          <w:i/>
        </w:rPr>
        <w:t>Echis</w:t>
      </w:r>
      <w:proofErr w:type="spellEnd"/>
      <w:r w:rsidR="00CF7D1F" w:rsidRPr="00CF7D1F">
        <w:t xml:space="preserve"> </w:t>
      </w:r>
      <w:r w:rsidR="00CF7D1F" w:rsidRPr="00CF7D1F">
        <w:fldChar w:fldCharType="begin"/>
      </w:r>
      <w:r w:rsidR="000E5E13">
        <w:instrText xml:space="preserve"> ADDIN EN.CITE &lt;EndNote&gt;&lt;Cite&gt;&lt;Author&gt;Barlow&lt;/Author&gt;&lt;Year&gt;2009&lt;/Year&gt;&lt;RecNum&gt;2&lt;/RecNum&gt;&lt;DisplayText&gt;(25)&lt;/DisplayText&gt;&lt;record&gt;&lt;rec-number&gt;2&lt;/rec-number&gt;&lt;foreign-keys&gt;&lt;key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EndNote&gt;</w:instrText>
      </w:r>
      <w:r w:rsidR="00CF7D1F" w:rsidRPr="00CF7D1F">
        <w:fldChar w:fldCharType="separate"/>
      </w:r>
      <w:r w:rsidR="000E5E13">
        <w:rPr>
          <w:noProof/>
        </w:rPr>
        <w:t>(</w:t>
      </w:r>
      <w:hyperlink w:anchor="_ENREF_25" w:tooltip="Barlow, 2009 #2" w:history="1">
        <w:r w:rsidR="009B272E">
          <w:rPr>
            <w:noProof/>
          </w:rPr>
          <w:t>25</w:t>
        </w:r>
      </w:hyperlink>
      <w:r w:rsidR="000E5E13">
        <w:rPr>
          <w:noProof/>
        </w:rPr>
        <w:t>)</w:t>
      </w:r>
      <w:r w:rsidR="00CF7D1F" w:rsidRPr="00CF7D1F">
        <w:fldChar w:fldCharType="end"/>
      </w:r>
      <w:r w:rsidR="00CE53E9">
        <w:t>,</w:t>
      </w:r>
      <w:r w:rsidR="00CF7D1F" w:rsidRPr="00CF7D1F">
        <w:t xml:space="preserve"> saw</w:t>
      </w:r>
      <w:r w:rsidR="00CE53E9">
        <w:t>-</w:t>
      </w:r>
      <w:r w:rsidR="00CF7D1F" w:rsidRPr="00CF7D1F">
        <w:t xml:space="preserve">scaled vipers </w:t>
      </w:r>
      <w:r w:rsidR="00CF7D1F" w:rsidRPr="00CF7D1F">
        <w:fldChar w:fldCharType="begin"/>
      </w:r>
      <w:r w:rsidR="000E5E13">
        <w:instrText xml:space="preserve"> ADDIN EN.CITE &lt;EndNote&gt;&lt;Cite&gt;&lt;Author&gt;Richards&lt;/Author&gt;&lt;Year&gt;2012&lt;/Year&gt;&lt;RecNum&gt;12&lt;/RecNum&gt;&lt;DisplayText&gt;(26)&lt;/DisplayText&gt;&lt;record&gt;&lt;rec-number&gt;12&lt;/rec-number&gt;&lt;foreign-keys&gt;&lt;key app="EN" db-id="ax5t9ztwnxe5f8edetnp2tzne0aaff55ftr5" timestamp="1457304590"&gt;12&lt;/key&gt;&lt;/foreign-keys&gt;&lt;ref-type name="Journal Article"&gt;17&lt;/ref-type&gt;&lt;contributors&gt;&lt;authors&gt;&lt;author&gt;Richards, DP&lt;/author&gt;&lt;author&gt;Barlow, A&lt;/author&gt;&lt;author&gt;Wüster, Wolfgang&lt;/author&gt;&lt;/authors&gt;&lt;/contributors&gt;&lt;titles&gt;&lt;title&gt;Venom lethality and diet: differential responses of natural prey and model organisms to the venom of the saw-scaled vipers (Echis)&lt;/title&gt;&lt;secondary-title&gt;Toxicon&lt;/secondary-title&gt;&lt;/titles&gt;&lt;periodical&gt;&lt;full-title&gt;Toxicon&lt;/full-title&gt;&lt;/periodical&gt;&lt;pages&gt;110-116&lt;/pages&gt;&lt;volume&gt;59&lt;/volume&gt;&lt;number&gt;1&lt;/number&gt;&lt;dates&gt;&lt;year&gt;2012&lt;/year&gt;&lt;/dates&gt;&lt;isbn&gt;0041-0101&lt;/isbn&gt;&lt;urls&gt;&lt;/urls&gt;&lt;/record&gt;&lt;/Cite&gt;&lt;/EndNote&gt;</w:instrText>
      </w:r>
      <w:r w:rsidR="00CF7D1F" w:rsidRPr="00CF7D1F">
        <w:fldChar w:fldCharType="separate"/>
      </w:r>
      <w:r w:rsidR="000E5E13">
        <w:rPr>
          <w:noProof/>
        </w:rPr>
        <w:t>(</w:t>
      </w:r>
      <w:hyperlink w:anchor="_ENREF_26" w:tooltip="Richards, 2012 #12" w:history="1">
        <w:r w:rsidR="009B272E">
          <w:rPr>
            <w:noProof/>
          </w:rPr>
          <w:t>26</w:t>
        </w:r>
      </w:hyperlink>
      <w:r w:rsidR="000E5E13">
        <w:rPr>
          <w:noProof/>
        </w:rPr>
        <w:t>)</w:t>
      </w:r>
      <w:r w:rsidR="00CF7D1F" w:rsidRPr="00CF7D1F">
        <w:fldChar w:fldCharType="end"/>
      </w:r>
      <w:r w:rsidR="00BA591D">
        <w:t xml:space="preserve"> and insect eating </w:t>
      </w:r>
      <w:r w:rsidR="00BA591D">
        <w:rPr>
          <w:i/>
        </w:rPr>
        <w:t xml:space="preserve">Pelias </w:t>
      </w:r>
      <w:r w:rsidR="00BA591D">
        <w:t xml:space="preserve">vipers </w:t>
      </w:r>
      <w:r w:rsidR="00BA591D">
        <w:fldChar w:fldCharType="begin"/>
      </w:r>
      <w:r w:rsidR="000E5E13">
        <w:instrText xml:space="preserve"> ADDIN EN.CITE &lt;EndNote&gt;&lt;Cite&gt;&lt;Author&gt;Starkov&lt;/Author&gt;&lt;Year&gt;2007&lt;/Year&gt;&lt;RecNum&gt;116&lt;/RecNum&gt;&lt;DisplayText&gt;(27)&lt;/DisplayText&gt;&lt;record&gt;&lt;rec-number&gt;116&lt;/rec-number&gt;&lt;foreign-keys&gt;&lt;key app="EN" db-id="ax5t9ztwnxe5f8edetnp2tzne0aaff55ftr5" timestamp="1469459417"&gt;116&lt;/key&gt;&lt;/foreign-keys&gt;&lt;ref-type name="Journal Article"&gt;17&lt;/ref-type&gt;&lt;contributors&gt;&lt;authors&gt;&lt;author&gt;Starkov, Vladislav G&lt;/author&gt;&lt;author&gt;Osipov, Alexey V&lt;/author&gt;&lt;author&gt;Utkin, Yuri N&lt;/author&gt;&lt;/authors&gt;&lt;/contributors&gt;&lt;titles&gt;&lt;title&gt;Toxicity of venoms from vipers of Pelias group to crickets Gryllus assimilis and its relation to snake entomophagy&lt;/title&gt;&lt;secondary-title&gt;Toxicon&lt;/secondary-title&gt;&lt;/titles&gt;&lt;periodical&gt;&lt;full-title&gt;Toxicon&lt;/full-title&gt;&lt;/periodical&gt;&lt;pages&gt;995-1001&lt;/pages&gt;&lt;volume&gt;49&lt;/volume&gt;&lt;number&gt;7&lt;/number&gt;&lt;dates&gt;&lt;year&gt;2007&lt;/year&gt;&lt;/dates&gt;&lt;isbn&gt;0041-0101&lt;/isbn&gt;&lt;urls&gt;&lt;/urls&gt;&lt;/record&gt;&lt;/Cite&gt;&lt;/EndNote&gt;</w:instrText>
      </w:r>
      <w:r w:rsidR="00BA591D">
        <w:fldChar w:fldCharType="separate"/>
      </w:r>
      <w:r w:rsidR="000E5E13">
        <w:rPr>
          <w:noProof/>
        </w:rPr>
        <w:t>(</w:t>
      </w:r>
      <w:hyperlink w:anchor="_ENREF_27" w:tooltip="Starkov, 2007 #116" w:history="1">
        <w:r w:rsidR="009B272E">
          <w:rPr>
            <w:noProof/>
          </w:rPr>
          <w:t>27</w:t>
        </w:r>
      </w:hyperlink>
      <w:r w:rsidR="000E5E13">
        <w:rPr>
          <w:noProof/>
        </w:rPr>
        <w:t>)</w:t>
      </w:r>
      <w:r w:rsidR="00BA591D">
        <w:fldChar w:fldCharType="end"/>
      </w:r>
      <w:r w:rsidR="002A7338">
        <w:t>.</w:t>
      </w:r>
      <w:r w:rsidR="00C20DC4">
        <w:t xml:space="preserve"> </w:t>
      </w:r>
      <w:r w:rsidR="00C20DC4" w:rsidRPr="002A7338">
        <w:rPr>
          <w:lang w:val="en-IE"/>
        </w:rPr>
        <w:t>However</w:t>
      </w:r>
      <w:r w:rsidR="00C20DC4" w:rsidRPr="005266A2">
        <w:rPr>
          <w:lang w:val="en-IE"/>
        </w:rPr>
        <w:t>,</w:t>
      </w:r>
      <w:r w:rsidR="00C20DC4">
        <w:rPr>
          <w:lang w:val="en-IE"/>
        </w:rPr>
        <w:t xml:space="preserve"> such co-evolution is not apparent in </w:t>
      </w:r>
      <w:r w:rsidR="00C20DC4" w:rsidRPr="005266A2">
        <w:rPr>
          <w:lang w:val="en-IE"/>
        </w:rPr>
        <w:t xml:space="preserve">all </w:t>
      </w:r>
      <w:r w:rsidR="00C20DC4">
        <w:rPr>
          <w:lang w:val="en-IE"/>
        </w:rPr>
        <w:t xml:space="preserve">snake species, such as in tiger snakes where variation in venom across populations is independent of dietary differences </w:t>
      </w:r>
      <w:r w:rsidR="00C20DC4">
        <w:rPr>
          <w:lang w:val="en-IE"/>
        </w:rPr>
        <w:fldChar w:fldCharType="begin"/>
      </w:r>
      <w:r w:rsidR="000E5E13">
        <w:rPr>
          <w:lang w:val="en-IE"/>
        </w:rPr>
        <w:instrText xml:space="preserve"> ADDIN EN.CITE &lt;EndNote&gt;&lt;Cite&gt;&lt;Author&gt;Williams&lt;/Author&gt;&lt;Year&gt;1988&lt;/Year&gt;&lt;RecNum&gt;23&lt;/RecNum&gt;&lt;DisplayText&gt;(28)&lt;/DisplayText&gt;&lt;record&gt;&lt;rec-number&gt;23&lt;/rec-number&gt;&lt;foreign-keys&gt;&lt;key app="EN" db-id="ax5t9ztwnxe5f8edetnp2tzne0aaff55ftr5" timestamp="1457360788"&gt;23&lt;/key&gt;&lt;/foreign-keys&gt;&lt;ref-type name="Journal Article"&gt;17&lt;/ref-type&gt;&lt;contributors&gt;&lt;authors&gt;&lt;author&gt;Williams, V&lt;/author&gt;&lt;author&gt;White, J&lt;/author&gt;&lt;author&gt;Schwaner, TD&lt;/author&gt;&lt;author&gt;Sparrow, A&lt;/author&gt;&lt;/authors&gt;&lt;/contributors&gt;&lt;titles&gt;&lt;title&gt;Variation in venom proteins from isolated populations of tiger snakes (Notechis ater niger, N. scutatus) in South Australia&lt;/title&gt;&lt;secondary-title&gt;Toxicon&lt;/secondary-title&gt;&lt;/titles&gt;&lt;periodical&gt;&lt;full-title&gt;Toxicon&lt;/full-title&gt;&lt;/periodical&gt;&lt;pages&gt;1067-1075&lt;/pages&gt;&lt;volume&gt;26&lt;/volume&gt;&lt;number&gt;11&lt;/number&gt;&lt;dates&gt;&lt;year&gt;1988&lt;/year&gt;&lt;/dates&gt;&lt;isbn&gt;0041-0101&lt;/isbn&gt;&lt;urls&gt;&lt;/urls&gt;&lt;/record&gt;&lt;/Cite&gt;&lt;/EndNote&gt;</w:instrText>
      </w:r>
      <w:r w:rsidR="00C20DC4">
        <w:rPr>
          <w:lang w:val="en-IE"/>
        </w:rPr>
        <w:fldChar w:fldCharType="separate"/>
      </w:r>
      <w:r w:rsidR="000E5E13">
        <w:rPr>
          <w:noProof/>
          <w:lang w:val="en-IE"/>
        </w:rPr>
        <w:t>(</w:t>
      </w:r>
      <w:hyperlink w:anchor="_ENREF_28" w:tooltip="Williams, 1988 #23" w:history="1">
        <w:r w:rsidR="009B272E">
          <w:rPr>
            <w:noProof/>
            <w:lang w:val="en-IE"/>
          </w:rPr>
          <w:t>28</w:t>
        </w:r>
      </w:hyperlink>
      <w:r w:rsidR="000E5E13">
        <w:rPr>
          <w:noProof/>
          <w:lang w:val="en-IE"/>
        </w:rPr>
        <w:t>)</w:t>
      </w:r>
      <w:r w:rsidR="00C20DC4">
        <w:rPr>
          <w:lang w:val="en-IE"/>
        </w:rPr>
        <w:fldChar w:fldCharType="end"/>
      </w:r>
      <w:r w:rsidR="00C20DC4">
        <w:rPr>
          <w:lang w:val="en-IE"/>
        </w:rPr>
        <w:t xml:space="preserve">. </w:t>
      </w:r>
      <w:r w:rsidR="002A7338">
        <w:t xml:space="preserve"> </w:t>
      </w:r>
      <w:r w:rsidR="00C20DC4">
        <w:rPr>
          <w:lang w:val="en-IE"/>
        </w:rPr>
        <w:t>Furthermore</w:t>
      </w:r>
      <w:r w:rsidR="001F2A82">
        <w:rPr>
          <w:lang w:val="en-IE"/>
        </w:rPr>
        <w:t>,</w:t>
      </w:r>
      <w:r w:rsidR="002A7338">
        <w:rPr>
          <w:lang w:val="en-IE"/>
        </w:rPr>
        <w:t xml:space="preserve"> prey species can also respond in </w:t>
      </w:r>
      <w:r w:rsidR="00C20DC4">
        <w:rPr>
          <w:lang w:val="en-IE"/>
        </w:rPr>
        <w:t>such</w:t>
      </w:r>
      <w:r w:rsidR="002A7338">
        <w:rPr>
          <w:lang w:val="en-IE"/>
        </w:rPr>
        <w:t xml:space="preserve"> co-evolutionary arms race</w:t>
      </w:r>
      <w:r w:rsidR="00C20DC4">
        <w:rPr>
          <w:lang w:val="en-IE"/>
        </w:rPr>
        <w:t>s</w:t>
      </w:r>
      <w:r w:rsidR="002A7338">
        <w:rPr>
          <w:lang w:val="en-IE"/>
        </w:rPr>
        <w:t xml:space="preserve"> through the development of immunity. </w:t>
      </w:r>
      <w:r w:rsidR="00AD60BB">
        <w:rPr>
          <w:lang w:val="en-IE"/>
        </w:rPr>
        <w:t>E</w:t>
      </w:r>
      <w:r w:rsidR="002A7338">
        <w:rPr>
          <w:lang w:val="en-IE"/>
        </w:rPr>
        <w:t>vidence</w:t>
      </w:r>
      <w:r w:rsidR="00AD60BB">
        <w:rPr>
          <w:lang w:val="en-IE"/>
        </w:rPr>
        <w:t xml:space="preserve"> for this is seen in</w:t>
      </w:r>
      <w:r w:rsidR="002A7338">
        <w:rPr>
          <w:lang w:val="en-IE"/>
        </w:rPr>
        <w:t xml:space="preserve"> </w:t>
      </w:r>
      <w:r w:rsidR="002A7338" w:rsidRPr="002A7338">
        <w:rPr>
          <w:lang w:val="en-IE"/>
        </w:rPr>
        <w:t>venoms</w:t>
      </w:r>
      <w:r w:rsidR="00AD60BB">
        <w:rPr>
          <w:lang w:val="en-IE"/>
        </w:rPr>
        <w:t xml:space="preserve"> that</w:t>
      </w:r>
      <w:r w:rsidR="002A7338" w:rsidRPr="002A7338">
        <w:rPr>
          <w:lang w:val="en-IE"/>
        </w:rPr>
        <w:t xml:space="preserve"> show weaker potencies in potential prey items </w:t>
      </w:r>
      <w:r w:rsidR="00AD60BB">
        <w:rPr>
          <w:lang w:val="en-IE"/>
        </w:rPr>
        <w:t>such as in</w:t>
      </w:r>
      <w:r w:rsidR="002A7338" w:rsidRPr="002A7338">
        <w:rPr>
          <w:lang w:val="en-IE"/>
        </w:rPr>
        <w:t xml:space="preserve"> the case</w:t>
      </w:r>
      <w:r w:rsidR="004C3E61">
        <w:rPr>
          <w:lang w:val="en-IE"/>
        </w:rPr>
        <w:t>s</w:t>
      </w:r>
      <w:r w:rsidR="002A7338" w:rsidRPr="002A7338">
        <w:rPr>
          <w:lang w:val="en-IE"/>
        </w:rPr>
        <w:t xml:space="preserve"> of </w:t>
      </w:r>
      <w:r w:rsidR="002A7338" w:rsidRPr="002A7338">
        <w:t>Opossums and</w:t>
      </w:r>
      <w:r w:rsidR="00E84AE9">
        <w:t xml:space="preserve"> </w:t>
      </w:r>
      <w:r w:rsidR="002A7338" w:rsidRPr="002A7338">
        <w:t xml:space="preserve">Neotropical </w:t>
      </w:r>
      <w:proofErr w:type="spellStart"/>
      <w:r w:rsidR="002A7338" w:rsidRPr="002A7338">
        <w:t>pitvipers</w:t>
      </w:r>
      <w:proofErr w:type="spellEnd"/>
      <w:r w:rsidR="002A7338" w:rsidRPr="002A7338">
        <w:t xml:space="preserve"> </w:t>
      </w:r>
      <w:r w:rsidR="002A7338" w:rsidRPr="002A7338">
        <w:fldChar w:fldCharType="begin"/>
      </w:r>
      <w:r w:rsidR="000E5E13">
        <w:instrText xml:space="preserve"> ADDIN EN.CITE &lt;EndNote&gt;&lt;Cite&gt;&lt;Author&gt;Voss&lt;/Author&gt;&lt;Year&gt;2013&lt;/Year&gt;&lt;RecNum&gt;6&lt;/RecNum&gt;&lt;DisplayText&gt;(29)&lt;/DisplayText&gt;&lt;record&gt;&lt;rec-number&gt;6&lt;/rec-number&gt;&lt;foreign-keys&gt;&lt;key app="EN" db-id="ax5t9ztwnxe5f8edetnp2tzne0aaff55ftr5" timestamp="1457288662"&gt;6&lt;/key&gt;&lt;/foreign-keys&gt;&lt;ref-type name="Journal Article"&gt;17&lt;/ref-type&gt;&lt;contributors&gt;&lt;authors&gt;&lt;author&gt;Voss, Robert S&lt;/author&gt;&lt;/authors&gt;&lt;/contributors&gt;&lt;titles&gt;&lt;title&gt;Opossums (Mammalia: Didelphidae) in the diets of Neotropical pitvipers (Serpentes: Crotalinae): Evidence for alternative coevolutionary outcomes?&lt;/title&gt;&lt;secondary-title&gt;Toxicon&lt;/secondary-title&gt;&lt;/titles&gt;&lt;periodical&gt;&lt;full-title&gt;Toxicon&lt;/full-title&gt;&lt;/periodical&gt;&lt;pages&gt;1-6&lt;/pages&gt;&lt;volume&gt;66&lt;/volume&gt;&lt;dates&gt;&lt;year&gt;2013&lt;/year&gt;&lt;/dates&gt;&lt;isbn&gt;0041-0101&lt;/isbn&gt;&lt;urls&gt;&lt;/urls&gt;&lt;/record&gt;&lt;/Cite&gt;&lt;/EndNote&gt;</w:instrText>
      </w:r>
      <w:r w:rsidR="002A7338" w:rsidRPr="002A7338">
        <w:fldChar w:fldCharType="separate"/>
      </w:r>
      <w:r w:rsidR="000E5E13">
        <w:rPr>
          <w:noProof/>
        </w:rPr>
        <w:t>(</w:t>
      </w:r>
      <w:hyperlink w:anchor="_ENREF_29" w:tooltip="Voss, 2013 #6" w:history="1">
        <w:r w:rsidR="009B272E">
          <w:rPr>
            <w:noProof/>
          </w:rPr>
          <w:t>29</w:t>
        </w:r>
      </w:hyperlink>
      <w:r w:rsidR="000E5E13">
        <w:rPr>
          <w:noProof/>
        </w:rPr>
        <w:t>)</w:t>
      </w:r>
      <w:r w:rsidR="002A7338" w:rsidRPr="002A7338">
        <w:fldChar w:fldCharType="end"/>
      </w:r>
      <w:r w:rsidR="002A7338" w:rsidRPr="002A7338">
        <w:t xml:space="preserve">; eels and </w:t>
      </w:r>
      <w:proofErr w:type="spellStart"/>
      <w:r w:rsidR="002A7338" w:rsidRPr="002A7338">
        <w:rPr>
          <w:i/>
        </w:rPr>
        <w:t>Laticauda</w:t>
      </w:r>
      <w:proofErr w:type="spellEnd"/>
      <w:r w:rsidR="002A7338" w:rsidRPr="002A7338">
        <w:rPr>
          <w:i/>
        </w:rPr>
        <w:t xml:space="preserve"> colubrine</w:t>
      </w:r>
      <w:r w:rsidR="002A7338" w:rsidRPr="002A7338">
        <w:t xml:space="preserve"> </w:t>
      </w:r>
      <w:r w:rsidR="002A7338" w:rsidRPr="002A7338">
        <w:fldChar w:fldCharType="begin"/>
      </w:r>
      <w:r w:rsidR="000E5E13">
        <w:instrText xml:space="preserve"> ADDIN EN.CITE &lt;EndNote&gt;&lt;Cite&gt;&lt;Author&gt;Heatwole&lt;/Author&gt;&lt;Year&gt;1995&lt;/Year&gt;&lt;RecNum&gt;25&lt;/RecNum&gt;&lt;DisplayText&gt;(30)&lt;/DisplayText&gt;&lt;record&gt;&lt;rec-number&gt;25&lt;/rec-number&gt;&lt;foreign-keys&gt;&lt;key app="EN" db-id="ax5t9ztwnxe5f8edetnp2tzne0aaff55ftr5" timestamp="1457366261"&gt;25&lt;/key&gt;&lt;/foreign-keys&gt;&lt;ref-type name="Journal Article"&gt;17&lt;/ref-type&gt;&lt;contributors&gt;&lt;authors&gt;&lt;author&gt;Heatwole, Harold&lt;/author&gt;&lt;author&gt;Poran, Naomie S&lt;/author&gt;&lt;/authors&gt;&lt;/contributors&gt;&lt;titles&gt;&lt;title&gt;Resistances of sympatric and allopatric eels to sea snake venoms&lt;/title&gt;&lt;secondary-title&gt;Copeia&lt;/secondary-title&gt;&lt;/titles&gt;&lt;periodical&gt;&lt;full-title&gt;Copeia&lt;/full-title&gt;&lt;/periodical&gt;&lt;pages&gt;136-147&lt;/pages&gt;&lt;dates&gt;&lt;year&gt;1995&lt;/year&gt;&lt;/dates&gt;&lt;isbn&gt;0045-8511&lt;/isbn&gt;&lt;urls&gt;&lt;/urls&gt;&lt;/record&gt;&lt;/Cite&gt;&lt;/EndNote&gt;</w:instrText>
      </w:r>
      <w:r w:rsidR="002A7338" w:rsidRPr="002A7338">
        <w:fldChar w:fldCharType="separate"/>
      </w:r>
      <w:r w:rsidR="000E5E13">
        <w:rPr>
          <w:noProof/>
        </w:rPr>
        <w:t>(</w:t>
      </w:r>
      <w:hyperlink w:anchor="_ENREF_30" w:tooltip="Heatwole, 1995 #25" w:history="1">
        <w:r w:rsidR="009B272E">
          <w:rPr>
            <w:noProof/>
          </w:rPr>
          <w:t>30</w:t>
        </w:r>
      </w:hyperlink>
      <w:r w:rsidR="000E5E13">
        <w:rPr>
          <w:noProof/>
        </w:rPr>
        <w:t>)</w:t>
      </w:r>
      <w:r w:rsidR="002A7338" w:rsidRPr="002A7338">
        <w:fldChar w:fldCharType="end"/>
      </w:r>
      <w:r w:rsidR="002A7338" w:rsidRPr="002A7338">
        <w:t xml:space="preserve">; and between ground squirrels and </w:t>
      </w:r>
      <w:r w:rsidR="002A7338" w:rsidRPr="002A7338">
        <w:rPr>
          <w:noProof/>
        </w:rPr>
        <w:t>rattlesnakes</w:t>
      </w:r>
      <w:r w:rsidR="002A7338" w:rsidRPr="002A7338">
        <w:t xml:space="preserve"> </w:t>
      </w:r>
      <w:r w:rsidR="002A7338" w:rsidRPr="002A7338">
        <w:fldChar w:fldCharType="begin"/>
      </w:r>
      <w:r w:rsidR="000E5E13">
        <w:instrText xml:space="preserve"> ADDIN EN.CITE &lt;EndNote&gt;&lt;Cite&gt;&lt;Author&gt;Biardi&lt;/Author&gt;&lt;Year&gt;2011&lt;/Year&gt;&lt;RecNum&gt;26&lt;/RecNum&gt;&lt;DisplayText&gt;(31, 32)&lt;/DisplayText&gt;&lt;record&gt;&lt;rec-number&gt;26&lt;/rec-number&gt;&lt;foreign-keys&gt;&lt;key app="EN" db-id="ax5t9ztwnxe5f8edetnp2tzne0aaff55ftr5" timestamp="1457366464"&gt;26&lt;/key&gt;&lt;/foreign-keys&gt;&lt;ref-type name="Journal Article"&gt;17&lt;/ref-type&gt;&lt;contributors&gt;&lt;authors&gt;&lt;author&gt;Biardi, James E&lt;/author&gt;&lt;author&gt;Coss, Richard G&lt;/author&gt;&lt;/authors&gt;&lt;/contributors&gt;&lt;titles&gt;&lt;title&gt;Rock squirrel (Spermophilus variegatus) blood sera affects proteolytic and hemolytic activities of rattlesnake venoms&lt;/title&gt;&lt;secondary-title&gt;Toxicon&lt;/secondary-title&gt;&lt;/titles&gt;&lt;periodical&gt;&lt;full-title&gt;Toxicon&lt;/full-title&gt;&lt;/periodical&gt;&lt;pages&gt;323-331&lt;/pages&gt;&lt;volume&gt;57&lt;/volume&gt;&lt;number&gt;2&lt;/number&gt;&lt;dates&gt;&lt;year&gt;2011&lt;/year&gt;&lt;/dates&gt;&lt;isbn&gt;0041-0101&lt;/isbn&gt;&lt;urls&gt;&lt;/urls&gt;&lt;/record&gt;&lt;/Cite&gt;&lt;Cite&gt;&lt;Author&gt;Poran&lt;/Author&gt;&lt;Year&gt;1987&lt;/Year&gt;&lt;RecNum&gt;115&lt;/RecNum&gt;&lt;record&gt;&lt;rec-number&gt;115&lt;/rec-number&gt;&lt;foreign-keys&gt;&lt;key app="EN" db-id="ax5t9ztwnxe5f8edetnp2tzne0aaff55ftr5" timestamp="1469459131"&gt;115&lt;/key&gt;&lt;/foreign-keys&gt;&lt;ref-type name="Journal Article"&gt;17&lt;/ref-type&gt;&lt;contributors&gt;&lt;authors&gt;&lt;author&gt;Poran, Naomie S&lt;/author&gt;&lt;author&gt;Coss, Richard G&lt;/author&gt;&lt;author&gt;Benjamini, ELI&lt;/author&gt;&lt;/authors&gt;&lt;/contributors&gt;&lt;titles&gt;&lt;title&gt;Resistance of California ground squirrels (Spermophilus beecheyi) to the venom of the northern Pacific rattlesnake (Crotalus viridis oreganus): a study of adaptive variation&lt;/title&gt;&lt;secondary-title&gt;Toxicon&lt;/secondary-title&gt;&lt;/titles&gt;&lt;periodical&gt;&lt;full-title&gt;Toxicon&lt;/full-title&gt;&lt;/periodical&gt;&lt;pages&gt;767-777&lt;/pages&gt;&lt;volume&gt;25&lt;/volume&gt;&lt;number&gt;7&lt;/number&gt;&lt;dates&gt;&lt;year&gt;1987&lt;/year&gt;&lt;/dates&gt;&lt;isbn&gt;0041-0101&lt;/isbn&gt;&lt;urls&gt;&lt;/urls&gt;&lt;/record&gt;&lt;/Cite&gt;&lt;/EndNote&gt;</w:instrText>
      </w:r>
      <w:r w:rsidR="002A7338" w:rsidRPr="002A7338">
        <w:fldChar w:fldCharType="separate"/>
      </w:r>
      <w:r w:rsidR="000E5E13">
        <w:rPr>
          <w:noProof/>
        </w:rPr>
        <w:t>(</w:t>
      </w:r>
      <w:hyperlink w:anchor="_ENREF_31" w:tooltip="Biardi, 2011 #26" w:history="1">
        <w:r w:rsidR="009B272E">
          <w:rPr>
            <w:noProof/>
          </w:rPr>
          <w:t>31</w:t>
        </w:r>
      </w:hyperlink>
      <w:r w:rsidR="000E5E13">
        <w:rPr>
          <w:noProof/>
        </w:rPr>
        <w:t xml:space="preserve">, </w:t>
      </w:r>
      <w:hyperlink w:anchor="_ENREF_32" w:tooltip="Poran, 1987 #115" w:history="1">
        <w:r w:rsidR="009B272E">
          <w:rPr>
            <w:noProof/>
          </w:rPr>
          <w:t>32</w:t>
        </w:r>
      </w:hyperlink>
      <w:r w:rsidR="000E5E13">
        <w:rPr>
          <w:noProof/>
        </w:rPr>
        <w:t>)</w:t>
      </w:r>
      <w:r w:rsidR="002A7338" w:rsidRPr="002A7338">
        <w:fldChar w:fldCharType="end"/>
      </w:r>
      <w:r w:rsidR="002A7338" w:rsidRPr="002A7338">
        <w:rPr>
          <w:lang w:val="en-IE"/>
        </w:rPr>
        <w:t xml:space="preserve"> . </w:t>
      </w:r>
      <w:r w:rsidR="001803E9">
        <w:rPr>
          <w:lang w:val="en-IE"/>
        </w:rPr>
        <w:t>This idiosyncratic</w:t>
      </w:r>
      <w:r w:rsidR="00825783">
        <w:rPr>
          <w:lang w:val="en-IE"/>
        </w:rPr>
        <w:t xml:space="preserve"> pattern</w:t>
      </w:r>
      <w:r w:rsidR="001803E9">
        <w:rPr>
          <w:lang w:val="en-IE"/>
        </w:rPr>
        <w:t xml:space="preserve"> of some species displaying prey-specific venom while others</w:t>
      </w:r>
      <w:r w:rsidR="00825783">
        <w:rPr>
          <w:lang w:val="en-IE"/>
        </w:rPr>
        <w:t xml:space="preserve"> do not may mirror a</w:t>
      </w:r>
      <w:r w:rsidR="001803E9">
        <w:rPr>
          <w:lang w:val="en-IE"/>
        </w:rPr>
        <w:t xml:space="preserve"> pattern predicted from the Overkill </w:t>
      </w:r>
      <w:r w:rsidR="00825783">
        <w:rPr>
          <w:lang w:val="en-IE"/>
        </w:rPr>
        <w:t>hypotheses were neutral processes are the main driver of venom potency</w:t>
      </w:r>
      <w:r w:rsidR="001803E9">
        <w:rPr>
          <w:lang w:val="en-IE"/>
        </w:rPr>
        <w:t xml:space="preserve"> </w:t>
      </w:r>
      <w:r w:rsidR="00236879">
        <w:rPr>
          <w:lang w:val="en-IE"/>
        </w:rPr>
        <w:fldChar w:fldCharType="begin"/>
      </w:r>
      <w:r w:rsidR="00833820">
        <w:rPr>
          <w:lang w:val="en-IE"/>
        </w:rPr>
        <w:instrText xml:space="preserve"> ADDIN EN.CITE &lt;EndNote&gt;&lt;Cite&gt;&lt;Author&gt;Sasa&lt;/Author&gt;&lt;Year&gt;1999&lt;/Year&gt;&lt;RecNum&gt;3&lt;/RecNum&gt;&lt;DisplayText&gt;(10)&lt;/DisplayText&gt;&lt;record&gt;&lt;rec-number&gt;3&lt;/rec-number&gt;&lt;foreign-keys&gt;&lt;key app="EN" db-id="ax5t9ztwnxe5f8edetnp2tzne0aaff55ftr5" timestamp="1457286239"&gt;3&lt;/key&gt;&lt;/foreign-keys&gt;&lt;ref-type name="Journal Article"&gt;17&lt;/ref-type&gt;&lt;contributors&gt;&lt;authors&gt;&lt;author&gt;Sasa, Mahmood&lt;/author&gt;&lt;/authors&gt;&lt;/contributors&gt;&lt;titles&gt;&lt;title&gt;Diet and snake venom evolution: can local selection alone explain intraspecific venom variation?&lt;/title&gt;&lt;secondary-title&gt;TOXICON-OXFORD-&lt;/secondary-title&gt;&lt;/titles&gt;&lt;periodical&gt;&lt;full-title&gt;TOXICON-OXFORD-&lt;/full-title&gt;&lt;/periodical&gt;&lt;pages&gt;249-252&lt;/pages&gt;&lt;volume&gt;37&lt;/volume&gt;&lt;dates&gt;&lt;year&gt;1999&lt;/year&gt;&lt;/dates&gt;&lt;isbn&gt;0041-0101&lt;/isbn&gt;&lt;urls&gt;&lt;/urls&gt;&lt;/record&gt;&lt;/Cite&gt;&lt;/EndNote&gt;</w:instrText>
      </w:r>
      <w:r w:rsidR="00236879">
        <w:rPr>
          <w:lang w:val="en-IE"/>
        </w:rPr>
        <w:fldChar w:fldCharType="separate"/>
      </w:r>
      <w:r w:rsidR="00833820">
        <w:rPr>
          <w:noProof/>
          <w:lang w:val="en-IE"/>
        </w:rPr>
        <w:t>(</w:t>
      </w:r>
      <w:hyperlink w:anchor="_ENREF_10" w:tooltip="Sasa, 1999 #3" w:history="1">
        <w:r w:rsidR="009B272E">
          <w:rPr>
            <w:noProof/>
            <w:lang w:val="en-IE"/>
          </w:rPr>
          <w:t>10</w:t>
        </w:r>
      </w:hyperlink>
      <w:r w:rsidR="00833820">
        <w:rPr>
          <w:noProof/>
          <w:lang w:val="en-IE"/>
        </w:rPr>
        <w:t>)</w:t>
      </w:r>
      <w:r w:rsidR="00236879">
        <w:rPr>
          <w:lang w:val="en-IE"/>
        </w:rPr>
        <w:fldChar w:fldCharType="end"/>
      </w:r>
      <w:r w:rsidR="005266A2" w:rsidRPr="005266A2">
        <w:rPr>
          <w:lang w:val="en-IE"/>
        </w:rPr>
        <w:t xml:space="preserve">. </w:t>
      </w:r>
      <w:r w:rsidR="00236879">
        <w:t xml:space="preserve">However, </w:t>
      </w:r>
      <w:r w:rsidR="0039657F">
        <w:t xml:space="preserve">many measures of venom potency are not typically tested on natural prey </w:t>
      </w:r>
      <w:r w:rsidR="00335AE4">
        <w:t>species</w:t>
      </w:r>
      <w:r w:rsidR="0039657F">
        <w:t xml:space="preserve"> leading to the question of whether these examples represent an </w:t>
      </w:r>
      <w:r w:rsidR="006222AB">
        <w:t>idiosyncratic</w:t>
      </w:r>
      <w:r w:rsidR="0039657F">
        <w:t xml:space="preserve"> pattern expected under weak selection or whether a general pattern will emerge under appropriate analysis</w:t>
      </w:r>
      <w:r w:rsidR="007723F0">
        <w:t xml:space="preserve"> (ref)</w:t>
      </w:r>
      <w:r w:rsidR="0039657F">
        <w:t>.</w:t>
      </w:r>
      <w:r w:rsidR="006034F2">
        <w:t xml:space="preserve"> While</w:t>
      </w:r>
      <w:r w:rsidR="0039657F">
        <w:t xml:space="preserve"> </w:t>
      </w:r>
      <w:r w:rsidR="00334A0B">
        <w:t xml:space="preserve">measures of </w:t>
      </w:r>
      <w:r w:rsidR="00825783">
        <w:t>potency</w:t>
      </w:r>
      <w:r w:rsidR="00334A0B">
        <w:t xml:space="preserve"> </w:t>
      </w:r>
      <w:r w:rsidR="00825783">
        <w:t xml:space="preserve">using natural prey species </w:t>
      </w:r>
      <w:r w:rsidR="00334A0B">
        <w:t>are</w:t>
      </w:r>
      <w:r w:rsidR="00825783">
        <w:t xml:space="preserve"> becom</w:t>
      </w:r>
      <w:r w:rsidR="00334A0B">
        <w:t>ing</w:t>
      </w:r>
      <w:r w:rsidR="00825783">
        <w:t xml:space="preserve"> more common,</w:t>
      </w:r>
      <w:r w:rsidR="00334A0B">
        <w:t xml:space="preserve"> </w:t>
      </w:r>
      <w:r w:rsidR="00825783">
        <w:t>these are</w:t>
      </w:r>
      <w:r w:rsidR="006034F2">
        <w:t xml:space="preserve"> taxonomically</w:t>
      </w:r>
      <w:r w:rsidR="00825783">
        <w:t xml:space="preserve"> res</w:t>
      </w:r>
      <w:r w:rsidR="002B7D6F">
        <w:t>tricted</w:t>
      </w:r>
      <w:r w:rsidR="00334A0B">
        <w:t xml:space="preserve"> making large comparative analysis difficult</w:t>
      </w:r>
      <w:r w:rsidR="002B7D6F">
        <w:t xml:space="preserve"> </w:t>
      </w:r>
      <w:r w:rsidR="007D0C64">
        <w:fldChar w:fldCharType="begin"/>
      </w:r>
      <w:r w:rsidR="000E5E13">
        <w:instrText xml:space="preserve"> ADDIN EN.CITE &lt;EndNote&gt;&lt;Cite&gt;&lt;Author&gt;Barlow&lt;/Author&gt;&lt;Year&gt;2009&lt;/Year&gt;&lt;RecNum&gt;2&lt;/RecNum&gt;&lt;DisplayText&gt;(24, 25)&lt;/DisplayText&gt;&lt;record&gt;&lt;rec-number&gt;2&lt;/rec-number&gt;&lt;foreign-keys&gt;&lt;key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Cite&gt;&lt;Author&gt;da Silva&lt;/Author&gt;&lt;Year&gt;2001&lt;/Year&gt;&lt;RecNum&gt;7&lt;/RecNum&gt;&lt;record&gt;&lt;rec-number&gt;7&lt;/rec-number&gt;&lt;foreign-keys&gt;&lt;key app="EN" db-id="ax5t9ztwnxe5f8edetnp2tzne0aaff55ftr5" timestamp="1457288882"&gt;7&lt;/key&gt;&lt;/foreign-keys&gt;&lt;ref-type name="Journal Article"&gt;17&lt;/ref-type&gt;&lt;contributors&gt;&lt;authors&gt;&lt;author&gt;da Silva, Nelson Jorge&lt;/author&gt;&lt;author&gt;Aird, Steven D&lt;/author&gt;&lt;/authors&gt;&lt;/contributors&gt;&lt;titles&gt;&lt;title&gt;Prey specificity, comparative lethality and compositional differences of coral snake venoms&lt;/title&gt;&lt;secondary-title&gt;Comparative Biochemistry and Physiology Part C: Toxicology &amp;amp; Pharmacology&lt;/secondary-title&gt;&lt;/titles&gt;&lt;periodical&gt;&lt;full-title&gt;Comparative Biochemistry and Physiology Part C: Toxicology &amp;amp; Pharmacology&lt;/full-title&gt;&lt;/periodical&gt;&lt;pages&gt;425-456&lt;/pages&gt;&lt;volume&gt;128&lt;/volume&gt;&lt;number&gt;3&lt;/number&gt;&lt;dates&gt;&lt;year&gt;2001&lt;/year&gt;&lt;/dates&gt;&lt;isbn&gt;1532-0456&lt;/isbn&gt;&lt;urls&gt;&lt;/urls&gt;&lt;/record&gt;&lt;/Cite&gt;&lt;/EndNote&gt;</w:instrText>
      </w:r>
      <w:r w:rsidR="007D0C64">
        <w:fldChar w:fldCharType="separate"/>
      </w:r>
      <w:r w:rsidR="000E5E13">
        <w:rPr>
          <w:noProof/>
        </w:rPr>
        <w:t>(</w:t>
      </w:r>
      <w:hyperlink w:anchor="_ENREF_24" w:tooltip="da Silva, 2001 #7" w:history="1">
        <w:r w:rsidR="009B272E">
          <w:rPr>
            <w:noProof/>
          </w:rPr>
          <w:t>24</w:t>
        </w:r>
      </w:hyperlink>
      <w:r w:rsidR="000E5E13">
        <w:rPr>
          <w:noProof/>
        </w:rPr>
        <w:t xml:space="preserve">, </w:t>
      </w:r>
      <w:hyperlink w:anchor="_ENREF_25" w:tooltip="Barlow, 2009 #2" w:history="1">
        <w:r w:rsidR="009B272E">
          <w:rPr>
            <w:noProof/>
          </w:rPr>
          <w:t>25</w:t>
        </w:r>
      </w:hyperlink>
      <w:r w:rsidR="000E5E13">
        <w:rPr>
          <w:noProof/>
        </w:rPr>
        <w:t>)</w:t>
      </w:r>
      <w:r w:rsidR="007D0C64">
        <w:fldChar w:fldCharType="end"/>
      </w:r>
      <w:r w:rsidR="00825783">
        <w:t xml:space="preserve">. </w:t>
      </w:r>
      <w:r w:rsidR="006034F2">
        <w:t>Here we account for the species</w:t>
      </w:r>
      <w:ins w:id="3" w:author="Kevin Healy" w:date="2017-01-09T22:24:00Z">
        <w:r w:rsidR="008D7BB9">
          <w:t xml:space="preserve"> that a</w:t>
        </w:r>
      </w:ins>
      <w:r w:rsidR="006034F2">
        <w:t xml:space="preserve"> venom</w:t>
      </w:r>
      <w:ins w:id="4" w:author="Kevin Healy" w:date="2017-01-09T22:24:00Z">
        <w:r w:rsidR="008D7BB9">
          <w:t>s</w:t>
        </w:r>
      </w:ins>
      <w:r w:rsidR="008D7BB9">
        <w:t xml:space="preserve"> potency</w:t>
      </w:r>
      <w:r w:rsidR="006034F2">
        <w:t xml:space="preserve"> is tested on and measure the phylogenetic distance </w:t>
      </w:r>
      <w:ins w:id="5" w:author="Kevin Healy" w:date="2017-01-09T22:23:00Z">
        <w:r w:rsidR="008D7BB9">
          <w:t>between</w:t>
        </w:r>
      </w:ins>
      <w:r w:rsidR="006034F2">
        <w:t xml:space="preserve"> this species </w:t>
      </w:r>
      <w:ins w:id="6" w:author="Kevin Healy" w:date="2017-01-09T22:23:00Z">
        <w:r w:rsidR="008D7BB9">
          <w:t>and</w:t>
        </w:r>
      </w:ins>
      <w:r w:rsidR="006034F2">
        <w:t xml:space="preserve"> the</w:t>
      </w:r>
      <w:ins w:id="7" w:author="Kevin Healy" w:date="2017-01-09T22:23:00Z">
        <w:r w:rsidR="008D7BB9">
          <w:t xml:space="preserve"> prey species within</w:t>
        </w:r>
      </w:ins>
      <w:ins w:id="8" w:author="Kevin Healy" w:date="2017-01-09T22:24:00Z">
        <w:r w:rsidR="008D7BB9">
          <w:t xml:space="preserve"> the</w:t>
        </w:r>
      </w:ins>
      <w:r w:rsidR="006034F2">
        <w:t xml:space="preserve"> snake’s diet which, in turn, allows us to test whether venom is generally adapted towards common target prey species. </w:t>
      </w:r>
      <w:commentRangeStart w:id="9"/>
      <w:r w:rsidR="006034F2">
        <w:t>However, w</w:t>
      </w:r>
      <w:r w:rsidR="005266A2" w:rsidRPr="005266A2">
        <w:t>hile venom potency is an important aspect of these species ability to incapacitate prey, the volume of venom and</w:t>
      </w:r>
      <w:r w:rsidR="00CF7D1F">
        <w:t xml:space="preserve"> the role</w:t>
      </w:r>
      <w:r w:rsidR="00323EB3">
        <w:t xml:space="preserve"> of</w:t>
      </w:r>
      <w:r w:rsidR="005266A2" w:rsidRPr="005266A2">
        <w:t xml:space="preserve"> other macro-ecological drivers </w:t>
      </w:r>
      <w:r w:rsidR="003B69F5">
        <w:t xml:space="preserve">are </w:t>
      </w:r>
      <w:r w:rsidR="00236879">
        <w:t>also</w:t>
      </w:r>
      <w:r w:rsidR="003B69F5">
        <w:t xml:space="preserve"> likely to</w:t>
      </w:r>
      <w:r w:rsidR="00323EB3">
        <w:t xml:space="preserve"> be important when considering </w:t>
      </w:r>
      <w:r w:rsidR="005266A2" w:rsidRPr="005266A2">
        <w:t xml:space="preserve">venom evolution. </w:t>
      </w:r>
      <w:commentRangeEnd w:id="9"/>
      <w:r w:rsidR="006034F2">
        <w:rPr>
          <w:rStyle w:val="CommentReference"/>
        </w:rPr>
        <w:commentReference w:id="9"/>
      </w:r>
    </w:p>
    <w:p w14:paraId="4A533ECD" w14:textId="20C7AAA7" w:rsidR="00286E66" w:rsidRPr="001803E9" w:rsidRDefault="00286E66" w:rsidP="002B7D6F">
      <w:pPr>
        <w:spacing w:line="360" w:lineRule="auto"/>
        <w:ind w:firstLine="720"/>
        <w:rPr>
          <w:lang w:val="en-IE"/>
        </w:rPr>
      </w:pPr>
      <w:r>
        <w:rPr>
          <w:noProof/>
        </w:rPr>
        <w:lastRenderedPageBreak/>
        <w:drawing>
          <wp:inline distT="0" distB="0" distL="0" distR="0" wp14:anchorId="26EA94A6" wp14:editId="10555ED4">
            <wp:extent cx="5717540" cy="4059555"/>
            <wp:effectExtent l="0" t="0" r="0" b="4445"/>
            <wp:docPr id="1" name="Picture 1" descr="Summary%20Table%201_21_dec_201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mary%20Table%201_21_dec_2016.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7540" cy="4059555"/>
                    </a:xfrm>
                    <a:prstGeom prst="rect">
                      <a:avLst/>
                    </a:prstGeom>
                    <a:noFill/>
                    <a:ln>
                      <a:noFill/>
                    </a:ln>
                  </pic:spPr>
                </pic:pic>
              </a:graphicData>
            </a:graphic>
          </wp:inline>
        </w:drawing>
      </w:r>
    </w:p>
    <w:p w14:paraId="2215E479" w14:textId="77777777" w:rsidR="00286E66" w:rsidRDefault="00286E66" w:rsidP="00323EB3">
      <w:pPr>
        <w:spacing w:line="360" w:lineRule="auto"/>
        <w:ind w:firstLine="720"/>
        <w:rPr>
          <w:ins w:id="10" w:author="Kevin Healy" w:date="2017-01-03T16:53:00Z"/>
        </w:rPr>
      </w:pPr>
    </w:p>
    <w:p w14:paraId="450EC143" w14:textId="66C36C35" w:rsidR="009751BF" w:rsidRPr="000E7B97" w:rsidRDefault="003B69F5" w:rsidP="009751BF">
      <w:pPr>
        <w:spacing w:line="360" w:lineRule="auto"/>
        <w:ind w:firstLine="720"/>
      </w:pPr>
      <w:r>
        <w:t>T</w:t>
      </w:r>
      <w:r w:rsidR="002A5F96">
        <w:t xml:space="preserve">he ability to subdue prey is not only </w:t>
      </w:r>
      <w:r w:rsidR="000E7B97">
        <w:t>dependent</w:t>
      </w:r>
      <w:r w:rsidR="00EA5C3E">
        <w:t xml:space="preserve"> on the potency of a species venom but also the amount</w:t>
      </w:r>
      <w:r>
        <w:t xml:space="preserve"> of venom</w:t>
      </w:r>
      <w:r w:rsidR="00EA5C3E">
        <w:t xml:space="preserve"> available</w:t>
      </w:r>
      <w:r>
        <w:t>. As such,</w:t>
      </w:r>
      <w:r w:rsidR="00EA5C3E">
        <w:t xml:space="preserve"> venom volume </w:t>
      </w:r>
      <w:r w:rsidR="000E7B97">
        <w:t>is</w:t>
      </w:r>
      <w:r w:rsidR="00EA5C3E">
        <w:t xml:space="preserve"> also expected to be under positive selection</w:t>
      </w:r>
      <w:r w:rsidR="00323EB3">
        <w:t xml:space="preserve"> from potential trophic and </w:t>
      </w:r>
      <w:proofErr w:type="spellStart"/>
      <w:r w:rsidR="00323EB3">
        <w:t>macroecological</w:t>
      </w:r>
      <w:proofErr w:type="spellEnd"/>
      <w:r w:rsidR="00323EB3">
        <w:t xml:space="preserve"> factors</w:t>
      </w:r>
      <w:r w:rsidR="00EA5C3E">
        <w:t>.</w:t>
      </w:r>
      <w:r w:rsidR="000E7B97">
        <w:t xml:space="preserve"> </w:t>
      </w:r>
      <w:r w:rsidR="00EA5C3E">
        <w:t xml:space="preserve"> </w:t>
      </w:r>
      <w:r w:rsidR="00AC0DD3">
        <w:t xml:space="preserve">As </w:t>
      </w:r>
      <w:r w:rsidR="00EA5C3E">
        <w:t>venom</w:t>
      </w:r>
      <w:r w:rsidR="000E7B97">
        <w:t xml:space="preserve"> </w:t>
      </w:r>
      <w:r w:rsidR="00AD60BB">
        <w:t>production</w:t>
      </w:r>
      <w:r w:rsidR="006A7C8F">
        <w:t xml:space="preserve"> </w:t>
      </w:r>
      <w:r w:rsidR="00AC0DD3">
        <w:t>incur</w:t>
      </w:r>
      <w:r w:rsidR="00046675">
        <w:t>s a</w:t>
      </w:r>
      <w:r w:rsidR="000E7B97">
        <w:t xml:space="preserve"> metabolic cost</w:t>
      </w:r>
      <w:r w:rsidR="00AC0DD3">
        <w:t xml:space="preserve"> </w:t>
      </w:r>
      <w:r w:rsidR="00AC0DD3">
        <w:fldChar w:fldCharType="begin"/>
      </w:r>
      <w:r w:rsidR="000E5E13">
        <w:instrText xml:space="preserve"> ADDIN EN.CITE &lt;EndNote&gt;&lt;Cite&gt;&lt;Author&gt;McCue&lt;/Author&gt;&lt;Year&gt;2006&lt;/Year&gt;&lt;RecNum&gt;10&lt;/RecNum&gt;&lt;DisplayText&gt;(33)&lt;/DisplayText&gt;&lt;record&gt;&lt;rec-number&gt;10&lt;/rec-number&gt;&lt;foreign-keys&gt;&lt;key app="EN" db-id="ax5t9ztwnxe5f8edetnp2tzne0aaff55ftr5" timestamp="1457299823"&gt;10&lt;/key&gt;&lt;/foreign-keys&gt;&lt;ref-type name="Journal Article"&gt;17&lt;/ref-type&gt;&lt;contributors&gt;&lt;authors&gt;&lt;author&gt;McCue, Marshall D&lt;/author&gt;&lt;author&gt;Mason, R&lt;/author&gt;&lt;/authors&gt;&lt;/contributors&gt;&lt;titles&gt;&lt;title&gt;Cost of producing venom in three North American pitviper species&lt;/title&gt;&lt;secondary-title&gt;Copeia&lt;/secondary-title&gt;&lt;/titles&gt;&lt;periodical&gt;&lt;full-title&gt;Copeia&lt;/full-title&gt;&lt;/periodical&gt;&lt;pages&gt;818-825&lt;/pages&gt;&lt;volume&gt;2006&lt;/volume&gt;&lt;number&gt;4&lt;/number&gt;&lt;dates&gt;&lt;year&gt;2006&lt;/year&gt;&lt;/dates&gt;&lt;isbn&gt;0045-8511&lt;/isbn&gt;&lt;urls&gt;&lt;/urls&gt;&lt;/record&gt;&lt;/Cite&gt;&lt;/EndNote&gt;</w:instrText>
      </w:r>
      <w:r w:rsidR="00AC0DD3">
        <w:fldChar w:fldCharType="separate"/>
      </w:r>
      <w:r w:rsidR="000E5E13">
        <w:rPr>
          <w:noProof/>
        </w:rPr>
        <w:t>(</w:t>
      </w:r>
      <w:hyperlink w:anchor="_ENREF_33" w:tooltip="McCue, 2006 #10" w:history="1">
        <w:r w:rsidR="009B272E">
          <w:rPr>
            <w:noProof/>
          </w:rPr>
          <w:t>33</w:t>
        </w:r>
      </w:hyperlink>
      <w:r w:rsidR="000E5E13">
        <w:rPr>
          <w:noProof/>
        </w:rPr>
        <w:t>)</w:t>
      </w:r>
      <w:r w:rsidR="00AC0DD3">
        <w:fldChar w:fldCharType="end"/>
      </w:r>
      <w:r w:rsidR="00E84AE9">
        <w:t xml:space="preserve"> (</w:t>
      </w:r>
      <w:r w:rsidR="00046675">
        <w:t>although t</w:t>
      </w:r>
      <w:r w:rsidR="00A24A84">
        <w:t xml:space="preserve">he level of this cost </w:t>
      </w:r>
      <w:r w:rsidR="00046675">
        <w:t xml:space="preserve">is debated </w:t>
      </w:r>
      <w:r w:rsidR="00046675">
        <w:fldChar w:fldCharType="begin"/>
      </w:r>
      <w:r w:rsidR="000E5E13">
        <w:instrText xml:space="preserve"> ADDIN EN.CITE &lt;EndNote&gt;&lt;Cite&gt;&lt;Author&gt;Pintor&lt;/Author&gt;&lt;Year&gt;2010&lt;/Year&gt;&lt;RecNum&gt;27&lt;/RecNum&gt;&lt;DisplayText&gt;(34)&lt;/DisplayText&gt;&lt;record&gt;&lt;rec-number&gt;27&lt;/rec-number&gt;&lt;foreign-keys&gt;&lt;key app="EN" db-id="ax5t9ztwnxe5f8edetnp2tzne0aaff55ftr5" timestamp="1457368259"&gt;27&lt;/key&gt;&lt;/foreign-keys&gt;&lt;ref-type name="Journal Article"&gt;17&lt;/ref-type&gt;&lt;contributors&gt;&lt;authors&gt;&lt;author&gt;Pintor, Anna FV&lt;/author&gt;&lt;author&gt;Krockenberger, Andrew K&lt;/author&gt;&lt;author&gt;Seymour, Jamie E&lt;/author&gt;&lt;/authors&gt;&lt;/contributors&gt;&lt;titles&gt;&lt;title&gt;Costs of venom production in the common death adder (Acanthophis antarcticus)&lt;/title&gt;&lt;secondary-title&gt;Toxicon&lt;/secondary-title&gt;&lt;/titles&gt;&lt;periodical&gt;&lt;full-title&gt;Toxicon&lt;/full-title&gt;&lt;/periodical&gt;&lt;pages&gt;1035-1042&lt;/pages&gt;&lt;volume&gt;56&lt;/volume&gt;&lt;number&gt;6&lt;/number&gt;&lt;dates&gt;&lt;year&gt;2010&lt;/year&gt;&lt;/dates&gt;&lt;isbn&gt;0041-0101&lt;/isbn&gt;&lt;urls&gt;&lt;/urls&gt;&lt;/record&gt;&lt;/Cite&gt;&lt;/EndNote&gt;</w:instrText>
      </w:r>
      <w:r w:rsidR="00046675">
        <w:fldChar w:fldCharType="separate"/>
      </w:r>
      <w:r w:rsidR="000E5E13">
        <w:rPr>
          <w:noProof/>
        </w:rPr>
        <w:t>(</w:t>
      </w:r>
      <w:hyperlink w:anchor="_ENREF_34" w:tooltip="Pintor, 2010 #27" w:history="1">
        <w:r w:rsidR="009B272E">
          <w:rPr>
            <w:noProof/>
          </w:rPr>
          <w:t>34</w:t>
        </w:r>
      </w:hyperlink>
      <w:r w:rsidR="000E5E13">
        <w:rPr>
          <w:noProof/>
        </w:rPr>
        <w:t>)</w:t>
      </w:r>
      <w:r w:rsidR="00046675">
        <w:fldChar w:fldCharType="end"/>
      </w:r>
      <w:r w:rsidR="00E84AE9">
        <w:t>)</w:t>
      </w:r>
      <w:r w:rsidR="000E7B97">
        <w:t xml:space="preserve"> and requires storage</w:t>
      </w:r>
      <w:r w:rsidR="00046675">
        <w:t>,</w:t>
      </w:r>
      <w:r w:rsidR="000E7B97">
        <w:t xml:space="preserve"> the volume of venom a snake species can produce is likely to be heavily linked to o</w:t>
      </w:r>
      <w:r w:rsidR="005266A2">
        <w:t>ne of the strongest determinants of trophic ecology</w:t>
      </w:r>
      <w:r w:rsidR="000E7B97">
        <w:t xml:space="preserve">; </w:t>
      </w:r>
      <w:r w:rsidR="005266A2">
        <w:t>b</w:t>
      </w:r>
      <w:r w:rsidR="005266A2" w:rsidRPr="005266A2">
        <w:t>ody size</w:t>
      </w:r>
      <w:r w:rsidR="00E7439E">
        <w:t>.</w:t>
      </w:r>
      <w:r w:rsidR="00535369">
        <w:t xml:space="preserve"> </w:t>
      </w:r>
      <w:r w:rsidR="009751BF">
        <w:t>In general, larger predators eat larger prey</w:t>
      </w:r>
      <w:r w:rsidR="009751BF" w:rsidRPr="009751BF">
        <w:t xml:space="preserve"> </w:t>
      </w:r>
      <w:r w:rsidR="009751BF">
        <w:fldChar w:fldCharType="begin"/>
      </w:r>
      <w:r w:rsidR="00833820">
        <w:instrText xml:space="preserve"> ADDIN EN.CITE &lt;EndNote&gt;&lt;Cite&gt;&lt;Author&gt;Carbone&lt;/Author&gt;&lt;Year&gt;2014&lt;/Year&gt;&lt;RecNum&gt;93&lt;/RecNum&gt;&lt;DisplayText&gt;(18)&lt;/DisplayText&gt;&lt;record&gt;&lt;rec-number&gt;93&lt;/rec-number&gt;&lt;foreign-keys&gt;&lt;key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9751BF">
        <w:fldChar w:fldCharType="separate"/>
      </w:r>
      <w:r w:rsidR="00833820">
        <w:rPr>
          <w:noProof/>
        </w:rPr>
        <w:t>(</w:t>
      </w:r>
      <w:hyperlink w:anchor="_ENREF_18" w:tooltip="Carbone, 2014 #93" w:history="1">
        <w:r w:rsidR="009B272E">
          <w:rPr>
            <w:noProof/>
          </w:rPr>
          <w:t>18</w:t>
        </w:r>
      </w:hyperlink>
      <w:r w:rsidR="00833820">
        <w:rPr>
          <w:noProof/>
        </w:rPr>
        <w:t>)</w:t>
      </w:r>
      <w:r w:rsidR="009751BF">
        <w:fldChar w:fldCharType="end"/>
      </w:r>
      <w:r w:rsidR="009751BF">
        <w:t xml:space="preserve">. </w:t>
      </w:r>
      <w:r w:rsidR="004058B3">
        <w:t>If venom is under selection for its ability to kill prey it would be expected that larger snake species would need to produce larger quantities of venom to keep pace with the subsequent increased in prey size. Such an increase of venom volume to compensate for larger prey is supported by the metering of venom in response to prey size seen in several species</w:t>
      </w:r>
      <w:r w:rsidR="004058B3" w:rsidDel="004058B3">
        <w:t xml:space="preserve"> </w:t>
      </w:r>
      <w:r w:rsidR="009751BF">
        <w:fldChar w:fldCharType="begin"/>
      </w:r>
      <w:r w:rsidR="000E5E13">
        <w:instrText xml:space="preserve"> ADDIN EN.CITE &lt;EndNote&gt;&lt;Cite&gt;&lt;Author&gt;Hayes&lt;/Author&gt;&lt;Year&gt;1995&lt;/Year&gt;&lt;RecNum&gt;28&lt;/RecNum&gt;&lt;DisplayText&gt;(35, 36)&lt;/DisplayText&gt;&lt;record&gt;&lt;rec-number&gt;28&lt;/rec-number&gt;&lt;foreign-keys&gt;&lt;key app="EN" db-id="ax5t9ztwnxe5f8edetnp2tzne0aaff55ftr5" timestamp="1457368338"&gt;28&lt;/key&gt;&lt;/foreign-keys&gt;&lt;ref-type name="Journal Article"&gt;17&lt;/ref-type&gt;&lt;contributors&gt;&lt;authors&gt;&lt;author&gt;Hayes, William K&lt;/author&gt;&lt;/authors&gt;&lt;/contributors&gt;&lt;titles&gt;&lt;title&gt;Venom metering by juvenile prairie rattlesnakes, Crotalus v. viridis: effects of prey size and experience&lt;/title&gt;&lt;secondary-title&gt;Animal Behaviour&lt;/secondary-title&gt;&lt;/titles&gt;&lt;periodical&gt;&lt;full-title&gt;Animal Behaviour&lt;/full-title&gt;&lt;/periodical&gt;&lt;pages&gt;33-40&lt;/pages&gt;&lt;volume&gt;50&lt;/volume&gt;&lt;number&gt;1&lt;/number&gt;&lt;dates&gt;&lt;year&gt;1995&lt;/year&gt;&lt;/dates&gt;&lt;isbn&gt;0003-3472&lt;/isbn&gt;&lt;urls&gt;&lt;/urls&gt;&lt;/record&gt;&lt;/Cite&gt;&lt;Cite&gt;&lt;Author&gt;Hayes&lt;/Author&gt;&lt;Year&gt;2002&lt;/Year&gt;&lt;RecNum&gt;9&lt;/RecNum&gt;&lt;record&gt;&lt;rec-number&gt;9&lt;/rec-number&gt;&lt;foreign-keys&gt;&lt;key app="EN" db-id="ax5t9ztwnxe5f8edetnp2tzne0aaff55ftr5" timestamp="1457299013"&gt;9&lt;/key&gt;&lt;/foreign-keys&gt;&lt;ref-type name="Journal Article"&gt;17&lt;/ref-type&gt;&lt;contributors&gt;&lt;authors&gt;&lt;author&gt;Hayes, William K&lt;/author&gt;&lt;author&gt;Herbert, Shelton S&lt;/author&gt;&lt;author&gt;Rehling, G Curtis&lt;/author&gt;&lt;author&gt;Gennaro, Joseph F&lt;/author&gt;&lt;/authors&gt;&lt;/contributors&gt;&lt;titles&gt;&lt;title&gt;Factors that influence venom expenditure in viperids and other snake species during predatory and defensive contexts&lt;/title&gt;&lt;secondary-title&gt;Biology of the Vipers&lt;/secondary-title&gt;&lt;/titles&gt;&lt;periodical&gt;&lt;full-title&gt;Biology of the Vipers&lt;/full-title&gt;&lt;/periodical&gt;&lt;pages&gt;207-233&lt;/pages&gt;&lt;dates&gt;&lt;year&gt;2002&lt;/year&gt;&lt;/dates&gt;&lt;urls&gt;&lt;/urls&gt;&lt;/record&gt;&lt;/Cite&gt;&lt;/EndNote&gt;</w:instrText>
      </w:r>
      <w:r w:rsidR="009751BF">
        <w:fldChar w:fldCharType="separate"/>
      </w:r>
      <w:r w:rsidR="000E5E13">
        <w:rPr>
          <w:noProof/>
        </w:rPr>
        <w:t>(</w:t>
      </w:r>
      <w:hyperlink w:anchor="_ENREF_35" w:tooltip="Hayes, 1995 #28" w:history="1">
        <w:r w:rsidR="009B272E">
          <w:rPr>
            <w:noProof/>
          </w:rPr>
          <w:t>35</w:t>
        </w:r>
      </w:hyperlink>
      <w:r w:rsidR="000E5E13">
        <w:rPr>
          <w:noProof/>
        </w:rPr>
        <w:t xml:space="preserve">, </w:t>
      </w:r>
      <w:hyperlink w:anchor="_ENREF_36" w:tooltip="Hayes, 2002 #9" w:history="1">
        <w:r w:rsidR="009B272E">
          <w:rPr>
            <w:noProof/>
          </w:rPr>
          <w:t>36</w:t>
        </w:r>
      </w:hyperlink>
      <w:r w:rsidR="000E5E13">
        <w:rPr>
          <w:noProof/>
        </w:rPr>
        <w:t>)</w:t>
      </w:r>
      <w:r w:rsidR="009751BF">
        <w:fldChar w:fldCharType="end"/>
      </w:r>
      <w:r w:rsidR="009751BF">
        <w:t xml:space="preserve">. However, while bigger snakes are known to have larger amounts of venom in general </w:t>
      </w:r>
      <w:r w:rsidR="009751BF">
        <w:fldChar w:fldCharType="begin"/>
      </w:r>
      <w:r w:rsidR="000E5E13">
        <w:instrText xml:space="preserve"> ADDIN EN.CITE &lt;EndNote&gt;&lt;Cite&gt;&lt;Author&gt;Chippaux&lt;/Author&gt;&lt;Year&gt;1991&lt;/Year&gt;&lt;RecNum&gt;5&lt;/RecNum&gt;&lt;DisplayText&gt;(37)&lt;/DisplayText&gt;&lt;record&gt;&lt;rec-number&gt;5&lt;/rec-number&gt;&lt;foreign-keys&gt;&lt;key app="EN" db-id="ax5t9ztwnxe5f8edetnp2tzne0aaff55ftr5" timestamp="1457287487"&gt;5&lt;/key&gt;&lt;/foreign-keys&gt;&lt;ref-type name="Journal Article"&gt;17&lt;/ref-type&gt;&lt;contributors&gt;&lt;authors&gt;&lt;author&gt;Chippaux, J-P&lt;/author&gt;&lt;author&gt;Williams, Vaughn&lt;/author&gt;&lt;author&gt;White, Julian&lt;/author&gt;&lt;/authors&gt;&lt;/contributors&gt;&lt;titles&gt;&lt;title&gt;Snake venom variability: methods of study, results and interpretation&lt;/title&gt;&lt;secondary-title&gt;Toxicon&lt;/secondary-title&gt;&lt;/titles&gt;&lt;periodical&gt;&lt;full-title&gt;Toxicon&lt;/full-title&gt;&lt;/periodical&gt;&lt;pages&gt;1279-1303&lt;/pages&gt;&lt;volume&gt;29&lt;/volume&gt;&lt;number&gt;11&lt;/number&gt;&lt;dates&gt;&lt;year&gt;1991&lt;/year&gt;&lt;/dates&gt;&lt;isbn&gt;0041-0101&lt;/isbn&gt;&lt;urls&gt;&lt;/urls&gt;&lt;/record&gt;&lt;/Cite&gt;&lt;/EndNote&gt;</w:instrText>
      </w:r>
      <w:r w:rsidR="009751BF">
        <w:fldChar w:fldCharType="separate"/>
      </w:r>
      <w:r w:rsidR="000E5E13">
        <w:rPr>
          <w:noProof/>
        </w:rPr>
        <w:t>(</w:t>
      </w:r>
      <w:hyperlink w:anchor="_ENREF_37" w:tooltip="Chippaux, 1991 #5" w:history="1">
        <w:r w:rsidR="009B272E">
          <w:rPr>
            <w:noProof/>
          </w:rPr>
          <w:t>37</w:t>
        </w:r>
      </w:hyperlink>
      <w:r w:rsidR="000E5E13">
        <w:rPr>
          <w:noProof/>
        </w:rPr>
        <w:t>)</w:t>
      </w:r>
      <w:r w:rsidR="009751BF">
        <w:fldChar w:fldCharType="end"/>
      </w:r>
      <w:r w:rsidR="009751BF">
        <w:t xml:space="preserve"> </w:t>
      </w:r>
      <w:r w:rsidR="00B52257">
        <w:t>it is not known whether the amount of venom a snake possesses scales interspecifically to any general pattern</w:t>
      </w:r>
      <w:r w:rsidR="009751BF">
        <w:t xml:space="preserve">. </w:t>
      </w:r>
      <w:r w:rsidR="00E15A59">
        <w:t xml:space="preserve">One prediction is that </w:t>
      </w:r>
      <w:r w:rsidR="00445032">
        <w:t>venom volume increase</w:t>
      </w:r>
      <w:r w:rsidR="00E15A59">
        <w:t>s</w:t>
      </w:r>
      <w:r w:rsidR="00445032">
        <w:t xml:space="preserve"> with</w:t>
      </w:r>
      <w:r w:rsidR="00E15A59">
        <w:t xml:space="preserve"> snake</w:t>
      </w:r>
      <w:r w:rsidR="00445032">
        <w:t xml:space="preserve"> body s</w:t>
      </w:r>
      <w:r w:rsidR="00E15A59">
        <w:t>ize with an exponent relating to the</w:t>
      </w:r>
      <w:r w:rsidR="00482FA0">
        <w:t>ir</w:t>
      </w:r>
      <w:r w:rsidR="00E15A59">
        <w:t xml:space="preserve"> predator</w:t>
      </w:r>
      <w:r w:rsidR="00482FA0">
        <w:t>-</w:t>
      </w:r>
      <w:r w:rsidR="00E15A59">
        <w:t xml:space="preserve">prey </w:t>
      </w:r>
      <w:r w:rsidR="007D0C64">
        <w:t>body size scaling</w:t>
      </w:r>
      <w:r w:rsidR="009751BF">
        <w:t xml:space="preserve"> as described in equation 1;</w:t>
      </w:r>
    </w:p>
    <w:p w14:paraId="621901A0" w14:textId="77777777" w:rsidR="009751BF" w:rsidRPr="00523C36" w:rsidRDefault="0010580E" w:rsidP="009751BF">
      <w:pPr>
        <w:spacing w:line="360" w:lineRule="auto"/>
        <w:jc w:val="center"/>
      </w:pPr>
      <m:oMath>
        <m:sSub>
          <m:sSubPr>
            <m:ctrlPr>
              <w:rPr>
                <w:rFonts w:ascii="Cambria Math" w:hAnsi="Cambria Math"/>
                <w:i/>
              </w:rPr>
            </m:ctrlPr>
          </m:sSubPr>
          <m:e>
            <m:r>
              <w:rPr>
                <w:rFonts w:ascii="Cambria Math" w:hAnsi="Cambria Math"/>
              </w:rPr>
              <m:t>M</m:t>
            </m:r>
          </m:e>
          <m:sub>
            <m:r>
              <w:rPr>
                <w:rFonts w:ascii="Cambria Math" w:hAnsi="Cambria Math"/>
              </w:rPr>
              <m:t>prey</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predator</m:t>
                </m:r>
              </m:sub>
            </m:sSub>
          </m:e>
          <m:sup>
            <m:r>
              <w:rPr>
                <w:rFonts w:ascii="Cambria Math" w:hAnsi="Cambria Math"/>
              </w:rPr>
              <m:t>a</m:t>
            </m:r>
          </m:sup>
        </m:sSup>
      </m:oMath>
      <w:r w:rsidR="009751BF">
        <w:t xml:space="preserve"> </w:t>
      </w:r>
    </w:p>
    <w:p w14:paraId="30C18CF0" w14:textId="1DD8AF5E" w:rsidR="00725A8B" w:rsidRPr="00031018" w:rsidRDefault="009751BF" w:rsidP="00335B4A">
      <w:pPr>
        <w:spacing w:line="360" w:lineRule="auto"/>
      </w:pPr>
      <w:r>
        <w:lastRenderedPageBreak/>
        <w:t>Were</w:t>
      </w:r>
      <w:r w:rsidR="00B52257">
        <w:t xml:space="preserve"> for snakes</w:t>
      </w:r>
      <w:r>
        <w:t xml:space="preserve"> the scaling exponent </w:t>
      </w:r>
      <w:r w:rsidRPr="00046675">
        <w:rPr>
          <w:i/>
        </w:rPr>
        <w:t>a</w:t>
      </w:r>
      <w:r>
        <w:t xml:space="preserve"> is </w:t>
      </w:r>
      <w:r w:rsidRPr="001E64EB">
        <w:rPr>
          <w:color w:val="000000" w:themeColor="text1"/>
        </w:rPr>
        <w:t>approximately 0.88</w:t>
      </w:r>
      <w:r w:rsidR="004058B3">
        <w:rPr>
          <w:color w:val="000000" w:themeColor="text1"/>
        </w:rPr>
        <w:t xml:space="preserve"> </w:t>
      </w:r>
      <w:r w:rsidR="004058B3">
        <w:fldChar w:fldCharType="begin"/>
      </w:r>
      <w:r w:rsidR="00833820">
        <w:instrText xml:space="preserve"> ADDIN EN.CITE &lt;EndNote&gt;&lt;Cite&gt;&lt;Author&gt;Carbone&lt;/Author&gt;&lt;Year&gt;2014&lt;/Year&gt;&lt;RecNum&gt;93&lt;/RecNum&gt;&lt;DisplayText&gt;(18)&lt;/DisplayText&gt;&lt;record&gt;&lt;rec-number&gt;93&lt;/rec-number&gt;&lt;foreign-keys&gt;&lt;key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4058B3">
        <w:fldChar w:fldCharType="separate"/>
      </w:r>
      <w:r w:rsidR="00833820">
        <w:rPr>
          <w:noProof/>
        </w:rPr>
        <w:t>(</w:t>
      </w:r>
      <w:hyperlink w:anchor="_ENREF_18" w:tooltip="Carbone, 2014 #93" w:history="1">
        <w:r w:rsidR="009B272E">
          <w:rPr>
            <w:noProof/>
          </w:rPr>
          <w:t>18</w:t>
        </w:r>
      </w:hyperlink>
      <w:r w:rsidR="00833820">
        <w:rPr>
          <w:noProof/>
        </w:rPr>
        <w:t>)</w:t>
      </w:r>
      <w:r w:rsidR="004058B3">
        <w:fldChar w:fldCharType="end"/>
      </w:r>
      <w:r>
        <w:t xml:space="preserve">. </w:t>
      </w:r>
      <w:r w:rsidR="006B743A">
        <w:t xml:space="preserve">However, venom volume would not be expected to scale according to this exponent as the effects of </w:t>
      </w:r>
      <w:r w:rsidR="006B743A" w:rsidRPr="006B743A">
        <w:t>toxicological</w:t>
      </w:r>
      <w:r w:rsidR="006B743A" w:rsidRPr="006B743A" w:rsidDel="006B743A">
        <w:t xml:space="preserve"> </w:t>
      </w:r>
      <w:r w:rsidR="006B743A">
        <w:t xml:space="preserve">agents also follows an </w:t>
      </w:r>
      <w:proofErr w:type="spellStart"/>
      <w:r w:rsidR="006B743A">
        <w:t>allometric</w:t>
      </w:r>
      <w:proofErr w:type="spellEnd"/>
      <w:r w:rsidR="006B743A">
        <w:t xml:space="preserve"> relationship </w:t>
      </w:r>
      <w:r w:rsidR="006B743A">
        <w:fldChar w:fldCharType="begin"/>
      </w:r>
      <w:r w:rsidR="000E5E13">
        <w:instrText xml:space="preserve"> ADDIN EN.CITE &lt;EndNote&gt;&lt;Cite&gt;&lt;Author&gt;Nestorov&lt;/Author&gt;&lt;Year&gt;2003&lt;/Year&gt;&lt;RecNum&gt;101&lt;/RecNum&gt;&lt;DisplayText&gt;(38)&lt;/DisplayText&gt;&lt;record&gt;&lt;rec-number&gt;101&lt;/rec-number&gt;&lt;foreign-keys&gt;&lt;key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6B743A">
        <w:fldChar w:fldCharType="separate"/>
      </w:r>
      <w:r w:rsidR="000E5E13">
        <w:rPr>
          <w:noProof/>
        </w:rPr>
        <w:t>(</w:t>
      </w:r>
      <w:hyperlink w:anchor="_ENREF_38" w:tooltip="Nestorov, 2003 #101" w:history="1">
        <w:r w:rsidR="009B272E">
          <w:rPr>
            <w:noProof/>
          </w:rPr>
          <w:t>38</w:t>
        </w:r>
      </w:hyperlink>
      <w:r w:rsidR="000E5E13">
        <w:rPr>
          <w:noProof/>
        </w:rPr>
        <w:t>)</w:t>
      </w:r>
      <w:r w:rsidR="006B743A">
        <w:fldChar w:fldCharType="end"/>
      </w:r>
      <w:r w:rsidR="006B743A">
        <w:t xml:space="preserve"> were the amount of venom required (</w:t>
      </w:r>
      <w:commentRangeStart w:id="11"/>
      <w:commentRangeStart w:id="12"/>
      <w:r w:rsidR="006B743A" w:rsidRPr="002C7E1A">
        <w:rPr>
          <w:i/>
        </w:rPr>
        <w:t>V</w:t>
      </w:r>
      <w:r w:rsidR="006B743A">
        <w:t>)</w:t>
      </w:r>
      <w:commentRangeEnd w:id="11"/>
      <w:r w:rsidR="006B743A">
        <w:rPr>
          <w:rStyle w:val="CommentReference"/>
        </w:rPr>
        <w:commentReference w:id="11"/>
      </w:r>
      <w:commentRangeEnd w:id="12"/>
      <w:r w:rsidR="006B743A">
        <w:rPr>
          <w:rStyle w:val="CommentReference"/>
        </w:rPr>
        <w:commentReference w:id="12"/>
      </w:r>
      <w:r w:rsidR="006B743A">
        <w:t xml:space="preserve">  to induce the same incapacitating effect on a prey of mass (</w:t>
      </w:r>
      <w:proofErr w:type="spellStart"/>
      <w:r w:rsidR="006B743A" w:rsidRPr="00AD60BB">
        <w:rPr>
          <w:i/>
        </w:rPr>
        <w:t>M</w:t>
      </w:r>
      <w:r w:rsidR="006B743A">
        <w:rPr>
          <w:i/>
          <w:vertAlign w:val="subscript"/>
        </w:rPr>
        <w:t>prey</w:t>
      </w:r>
      <w:proofErr w:type="spellEnd"/>
      <w:r w:rsidR="006B743A">
        <w:t>) would</w:t>
      </w:r>
      <w:r w:rsidR="00B52257">
        <w:t xml:space="preserve"> be expected to</w:t>
      </w:r>
      <w:r w:rsidR="006B743A">
        <w:t xml:space="preserve"> follow (equation 2);</w:t>
      </w:r>
    </w:p>
    <w:p w14:paraId="5B61F45E" w14:textId="1E65AD2A" w:rsidR="00725A8B" w:rsidRDefault="004426D3" w:rsidP="00725A8B">
      <w:pPr>
        <w:spacing w:line="360" w:lineRule="auto"/>
        <w:jc w:val="center"/>
      </w:pPr>
      <m:oMathPara>
        <m:oMath>
          <m:r>
            <w:rPr>
              <w:rFonts w:ascii="Cambria Math" w:hAnsi="Cambria Math"/>
            </w:rPr>
            <m:t xml:space="preserve">V∝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prey</m:t>
                  </m:r>
                </m:sub>
              </m:sSub>
            </m:e>
            <m:sup>
              <m:r>
                <w:rPr>
                  <w:rFonts w:ascii="Cambria Math" w:hAnsi="Cambria Math"/>
                </w:rPr>
                <m:t>b</m:t>
              </m:r>
            </m:sup>
          </m:sSup>
        </m:oMath>
      </m:oMathPara>
    </w:p>
    <w:p w14:paraId="2C883AEF" w14:textId="18660B39" w:rsidR="00E15A59" w:rsidRPr="00725A8B" w:rsidRDefault="002C7E1A" w:rsidP="00887523">
      <w:pPr>
        <w:spacing w:line="360" w:lineRule="auto"/>
        <w:rPr>
          <w:rFonts w:eastAsiaTheme="minorEastAsia"/>
        </w:rPr>
      </w:pPr>
      <w:r>
        <w:t>w</w:t>
      </w:r>
      <w:r w:rsidR="00E15A59">
        <w:t>ere</w:t>
      </w:r>
      <w:r>
        <w:t xml:space="preserve"> </w:t>
      </w:r>
      <w:r w:rsidR="00B11EC0">
        <w:rPr>
          <w:i/>
        </w:rPr>
        <w:t>b</w:t>
      </w:r>
      <w:r w:rsidR="00E15A59">
        <w:t xml:space="preserve"> is the scaling coefficient of venoms toxicological effects</w:t>
      </w:r>
      <w:r w:rsidR="002144EF">
        <w:t xml:space="preserve"> </w:t>
      </w:r>
      <w:r w:rsidR="002144EF">
        <w:fldChar w:fldCharType="begin"/>
      </w:r>
      <w:r w:rsidR="000E5E13">
        <w:instrText xml:space="preserve"> ADDIN EN.CITE &lt;EndNote&gt;&lt;Cite&gt;&lt;Author&gt;Nestorov&lt;/Author&gt;&lt;Year&gt;2003&lt;/Year&gt;&lt;RecNum&gt;101&lt;/RecNum&gt;&lt;DisplayText&gt;(38)&lt;/DisplayText&gt;&lt;record&gt;&lt;rec-number&gt;101&lt;/rec-number&gt;&lt;foreign-keys&gt;&lt;key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2144EF">
        <w:fldChar w:fldCharType="separate"/>
      </w:r>
      <w:r w:rsidR="000E5E13">
        <w:rPr>
          <w:noProof/>
        </w:rPr>
        <w:t>(</w:t>
      </w:r>
      <w:hyperlink w:anchor="_ENREF_38" w:tooltip="Nestorov, 2003 #101" w:history="1">
        <w:r w:rsidR="009B272E">
          <w:rPr>
            <w:noProof/>
          </w:rPr>
          <w:t>38</w:t>
        </w:r>
      </w:hyperlink>
      <w:r w:rsidR="000E5E13">
        <w:rPr>
          <w:noProof/>
        </w:rPr>
        <w:t>)</w:t>
      </w:r>
      <w:r w:rsidR="002144EF">
        <w:fldChar w:fldCharType="end"/>
      </w:r>
      <w:r w:rsidR="00E15A59">
        <w:t>.</w:t>
      </w:r>
      <w:r w:rsidR="004F2E54">
        <w:t xml:space="preserve"> </w:t>
      </w:r>
      <w:r w:rsidR="006B743A">
        <w:t xml:space="preserve">Hence to calculate the expected </w:t>
      </w:r>
      <w:proofErr w:type="spellStart"/>
      <w:r w:rsidR="006B743A">
        <w:t>allometry</w:t>
      </w:r>
      <w:proofErr w:type="spellEnd"/>
      <w:r w:rsidR="006B743A">
        <w:t xml:space="preserve"> </w:t>
      </w:r>
      <w:r w:rsidR="00EE59FD">
        <w:t xml:space="preserve">of venom volume with snake body mass in a case were venom volume increases at a rate to match predator-prey size scaling after accounting for scaling of </w:t>
      </w:r>
      <w:r w:rsidR="00EE59FD" w:rsidRPr="006B743A">
        <w:t>toxicological</w:t>
      </w:r>
      <w:r w:rsidR="00EE59FD" w:rsidRPr="006B743A" w:rsidDel="006B743A">
        <w:t xml:space="preserve"> </w:t>
      </w:r>
      <w:r w:rsidR="00EE59FD">
        <w:t xml:space="preserve">effects we substitute </w:t>
      </w:r>
      <m:oMath>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predator</m:t>
                </m:r>
              </m:sub>
            </m:sSub>
          </m:e>
          <m:sup>
            <m:r>
              <w:rPr>
                <w:rFonts w:ascii="Cambria Math" w:hAnsi="Cambria Math"/>
              </w:rPr>
              <m:t>a</m:t>
            </m:r>
          </m:sup>
        </m:sSup>
      </m:oMath>
      <w:r w:rsidR="00EE59FD">
        <w:rPr>
          <w:rFonts w:eastAsiaTheme="minorEastAsia"/>
        </w:rPr>
        <w:t xml:space="preserve"> from equation 1 </w:t>
      </w:r>
      <w:r w:rsidR="00B52257">
        <w:rPr>
          <w:rFonts w:eastAsiaTheme="minorEastAsia"/>
        </w:rPr>
        <w:t xml:space="preserve">for </w:t>
      </w:r>
      <m:oMath>
        <m:sSub>
          <m:sSubPr>
            <m:ctrlPr>
              <w:rPr>
                <w:rFonts w:ascii="Cambria Math" w:hAnsi="Cambria Math"/>
                <w:i/>
              </w:rPr>
            </m:ctrlPr>
          </m:sSubPr>
          <m:e>
            <m:r>
              <w:rPr>
                <w:rFonts w:ascii="Cambria Math" w:hAnsi="Cambria Math"/>
              </w:rPr>
              <m:t>M</m:t>
            </m:r>
          </m:e>
          <m:sub>
            <m:r>
              <w:rPr>
                <w:rFonts w:ascii="Cambria Math" w:hAnsi="Cambria Math"/>
              </w:rPr>
              <m:t>prey</m:t>
            </m:r>
          </m:sub>
        </m:sSub>
      </m:oMath>
      <w:r w:rsidR="00B52257">
        <w:rPr>
          <w:rFonts w:eastAsiaTheme="minorEastAsia"/>
        </w:rPr>
        <w:t xml:space="preserve"> </w:t>
      </w:r>
      <w:r w:rsidR="00887523">
        <w:rPr>
          <w:rFonts w:eastAsiaTheme="minorEastAsia"/>
        </w:rPr>
        <w:t xml:space="preserve">to get </w:t>
      </w:r>
      <w:r w:rsidR="00234535">
        <w:t>(equation 3)</w:t>
      </w:r>
      <w:r w:rsidR="00F8130F">
        <w:t>;</w:t>
      </w:r>
      <w:ins w:id="13" w:author="Kevin Healy" w:date="2017-01-05T23:17:00Z">
        <m:oMath>
          <m:r>
            <m:rPr>
              <m:sty m:val="p"/>
            </m:rPr>
            <w:rPr>
              <w:rFonts w:ascii="Cambria Math" w:eastAsiaTheme="minorEastAsia" w:hAnsi="Cambria Math"/>
            </w:rPr>
            <m:t xml:space="preserve"> </m:t>
          </m:r>
        </m:oMath>
      </w:ins>
    </w:p>
    <w:p w14:paraId="62435522" w14:textId="1B000147" w:rsidR="00725A8B" w:rsidRDefault="00725A8B" w:rsidP="00725A8B">
      <w:pPr>
        <w:spacing w:line="360" w:lineRule="auto"/>
        <w:jc w:val="center"/>
      </w:pPr>
      <m:oMathPara>
        <m:oMath>
          <m:r>
            <w:rPr>
              <w:rFonts w:ascii="Cambria Math" w:hAnsi="Cambria Math"/>
            </w:rPr>
            <m:t xml:space="preserve">V∝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predator</m:t>
                  </m:r>
                </m:sub>
              </m:sSub>
            </m:e>
            <m:sup>
              <m:r>
                <w:rPr>
                  <w:rFonts w:ascii="Cambria Math" w:hAnsi="Cambria Math"/>
                </w:rPr>
                <m:t>ab</m:t>
              </m:r>
            </m:sup>
          </m:sSup>
        </m:oMath>
      </m:oMathPara>
    </w:p>
    <w:p w14:paraId="3536E854" w14:textId="5D309A7E" w:rsidR="008452B2" w:rsidRPr="008452B2" w:rsidRDefault="0013466C" w:rsidP="005266A2">
      <w:pPr>
        <w:spacing w:line="360" w:lineRule="auto"/>
        <w:rPr>
          <w:rFonts w:eastAsiaTheme="minorEastAsia"/>
        </w:rPr>
      </w:pPr>
      <w:commentRangeStart w:id="14"/>
      <w:commentRangeStart w:id="15"/>
      <w:r>
        <w:rPr>
          <w:rFonts w:eastAsiaTheme="minorEastAsia"/>
        </w:rPr>
        <w:t>If we take the commonly used value</w:t>
      </w:r>
      <w:r w:rsidR="002C7E1A">
        <w:rPr>
          <w:rFonts w:eastAsiaTheme="minorEastAsia"/>
        </w:rPr>
        <w:t xml:space="preserve"> of 0.75</w:t>
      </w:r>
      <w:r>
        <w:rPr>
          <w:rFonts w:eastAsiaTheme="minorEastAsia"/>
        </w:rPr>
        <w:t xml:space="preserve"> for the</w:t>
      </w:r>
      <w:r w:rsidR="002144EF">
        <w:rPr>
          <w:rFonts w:eastAsiaTheme="minorEastAsia"/>
        </w:rPr>
        <w:t xml:space="preserve"> interspecific</w:t>
      </w:r>
      <w:r>
        <w:rPr>
          <w:rFonts w:eastAsiaTheme="minorEastAsia"/>
        </w:rPr>
        <w:t xml:space="preserve"> scaling of drug dosages</w:t>
      </w:r>
      <w:r w:rsidR="002144EF">
        <w:rPr>
          <w:rFonts w:eastAsiaTheme="minorEastAsia"/>
        </w:rPr>
        <w:t xml:space="preserve"> </w:t>
      </w:r>
      <w:r w:rsidR="002144EF">
        <w:rPr>
          <w:rFonts w:eastAsiaTheme="minorEastAsia"/>
        </w:rPr>
        <w:fldChar w:fldCharType="begin"/>
      </w:r>
      <w:r w:rsidR="000E5E13">
        <w:rPr>
          <w:rFonts w:eastAsiaTheme="minorEastAsia"/>
        </w:rPr>
        <w:instrText xml:space="preserve"> ADDIN EN.CITE &lt;EndNote&gt;&lt;Cite&gt;&lt;Author&gt;Nestorov&lt;/Author&gt;&lt;Year&gt;2003&lt;/Year&gt;&lt;RecNum&gt;101&lt;/RecNum&gt;&lt;DisplayText&gt;(38)&lt;/DisplayText&gt;&lt;record&gt;&lt;rec-number&gt;101&lt;/rec-number&gt;&lt;foreign-keys&gt;&lt;key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2144EF">
        <w:rPr>
          <w:rFonts w:eastAsiaTheme="minorEastAsia"/>
        </w:rPr>
        <w:fldChar w:fldCharType="separate"/>
      </w:r>
      <w:r w:rsidR="000E5E13">
        <w:rPr>
          <w:rFonts w:eastAsiaTheme="minorEastAsia"/>
          <w:noProof/>
        </w:rPr>
        <w:t>(</w:t>
      </w:r>
      <w:hyperlink w:anchor="_ENREF_38" w:tooltip="Nestorov, 2003 #101" w:history="1">
        <w:r w:rsidR="009B272E">
          <w:rPr>
            <w:rFonts w:eastAsiaTheme="minorEastAsia"/>
            <w:noProof/>
          </w:rPr>
          <w:t>38</w:t>
        </w:r>
      </w:hyperlink>
      <w:r w:rsidR="000E5E13">
        <w:rPr>
          <w:rFonts w:eastAsiaTheme="minorEastAsia"/>
          <w:noProof/>
        </w:rPr>
        <w:t>)</w:t>
      </w:r>
      <w:r w:rsidR="002144EF">
        <w:rPr>
          <w:rFonts w:eastAsiaTheme="minorEastAsia"/>
        </w:rPr>
        <w:fldChar w:fldCharType="end"/>
      </w:r>
      <w:r>
        <w:rPr>
          <w:rFonts w:eastAsiaTheme="minorEastAsia"/>
        </w:rPr>
        <w:t xml:space="preserve"> for </w:t>
      </w:r>
      <w:r w:rsidRPr="0013466C">
        <w:rPr>
          <w:rFonts w:eastAsiaTheme="minorEastAsia"/>
          <w:i/>
        </w:rPr>
        <w:t>b</w:t>
      </w:r>
      <w:r>
        <w:rPr>
          <w:rFonts w:eastAsiaTheme="minorEastAsia"/>
        </w:rPr>
        <w:t xml:space="preserve"> and</w:t>
      </w:r>
      <w:r w:rsidR="002C7E1A">
        <w:rPr>
          <w:rFonts w:eastAsiaTheme="minorEastAsia"/>
        </w:rPr>
        <w:t xml:space="preserve"> the value of 0.68 for</w:t>
      </w:r>
      <w:r>
        <w:rPr>
          <w:rFonts w:eastAsiaTheme="minorEastAsia"/>
        </w:rPr>
        <w:t xml:space="preserve"> </w:t>
      </w:r>
      <w:r>
        <w:rPr>
          <w:rFonts w:eastAsiaTheme="minorEastAsia"/>
          <w:i/>
        </w:rPr>
        <w:t>a</w:t>
      </w:r>
      <w:r w:rsidR="002C7E1A">
        <w:rPr>
          <w:rFonts w:eastAsiaTheme="minorEastAsia"/>
        </w:rPr>
        <w:t xml:space="preserve"> from the scaling predator-prey mass relationship for </w:t>
      </w:r>
      <w:r>
        <w:rPr>
          <w:rFonts w:eastAsiaTheme="minorEastAsia"/>
        </w:rPr>
        <w:t xml:space="preserve">snakes </w:t>
      </w:r>
      <w:r w:rsidR="002144EF">
        <w:rPr>
          <w:rFonts w:eastAsiaTheme="minorEastAsia"/>
        </w:rPr>
        <w:fldChar w:fldCharType="begin"/>
      </w:r>
      <w:r w:rsidR="00833820">
        <w:rPr>
          <w:rFonts w:eastAsiaTheme="minorEastAsia"/>
        </w:rPr>
        <w:instrText xml:space="preserve"> ADDIN EN.CITE &lt;EndNote&gt;&lt;Cite&gt;&lt;Author&gt;Carbone&lt;/Author&gt;&lt;Year&gt;2014&lt;/Year&gt;&lt;RecNum&gt;93&lt;/RecNum&gt;&lt;DisplayText&gt;(18)&lt;/DisplayText&gt;&lt;record&gt;&lt;rec-number&gt;93&lt;/rec-number&gt;&lt;foreign-keys&gt;&lt;key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2144EF">
        <w:rPr>
          <w:rFonts w:eastAsiaTheme="minorEastAsia"/>
        </w:rPr>
        <w:fldChar w:fldCharType="separate"/>
      </w:r>
      <w:r w:rsidR="00833820">
        <w:rPr>
          <w:rFonts w:eastAsiaTheme="minorEastAsia"/>
          <w:noProof/>
        </w:rPr>
        <w:t>(</w:t>
      </w:r>
      <w:hyperlink w:anchor="_ENREF_18" w:tooltip="Carbone, 2014 #93" w:history="1">
        <w:r w:rsidR="009B272E">
          <w:rPr>
            <w:rFonts w:eastAsiaTheme="minorEastAsia"/>
            <w:noProof/>
          </w:rPr>
          <w:t>18</w:t>
        </w:r>
      </w:hyperlink>
      <w:r w:rsidR="00833820">
        <w:rPr>
          <w:rFonts w:eastAsiaTheme="minorEastAsia"/>
          <w:noProof/>
        </w:rPr>
        <w:t>)</w:t>
      </w:r>
      <w:r w:rsidR="002144EF">
        <w:rPr>
          <w:rFonts w:eastAsiaTheme="minorEastAsia"/>
        </w:rPr>
        <w:fldChar w:fldCharType="end"/>
      </w:r>
      <w:r w:rsidR="002144EF">
        <w:rPr>
          <w:rFonts w:eastAsiaTheme="minorEastAsia"/>
        </w:rPr>
        <w:t xml:space="preserve"> </w:t>
      </w:r>
      <w:r>
        <w:rPr>
          <w:rFonts w:eastAsiaTheme="minorEastAsia"/>
        </w:rPr>
        <w:t>we would expect a scaling exponent of approximately 0.51 between snake venom</w:t>
      </w:r>
      <w:r w:rsidR="004C5322">
        <w:rPr>
          <w:rFonts w:eastAsiaTheme="minorEastAsia"/>
        </w:rPr>
        <w:t xml:space="preserve"> volume</w:t>
      </w:r>
      <w:r>
        <w:rPr>
          <w:rFonts w:eastAsiaTheme="minorEastAsia"/>
        </w:rPr>
        <w:t xml:space="preserve"> and</w:t>
      </w:r>
      <w:r w:rsidR="00B304BB">
        <w:rPr>
          <w:rFonts w:eastAsiaTheme="minorEastAsia"/>
        </w:rPr>
        <w:t xml:space="preserve"> </w:t>
      </w:r>
      <w:commentRangeEnd w:id="14"/>
      <w:r w:rsidR="00502BCC">
        <w:rPr>
          <w:rStyle w:val="CommentReference"/>
        </w:rPr>
        <w:commentReference w:id="14"/>
      </w:r>
      <w:commentRangeEnd w:id="15"/>
      <w:r w:rsidR="00343277">
        <w:rPr>
          <w:rStyle w:val="CommentReference"/>
        </w:rPr>
        <w:commentReference w:id="15"/>
      </w:r>
      <w:r>
        <w:rPr>
          <w:rFonts w:eastAsiaTheme="minorEastAsia"/>
        </w:rPr>
        <w:t>snake mass.</w:t>
      </w:r>
      <w:r w:rsidR="000E7B97">
        <w:rPr>
          <w:rFonts w:eastAsiaTheme="minorEastAsia"/>
        </w:rPr>
        <w:t xml:space="preserve"> </w:t>
      </w:r>
      <w:r w:rsidR="004C5322">
        <w:rPr>
          <w:rFonts w:eastAsiaTheme="minorEastAsia"/>
        </w:rPr>
        <w:t xml:space="preserve">Other predictions relating to venom volume scaling include </w:t>
      </w:r>
      <w:r w:rsidR="00CB5C18">
        <w:rPr>
          <w:rFonts w:eastAsiaTheme="minorEastAsia"/>
        </w:rPr>
        <w:t>the overkill hypothesis</w:t>
      </w:r>
      <w:r w:rsidR="004C5322">
        <w:rPr>
          <w:rFonts w:eastAsiaTheme="minorEastAsia"/>
        </w:rPr>
        <w:t xml:space="preserve"> which predicts</w:t>
      </w:r>
      <w:r w:rsidR="000E7B97">
        <w:rPr>
          <w:rFonts w:eastAsiaTheme="minorEastAsia"/>
        </w:rPr>
        <w:t xml:space="preserve"> </w:t>
      </w:r>
      <w:r w:rsidR="00CB5C18">
        <w:rPr>
          <w:rFonts w:eastAsiaTheme="minorEastAsia"/>
        </w:rPr>
        <w:t xml:space="preserve">no </w:t>
      </w:r>
      <w:r w:rsidR="00B4784A">
        <w:rPr>
          <w:rFonts w:eastAsiaTheme="minorEastAsia"/>
        </w:rPr>
        <w:t>relationship</w:t>
      </w:r>
      <w:r w:rsidR="004C5322">
        <w:rPr>
          <w:rFonts w:eastAsiaTheme="minorEastAsia"/>
        </w:rPr>
        <w:t xml:space="preserve"> between venom volume</w:t>
      </w:r>
      <w:r w:rsidR="00B4784A">
        <w:rPr>
          <w:rFonts w:eastAsiaTheme="minorEastAsia"/>
        </w:rPr>
        <w:t xml:space="preserve"> </w:t>
      </w:r>
      <w:r w:rsidR="004C5322">
        <w:rPr>
          <w:rFonts w:eastAsiaTheme="minorEastAsia"/>
        </w:rPr>
        <w:t xml:space="preserve">and </w:t>
      </w:r>
      <w:r w:rsidR="00B4784A">
        <w:rPr>
          <w:rFonts w:eastAsiaTheme="minorEastAsia"/>
        </w:rPr>
        <w:t xml:space="preserve">prey size, </w:t>
      </w:r>
      <w:r w:rsidR="002144EF">
        <w:rPr>
          <w:rFonts w:eastAsiaTheme="minorEastAsia"/>
        </w:rPr>
        <w:t>or</w:t>
      </w:r>
      <w:r w:rsidR="00CB5C18">
        <w:rPr>
          <w:rFonts w:eastAsiaTheme="minorEastAsia"/>
        </w:rPr>
        <w:t xml:space="preserve"> alternatively</w:t>
      </w:r>
      <w:r w:rsidR="00B4784A">
        <w:rPr>
          <w:rFonts w:eastAsiaTheme="minorEastAsia"/>
        </w:rPr>
        <w:t xml:space="preserve"> venom volume</w:t>
      </w:r>
      <w:r w:rsidR="002144EF">
        <w:rPr>
          <w:rFonts w:eastAsiaTheme="minorEastAsia"/>
        </w:rPr>
        <w:t xml:space="preserve"> may scale according to constraints</w:t>
      </w:r>
      <w:r w:rsidR="00B4784A">
        <w:rPr>
          <w:rFonts w:eastAsiaTheme="minorEastAsia"/>
        </w:rPr>
        <w:t xml:space="preserve"> </w:t>
      </w:r>
      <w:r w:rsidR="002144EF">
        <w:rPr>
          <w:rFonts w:eastAsiaTheme="minorEastAsia"/>
        </w:rPr>
        <w:t>such as metabolic costs</w:t>
      </w:r>
      <w:r w:rsidR="00B304BB">
        <w:rPr>
          <w:rFonts w:eastAsiaTheme="minorEastAsia"/>
        </w:rPr>
        <w:t>, were a scaling of 0.75 would be expected</w:t>
      </w:r>
      <w:r w:rsidR="002144EF">
        <w:rPr>
          <w:rFonts w:eastAsiaTheme="minorEastAsia"/>
        </w:rPr>
        <w:t xml:space="preserve"> </w:t>
      </w:r>
      <w:r w:rsidR="002144EF">
        <w:rPr>
          <w:rFonts w:eastAsiaTheme="minorEastAsia"/>
        </w:rPr>
        <w:fldChar w:fldCharType="begin"/>
      </w:r>
      <w:r w:rsidR="000E5E13">
        <w:rPr>
          <w:rFonts w:eastAsiaTheme="minorEastAsia"/>
        </w:rPr>
        <w:instrText xml:space="preserve"> ADDIN EN.CITE &lt;EndNote&gt;&lt;Cite&gt;&lt;Author&gt;Isaac&lt;/Author&gt;&lt;Year&gt;2010&lt;/Year&gt;&lt;RecNum&gt;102&lt;/RecNum&gt;&lt;DisplayText&gt;(39)&lt;/DisplayText&gt;&lt;record&gt;&lt;rec-number&gt;102&lt;/rec-number&gt;&lt;foreign-keys&gt;&lt;key app="EN" db-id="ax5t9ztwnxe5f8edetnp2tzne0aaff55ftr5" timestamp="1467321445"&gt;102&lt;/key&gt;&lt;/foreign-keys&gt;&lt;ref-type name="Journal Article"&gt;17&lt;/ref-type&gt;&lt;contributors&gt;&lt;authors&gt;&lt;author&gt;Isaac, Nick JB&lt;/author&gt;&lt;author&gt;Carbone, Chris&lt;/author&gt;&lt;/authors&gt;&lt;/contributors&gt;&lt;titles&gt;&lt;title&gt;Why are metabolic scaling exponents so controversial? Quantifying variance and testing hypotheses&lt;/title&gt;&lt;secondary-title&gt;Ecology Letters&lt;/secondary-title&gt;&lt;/titles&gt;&lt;periodical&gt;&lt;full-title&gt;Ecology Letters&lt;/full-title&gt;&lt;/periodical&gt;&lt;pages&gt;728-735&lt;/pages&gt;&lt;volume&gt;13&lt;/volume&gt;&lt;number&gt;6&lt;/number&gt;&lt;dates&gt;&lt;year&gt;2010&lt;/year&gt;&lt;/dates&gt;&lt;isbn&gt;1461-0248&lt;/isbn&gt;&lt;urls&gt;&lt;/urls&gt;&lt;/record&gt;&lt;/Cite&gt;&lt;/EndNote&gt;</w:instrText>
      </w:r>
      <w:r w:rsidR="002144EF">
        <w:rPr>
          <w:rFonts w:eastAsiaTheme="minorEastAsia"/>
        </w:rPr>
        <w:fldChar w:fldCharType="separate"/>
      </w:r>
      <w:r w:rsidR="000E5E13">
        <w:rPr>
          <w:rFonts w:eastAsiaTheme="minorEastAsia"/>
          <w:noProof/>
        </w:rPr>
        <w:t>(</w:t>
      </w:r>
      <w:hyperlink w:anchor="_ENREF_39" w:tooltip="Isaac, 2010 #102" w:history="1">
        <w:r w:rsidR="009B272E">
          <w:rPr>
            <w:rFonts w:eastAsiaTheme="minorEastAsia"/>
            <w:noProof/>
          </w:rPr>
          <w:t>39</w:t>
        </w:r>
      </w:hyperlink>
      <w:r w:rsidR="000E5E13">
        <w:rPr>
          <w:rFonts w:eastAsiaTheme="minorEastAsia"/>
          <w:noProof/>
        </w:rPr>
        <w:t>)</w:t>
      </w:r>
      <w:r w:rsidR="002144EF">
        <w:rPr>
          <w:rFonts w:eastAsiaTheme="minorEastAsia"/>
        </w:rPr>
        <w:fldChar w:fldCharType="end"/>
      </w:r>
      <w:r w:rsidR="00B4784A">
        <w:rPr>
          <w:rFonts w:eastAsiaTheme="minorEastAsia"/>
        </w:rPr>
        <w:t xml:space="preserve">. At the other extreme </w:t>
      </w:r>
      <w:proofErr w:type="spellStart"/>
      <w:r w:rsidR="00B4784A">
        <w:rPr>
          <w:rFonts w:eastAsiaTheme="minorEastAsia"/>
        </w:rPr>
        <w:t>superlinear</w:t>
      </w:r>
      <w:proofErr w:type="spellEnd"/>
      <w:r w:rsidR="00B4784A">
        <w:rPr>
          <w:rFonts w:eastAsiaTheme="minorEastAsia"/>
        </w:rPr>
        <w:t xml:space="preserve"> </w:t>
      </w:r>
      <w:proofErr w:type="spellStart"/>
      <w:r w:rsidR="00B4784A">
        <w:rPr>
          <w:rFonts w:eastAsiaTheme="minorEastAsia"/>
        </w:rPr>
        <w:t>allometeries</w:t>
      </w:r>
      <w:proofErr w:type="spellEnd"/>
      <w:r w:rsidR="00B4784A">
        <w:rPr>
          <w:rFonts w:eastAsiaTheme="minorEastAsia"/>
        </w:rPr>
        <w:t xml:space="preserve"> would suggests patterns associated with</w:t>
      </w:r>
      <w:r w:rsidR="002144EF">
        <w:rPr>
          <w:rFonts w:eastAsiaTheme="minorEastAsia"/>
        </w:rPr>
        <w:t xml:space="preserve"> drivers such as</w:t>
      </w:r>
      <w:r w:rsidR="00B4784A">
        <w:rPr>
          <w:rFonts w:eastAsiaTheme="minorEastAsia"/>
        </w:rPr>
        <w:t xml:space="preserve"> sexual selection, such as</w:t>
      </w:r>
      <w:r w:rsidR="002144EF">
        <w:rPr>
          <w:rFonts w:eastAsiaTheme="minorEastAsia"/>
        </w:rPr>
        <w:t xml:space="preserve"> proposed</w:t>
      </w:r>
      <w:r w:rsidR="00B4784A">
        <w:rPr>
          <w:rFonts w:eastAsiaTheme="minorEastAsia"/>
        </w:rPr>
        <w:t xml:space="preserve"> </w:t>
      </w:r>
      <w:r w:rsidR="000B594C">
        <w:rPr>
          <w:rFonts w:eastAsiaTheme="minorEastAsia"/>
        </w:rPr>
        <w:t>by</w:t>
      </w:r>
      <w:r w:rsidR="00B4784A">
        <w:rPr>
          <w:rFonts w:eastAsiaTheme="minorEastAsia"/>
        </w:rPr>
        <w:t xml:space="preserve"> the </w:t>
      </w:r>
      <w:r w:rsidR="002144EF">
        <w:rPr>
          <w:rFonts w:eastAsiaTheme="minorEastAsia"/>
        </w:rPr>
        <w:t>weapons hypothesis</w:t>
      </w:r>
      <w:r w:rsidR="000B594C">
        <w:rPr>
          <w:rFonts w:eastAsiaTheme="minorEastAsia"/>
        </w:rPr>
        <w:t xml:space="preserve"> </w:t>
      </w:r>
      <w:r w:rsidR="00AC54F2">
        <w:rPr>
          <w:rFonts w:eastAsiaTheme="minorEastAsia"/>
        </w:rPr>
        <w:fldChar w:fldCharType="begin"/>
      </w:r>
      <w:r w:rsidR="000E5E13">
        <w:rPr>
          <w:rFonts w:eastAsiaTheme="minorEastAsia"/>
        </w:rPr>
        <w:instrText xml:space="preserve"> ADDIN EN.CITE &lt;EndNote&gt;&lt;Cite&gt;&lt;Author&gt;Kodric-Brown&lt;/Author&gt;&lt;Year&gt;2006&lt;/Year&gt;&lt;RecNum&gt;104&lt;/RecNum&gt;&lt;DisplayText&gt;(40)&lt;/DisplayText&gt;&lt;record&gt;&lt;rec-number&gt;104&lt;/rec-number&gt;&lt;foreign-keys&gt;&lt;key app="EN" db-id="ax5t9ztwnxe5f8edetnp2tzne0aaff55ftr5" timestamp="1467324069"&gt;104&lt;/key&gt;&lt;/foreign-keys&gt;&lt;ref-type name="Journal Article"&gt;17&lt;/ref-type&gt;&lt;contributors&gt;&lt;authors&gt;&lt;author&gt;Kodric-Brown, Astrid&lt;/author&gt;&lt;author&gt;Sibly, Richard M&lt;/author&gt;&lt;author&gt;Brown, James H&lt;/author&gt;&lt;/authors&gt;&lt;/contributors&gt;&lt;titles&gt;&lt;title&gt;The allometry of ornaments and weapons&lt;/title&gt;&lt;secondary-title&gt;Proceedings of the National Academy of Sciences&lt;/secondary-title&gt;&lt;/titles&gt;&lt;periodical&gt;&lt;full-title&gt;Proceedings of the National Academy of Sciences&lt;/full-title&gt;&lt;/periodical&gt;&lt;pages&gt;8733-8738&lt;/pages&gt;&lt;volume&gt;103&lt;/volume&gt;&lt;number&gt;23&lt;/number&gt;&lt;dates&gt;&lt;year&gt;2006&lt;/year&gt;&lt;/dates&gt;&lt;isbn&gt;0027-8424&lt;/isbn&gt;&lt;urls&gt;&lt;/urls&gt;&lt;/record&gt;&lt;/Cite&gt;&lt;/EndNote&gt;</w:instrText>
      </w:r>
      <w:r w:rsidR="00AC54F2">
        <w:rPr>
          <w:rFonts w:eastAsiaTheme="minorEastAsia"/>
        </w:rPr>
        <w:fldChar w:fldCharType="separate"/>
      </w:r>
      <w:r w:rsidR="000E5E13">
        <w:rPr>
          <w:rFonts w:eastAsiaTheme="minorEastAsia"/>
          <w:noProof/>
        </w:rPr>
        <w:t>(</w:t>
      </w:r>
      <w:hyperlink w:anchor="_ENREF_40" w:tooltip="Kodric-Brown, 2006 #104" w:history="1">
        <w:r w:rsidR="009B272E">
          <w:rPr>
            <w:rFonts w:eastAsiaTheme="minorEastAsia"/>
            <w:noProof/>
          </w:rPr>
          <w:t>40</w:t>
        </w:r>
      </w:hyperlink>
      <w:r w:rsidR="000E5E13">
        <w:rPr>
          <w:rFonts w:eastAsiaTheme="minorEastAsia"/>
          <w:noProof/>
        </w:rPr>
        <w:t>)</w:t>
      </w:r>
      <w:r w:rsidR="00AC54F2">
        <w:rPr>
          <w:rFonts w:eastAsiaTheme="minorEastAsia"/>
        </w:rPr>
        <w:fldChar w:fldCharType="end"/>
      </w:r>
      <w:r w:rsidR="00315A4C">
        <w:rPr>
          <w:rFonts w:eastAsiaTheme="minorEastAsia"/>
        </w:rPr>
        <w:t xml:space="preserve">, or </w:t>
      </w:r>
      <w:r w:rsidR="00DC183A">
        <w:rPr>
          <w:rFonts w:eastAsiaTheme="minorEastAsia"/>
        </w:rPr>
        <w:t>defense</w:t>
      </w:r>
      <w:r w:rsidR="00042AA2">
        <w:rPr>
          <w:rFonts w:eastAsiaTheme="minorEastAsia"/>
        </w:rPr>
        <w:t>s</w:t>
      </w:r>
      <w:r w:rsidR="000B594C">
        <w:rPr>
          <w:rFonts w:eastAsiaTheme="minorEastAsia"/>
        </w:rPr>
        <w:t xml:space="preserve"> requiring increased effectiveness with size, such as seen</w:t>
      </w:r>
      <w:r w:rsidR="00CD6EB5">
        <w:rPr>
          <w:rFonts w:eastAsiaTheme="minorEastAsia"/>
        </w:rPr>
        <w:t xml:space="preserve"> in the</w:t>
      </w:r>
      <w:r w:rsidR="000B594C">
        <w:rPr>
          <w:rFonts w:eastAsiaTheme="minorEastAsia"/>
        </w:rPr>
        <w:t xml:space="preserve"> </w:t>
      </w:r>
      <w:proofErr w:type="spellStart"/>
      <w:r w:rsidR="000B594C">
        <w:rPr>
          <w:rFonts w:eastAsiaTheme="minorEastAsia"/>
        </w:rPr>
        <w:t>allo</w:t>
      </w:r>
      <w:r w:rsidR="00DC183A">
        <w:rPr>
          <w:rFonts w:eastAsiaTheme="minorEastAsia"/>
        </w:rPr>
        <w:t>metry</w:t>
      </w:r>
      <w:proofErr w:type="spellEnd"/>
      <w:r w:rsidR="00CD6EB5">
        <w:rPr>
          <w:rFonts w:eastAsiaTheme="minorEastAsia"/>
        </w:rPr>
        <w:t xml:space="preserve"> of horn growth</w:t>
      </w:r>
      <w:r w:rsidR="00DC183A">
        <w:rPr>
          <w:rFonts w:eastAsiaTheme="minorEastAsia"/>
        </w:rPr>
        <w:t xml:space="preserve"> in</w:t>
      </w:r>
      <w:r w:rsidR="00315A4C">
        <w:rPr>
          <w:rFonts w:eastAsiaTheme="minorEastAsia"/>
        </w:rPr>
        <w:t xml:space="preserve"> horned lizard</w:t>
      </w:r>
      <w:r w:rsidR="00DC183A">
        <w:rPr>
          <w:rFonts w:eastAsiaTheme="minorEastAsia"/>
        </w:rPr>
        <w:t xml:space="preserve">s </w:t>
      </w:r>
      <w:r w:rsidR="00DC183A">
        <w:rPr>
          <w:rFonts w:eastAsiaTheme="minorEastAsia"/>
        </w:rPr>
        <w:fldChar w:fldCharType="begin"/>
      </w:r>
      <w:r w:rsidR="000E5E13">
        <w:rPr>
          <w:rFonts w:eastAsiaTheme="minorEastAsia"/>
        </w:rPr>
        <w:instrText xml:space="preserve"> ADDIN EN.CITE &lt;EndNote&gt;&lt;Cite&gt;&lt;Author&gt;Bergmann&lt;/Author&gt;&lt;Year&gt;2012&lt;/Year&gt;&lt;RecNum&gt;103&lt;/RecNum&gt;&lt;DisplayText&gt;(41)&lt;/DisplayText&gt;&lt;record&gt;&lt;rec-number&gt;103&lt;/rec-number&gt;&lt;foreign-keys&gt;&lt;key app="EN" db-id="ax5t9ztwnxe5f8edetnp2tzne0aaff55ftr5" timestamp="1467322533"&gt;103&lt;/key&gt;&lt;/foreign-keys&gt;&lt;ref-type name="Journal Article"&gt;17&lt;/ref-type&gt;&lt;contributors&gt;&lt;authors&gt;&lt;author&gt;Bergmann, Philip J&lt;/author&gt;&lt;author&gt;Berk, Camryn P&lt;/author&gt;&lt;/authors&gt;&lt;/contributors&gt;&lt;titles&gt;&lt;title&gt;The evolution of positive allometry of weaponry in horned lizards (Phrynosoma)&lt;/title&gt;&lt;secondary-title&gt;Evolutionary Biology&lt;/secondary-title&gt;&lt;/titles&gt;&lt;periodical&gt;&lt;full-title&gt;Evolutionary Biology&lt;/full-title&gt;&lt;/periodical&gt;&lt;pages&gt;311-323&lt;/pages&gt;&lt;volume&gt;39&lt;/volume&gt;&lt;number&gt;3&lt;/number&gt;&lt;dates&gt;&lt;year&gt;2012&lt;/year&gt;&lt;/dates&gt;&lt;isbn&gt;0071-3260&lt;/isbn&gt;&lt;urls&gt;&lt;/urls&gt;&lt;/record&gt;&lt;/Cite&gt;&lt;/EndNote&gt;</w:instrText>
      </w:r>
      <w:r w:rsidR="00DC183A">
        <w:rPr>
          <w:rFonts w:eastAsiaTheme="minorEastAsia"/>
        </w:rPr>
        <w:fldChar w:fldCharType="separate"/>
      </w:r>
      <w:r w:rsidR="000E5E13">
        <w:rPr>
          <w:rFonts w:eastAsiaTheme="minorEastAsia"/>
          <w:noProof/>
        </w:rPr>
        <w:t>(</w:t>
      </w:r>
      <w:hyperlink w:anchor="_ENREF_41" w:tooltip="Bergmann, 2012 #103" w:history="1">
        <w:r w:rsidR="009B272E">
          <w:rPr>
            <w:rFonts w:eastAsiaTheme="minorEastAsia"/>
            <w:noProof/>
          </w:rPr>
          <w:t>41</w:t>
        </w:r>
      </w:hyperlink>
      <w:r w:rsidR="000E5E13">
        <w:rPr>
          <w:rFonts w:eastAsiaTheme="minorEastAsia"/>
          <w:noProof/>
        </w:rPr>
        <w:t>)</w:t>
      </w:r>
      <w:r w:rsidR="00DC183A">
        <w:rPr>
          <w:rFonts w:eastAsiaTheme="minorEastAsia"/>
        </w:rPr>
        <w:fldChar w:fldCharType="end"/>
      </w:r>
      <w:r w:rsidR="00CB5C18">
        <w:rPr>
          <w:rFonts w:eastAsiaTheme="minorEastAsia"/>
        </w:rPr>
        <w:t xml:space="preserve"> (</w:t>
      </w:r>
      <w:r w:rsidR="008450A5">
        <w:rPr>
          <w:rFonts w:eastAsiaTheme="minorEastAsia"/>
        </w:rPr>
        <w:t xml:space="preserve">Figure </w:t>
      </w:r>
      <w:r w:rsidR="00CB5C18">
        <w:rPr>
          <w:rFonts w:eastAsiaTheme="minorEastAsia"/>
        </w:rPr>
        <w:t>1)</w:t>
      </w:r>
      <w:r w:rsidR="00DC183A">
        <w:rPr>
          <w:rFonts w:eastAsiaTheme="minorEastAsia"/>
        </w:rPr>
        <w:t xml:space="preserve">. </w:t>
      </w:r>
    </w:p>
    <w:p w14:paraId="6AA1C6D6" w14:textId="61057272" w:rsidR="00DD307A" w:rsidRDefault="008452B2" w:rsidP="0072076F">
      <w:pPr>
        <w:spacing w:line="360" w:lineRule="auto"/>
        <w:ind w:firstLine="720"/>
        <w:rPr>
          <w:ins w:id="16" w:author="Kevin Healy" w:date="2016-12-29T15:55:00Z"/>
        </w:rPr>
      </w:pPr>
      <w:r w:rsidRPr="008452B2">
        <w:t>Finally, an overlooked feature that may also drive both venom volume and toxicity evolution is habitat</w:t>
      </w:r>
      <w:r w:rsidR="008450A5">
        <w:t xml:space="preserve"> structure</w:t>
      </w:r>
      <w:r w:rsidRPr="008452B2">
        <w:t xml:space="preserve"> </w:t>
      </w:r>
      <w:r w:rsidRPr="008452B2">
        <w:fldChar w:fldCharType="begin"/>
      </w:r>
      <w:r w:rsidR="000E5E13">
        <w:instrText xml:space="preserve"> ADDIN EN.CITE &lt;EndNote&gt;&lt;Cite&gt;&lt;Author&gt;Arbuckle&lt;/Author&gt;&lt;Year&gt;2015&lt;/Year&gt;&lt;RecNum&gt;16&lt;/RecNum&gt;&lt;DisplayText&gt;(42)&lt;/DisplayText&gt;&lt;record&gt;&lt;rec-number&gt;16&lt;/rec-number&gt;&lt;foreign-keys&gt;&lt;key app="EN" db-id="ax5t9ztwnxe5f8edetnp2tzne0aaff55ftr5" timestamp="1457352616"&gt;16&lt;/key&gt;&lt;/foreign-keys&gt;&lt;ref-type name="Journal Article"&gt;17&lt;/ref-type&gt;&lt;contributors&gt;&lt;authors&gt;&lt;author&gt;Arbuckle, Kevin&lt;/author&gt;&lt;/authors&gt;&lt;/contributors&gt;&lt;titles&gt;&lt;title&gt;Evolutionary Context of Venom in Animals&lt;/title&gt;&lt;/titles&gt;&lt;dates&gt;&lt;year&gt;2015&lt;/year&gt;&lt;/dates&gt;&lt;urls&gt;&lt;/urls&gt;&lt;/record&gt;&lt;/Cite&gt;&lt;/EndNote&gt;</w:instrText>
      </w:r>
      <w:r w:rsidRPr="008452B2">
        <w:fldChar w:fldCharType="separate"/>
      </w:r>
      <w:r w:rsidR="000E5E13">
        <w:rPr>
          <w:noProof/>
        </w:rPr>
        <w:t>(</w:t>
      </w:r>
      <w:hyperlink w:anchor="_ENREF_42" w:tooltip="Arbuckle, 2015 #16" w:history="1">
        <w:r w:rsidR="009B272E">
          <w:rPr>
            <w:noProof/>
          </w:rPr>
          <w:t>42</w:t>
        </w:r>
      </w:hyperlink>
      <w:r w:rsidR="000E5E13">
        <w:rPr>
          <w:noProof/>
        </w:rPr>
        <w:t>)</w:t>
      </w:r>
      <w:r w:rsidRPr="008452B2">
        <w:fldChar w:fldCharType="end"/>
      </w:r>
      <w:r w:rsidR="00385A98">
        <w:t xml:space="preserve">. </w:t>
      </w:r>
      <w:r w:rsidR="00F46C85">
        <w:t>The structural complexity</w:t>
      </w:r>
      <w:r w:rsidRPr="008452B2">
        <w:t xml:space="preserve"> of </w:t>
      </w:r>
      <w:r w:rsidR="005F2CAA">
        <w:t>a</w:t>
      </w:r>
      <w:r w:rsidRPr="008452B2">
        <w:t xml:space="preserve"> habitat</w:t>
      </w:r>
      <w:r w:rsidR="00F46C85">
        <w:t>, such as whether it's a 2-dimensional terrestrial surface or a complex 3-dimensional forest canopy,</w:t>
      </w:r>
      <w:r w:rsidRPr="008452B2">
        <w:t xml:space="preserve"> can influence</w:t>
      </w:r>
      <w:r w:rsidR="00385A98">
        <w:t xml:space="preserve"> both</w:t>
      </w:r>
      <w:r w:rsidRPr="008452B2">
        <w:t xml:space="preserve"> encounter rates </w:t>
      </w:r>
      <w:r w:rsidRPr="008452B2">
        <w:fldChar w:fldCharType="begin"/>
      </w:r>
      <w:r w:rsidR="00833820">
        <w:instrText xml:space="preserve"> ADDIN EN.CITE &lt;EndNote&gt;&lt;Cite&gt;&lt;Author&gt;Pawar&lt;/Author&gt;&lt;Year&gt;2012&lt;/Year&gt;&lt;RecNum&gt;17&lt;/RecNum&gt;&lt;DisplayText&gt;(14, 18)&lt;/DisplayText&gt;&lt;record&gt;&lt;rec-number&gt;17&lt;/rec-number&gt;&lt;foreign-keys&gt;&lt;key app="EN" db-id="ax5t9ztwnxe5f8edetnp2tzne0aaff55ftr5" timestamp="1457352859"&gt;17&lt;/key&gt;&lt;/foreign-keys&gt;&lt;ref-type name="Journal Article"&gt;17&lt;/ref-type&gt;&lt;contributors&gt;&lt;authors&gt;&lt;author&gt;Pawar, Samraat&lt;/author&gt;&lt;author&gt;Dell, Anthony I&lt;/author&gt;&lt;author&gt;Savage, Van M&lt;/author&gt;&lt;/authors&gt;&lt;/contributors&gt;&lt;titles&gt;&lt;title&gt;Dimensionality of consumer search space drives trophic interaction strengths&lt;/title&gt;&lt;secondary-title&gt;Nature&lt;/secondary-title&gt;&lt;/titles&gt;&lt;periodical&gt;&lt;full-title&gt;Nature&lt;/full-title&gt;&lt;/periodical&gt;&lt;pages&gt;485-489&lt;/pages&gt;&lt;volume&gt;486&lt;/volume&gt;&lt;number&gt;7404&lt;/number&gt;&lt;dates&gt;&lt;year&gt;2012&lt;/year&gt;&lt;/dates&gt;&lt;isbn&gt;0028-0836&lt;/isbn&gt;&lt;urls&gt;&lt;/urls&gt;&lt;/record&gt;&lt;/Cite&gt;&lt;Cite&gt;&lt;Author&gt;Carbone&lt;/Author&gt;&lt;Year&gt;2014&lt;/Year&gt;&lt;RecNum&gt;93&lt;/RecNum&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Pr="008452B2">
        <w:fldChar w:fldCharType="separate"/>
      </w:r>
      <w:r w:rsidR="00833820">
        <w:rPr>
          <w:noProof/>
        </w:rPr>
        <w:t>(</w:t>
      </w:r>
      <w:hyperlink w:anchor="_ENREF_14" w:tooltip="Pawar, 2012 #17" w:history="1">
        <w:r w:rsidR="009B272E">
          <w:rPr>
            <w:noProof/>
          </w:rPr>
          <w:t>14</w:t>
        </w:r>
      </w:hyperlink>
      <w:r w:rsidR="00833820">
        <w:rPr>
          <w:noProof/>
        </w:rPr>
        <w:t xml:space="preserve">, </w:t>
      </w:r>
      <w:hyperlink w:anchor="_ENREF_18" w:tooltip="Carbone, 2014 #93" w:history="1">
        <w:r w:rsidR="009B272E">
          <w:rPr>
            <w:noProof/>
          </w:rPr>
          <w:t>18</w:t>
        </w:r>
      </w:hyperlink>
      <w:r w:rsidR="00833820">
        <w:rPr>
          <w:noProof/>
        </w:rPr>
        <w:t>)</w:t>
      </w:r>
      <w:r w:rsidRPr="008452B2">
        <w:fldChar w:fldCharType="end"/>
      </w:r>
      <w:r w:rsidRPr="008452B2">
        <w:t xml:space="preserve"> and</w:t>
      </w:r>
      <w:r w:rsidR="00385A98">
        <w:t xml:space="preserve"> the</w:t>
      </w:r>
      <w:r w:rsidRPr="008452B2">
        <w:t xml:space="preserve"> escape rates</w:t>
      </w:r>
      <w:r w:rsidR="00385A98">
        <w:t xml:space="preserve"> of prey</w:t>
      </w:r>
      <w:r w:rsidR="005F2CAA">
        <w:t>,</w:t>
      </w:r>
      <w:r w:rsidR="00385A98">
        <w:t xml:space="preserve"> with higher dimensional spaces increasing both</w:t>
      </w:r>
      <w:r w:rsidRPr="008452B2">
        <w:t xml:space="preserve"> </w:t>
      </w:r>
      <w:r w:rsidRPr="008452B2">
        <w:fldChar w:fldCharType="begin"/>
      </w:r>
      <w:r w:rsidR="000E5E13">
        <w:instrText xml:space="preserve"> ADDIN EN.CITE &lt;EndNote&gt;&lt;Cite&gt;&lt;Author&gt;Heithaus&lt;/Author&gt;&lt;Year&gt;2009&lt;/Year&gt;&lt;RecNum&gt;18&lt;/RecNum&gt;&lt;DisplayText&gt;(43, 44)&lt;/DisplayText&gt;&lt;record&gt;&lt;rec-number&gt;18&lt;/rec-number&gt;&lt;foreign-keys&gt;&lt;key app="EN" db-id="ax5t9ztwnxe5f8edetnp2tzne0aaff55ftr5" timestamp="1457353539"&gt;18&lt;/key&gt;&lt;/foreign-keys&gt;&lt;ref-type name="Journal Article"&gt;17&lt;/ref-type&gt;&lt;contributors&gt;&lt;authors&gt;&lt;author&gt;Heithaus, Michael R&lt;/author&gt;&lt;author&gt;Wirsing, Aaron J&lt;/author&gt;&lt;author&gt;Burkholder, Derek&lt;/author&gt;&lt;author&gt;Thomson, Jordan&lt;/author&gt;&lt;author&gt;Dill, Lawrence M&lt;/author&gt;&lt;/authors&gt;&lt;/contributors&gt;&lt;titles&gt;&lt;title&gt;Towards a predictive framework for predator risk effects: the interaction of landscape features and prey escape tactics&lt;/title&gt;&lt;secondary-title&gt;Journal of Animal Ecology&lt;/secondary-title&gt;&lt;/titles&gt;&lt;periodical&gt;&lt;full-title&gt;Journal of Animal Ecology&lt;/full-title&gt;&lt;/periodical&gt;&lt;pages&gt;556-562&lt;/pages&gt;&lt;volume&gt;78&lt;/volume&gt;&lt;number&gt;3&lt;/number&gt;&lt;dates&gt;&lt;year&gt;2009&lt;/year&gt;&lt;/dates&gt;&lt;isbn&gt;1365-2656&lt;/isbn&gt;&lt;urls&gt;&lt;/urls&gt;&lt;/record&gt;&lt;/Cite&gt;&lt;Cite&gt;&lt;Author&gt;Møller&lt;/Author&gt;&lt;Year&gt;2010&lt;/Year&gt;&lt;RecNum&gt;19&lt;/RecNum&gt;&lt;record&gt;&lt;rec-number&gt;19&lt;/rec-number&gt;&lt;foreign-keys&gt;&lt;key app="EN" db-id="ax5t9ztwnxe5f8edetnp2tzne0aaff55ftr5" timestamp="1457353745"&gt;19&lt;/key&gt;&lt;/foreign-keys&gt;&lt;ref-type name="Journal Article"&gt;17&lt;/ref-type&gt;&lt;contributors&gt;&lt;authors&gt;&lt;author&gt;Møller, AP&lt;/author&gt;&lt;/authors&gt;&lt;/contributors&gt;&lt;titles&gt;&lt;title&gt;Up, up, and away: relative importance of horizontal and vertical escape from predators for survival and senescence&lt;/title&gt;&lt;secondary-title&gt;Journal of evolutionary biology&lt;/secondary-title&gt;&lt;/titles&gt;&lt;periodical&gt;&lt;full-title&gt;Journal of evolutionary biology&lt;/full-title&gt;&lt;/periodical&gt;&lt;pages&gt;1689-1698&lt;/pages&gt;&lt;volume&gt;23&lt;/volume&gt;&lt;number&gt;8&lt;/number&gt;&lt;dates&gt;&lt;year&gt;2010&lt;/year&gt;&lt;/dates&gt;&lt;isbn&gt;1420-9101&lt;/isbn&gt;&lt;urls&gt;&lt;/urls&gt;&lt;/record&gt;&lt;/Cite&gt;&lt;/EndNote&gt;</w:instrText>
      </w:r>
      <w:r w:rsidRPr="008452B2">
        <w:fldChar w:fldCharType="separate"/>
      </w:r>
      <w:r w:rsidR="000E5E13">
        <w:rPr>
          <w:noProof/>
        </w:rPr>
        <w:t>(</w:t>
      </w:r>
      <w:hyperlink w:anchor="_ENREF_43" w:tooltip="Heithaus, 2009 #18" w:history="1">
        <w:r w:rsidR="009B272E">
          <w:rPr>
            <w:noProof/>
          </w:rPr>
          <w:t>43</w:t>
        </w:r>
      </w:hyperlink>
      <w:r w:rsidR="000E5E13">
        <w:rPr>
          <w:noProof/>
        </w:rPr>
        <w:t xml:space="preserve">, </w:t>
      </w:r>
      <w:hyperlink w:anchor="_ENREF_44" w:tooltip="Møller, 2010 #19" w:history="1">
        <w:r w:rsidR="009B272E">
          <w:rPr>
            <w:noProof/>
          </w:rPr>
          <w:t>44</w:t>
        </w:r>
      </w:hyperlink>
      <w:r w:rsidR="000E5E13">
        <w:rPr>
          <w:noProof/>
        </w:rPr>
        <w:t>)</w:t>
      </w:r>
      <w:r w:rsidRPr="008452B2">
        <w:fldChar w:fldCharType="end"/>
      </w:r>
      <w:r w:rsidR="00385A98">
        <w:t>. Hence predators in</w:t>
      </w:r>
      <w:r w:rsidR="005F2CAA">
        <w:t xml:space="preserve"> high dimensional</w:t>
      </w:r>
      <w:r w:rsidR="00385A98">
        <w:t xml:space="preserve"> habitats with</w:t>
      </w:r>
      <w:r w:rsidR="005F2CAA">
        <w:t xml:space="preserve"> associated</w:t>
      </w:r>
      <w:r w:rsidR="00385A98">
        <w:t xml:space="preserve"> </w:t>
      </w:r>
      <w:r w:rsidR="008450A5">
        <w:t xml:space="preserve">increased </w:t>
      </w:r>
      <w:r w:rsidR="00385A98">
        <w:t>escape rate</w:t>
      </w:r>
      <w:r w:rsidR="008450A5">
        <w:t>s</w:t>
      </w:r>
      <w:r w:rsidR="00385A98">
        <w:t xml:space="preserve"> may compensate through</w:t>
      </w:r>
      <w:r w:rsidR="008450A5">
        <w:t xml:space="preserve"> larger volumes of more potent</w:t>
      </w:r>
      <w:r w:rsidR="00385A98">
        <w:t xml:space="preserve"> venom</w:t>
      </w:r>
      <w:r w:rsidR="008450A5">
        <w:t xml:space="preserve"> in order</w:t>
      </w:r>
      <w:r w:rsidR="00385A98">
        <w:t xml:space="preserve"> to increase capture rates. </w:t>
      </w:r>
      <w:r w:rsidRPr="008452B2">
        <w:t xml:space="preserve">For example, strike and release </w:t>
      </w:r>
      <w:r w:rsidR="007B5C0E" w:rsidRPr="008452B2">
        <w:t>behaviors</w:t>
      </w:r>
      <w:r w:rsidRPr="008452B2">
        <w:t xml:space="preserve"> </w:t>
      </w:r>
      <w:r w:rsidR="00CD6EB5">
        <w:t xml:space="preserve">may be less </w:t>
      </w:r>
      <w:r w:rsidRPr="008452B2">
        <w:t>successful in either</w:t>
      </w:r>
      <w:r w:rsidR="00F46C85">
        <w:t xml:space="preserve"> 3-dimensional</w:t>
      </w:r>
      <w:r w:rsidRPr="008452B2">
        <w:t xml:space="preserve"> arboreal or aquatic environments</w:t>
      </w:r>
      <w:r w:rsidR="000E646A">
        <w:t xml:space="preserve"> requiring</w:t>
      </w:r>
      <w:r w:rsidRPr="008452B2">
        <w:t xml:space="preserve"> higher toxicities to incapacitate prey</w:t>
      </w:r>
      <w:r w:rsidR="00CD6EB5">
        <w:t xml:space="preserve"> quickly</w:t>
      </w:r>
      <w:r w:rsidRPr="008452B2">
        <w:t xml:space="preserve">. </w:t>
      </w:r>
      <w:r w:rsidR="009A637D">
        <w:t>Conversely</w:t>
      </w:r>
      <w:r w:rsidR="00140B7A">
        <w:t xml:space="preserve"> </w:t>
      </w:r>
      <w:r w:rsidR="007B1B43">
        <w:t>there</w:t>
      </w:r>
      <w:r w:rsidR="00140B7A">
        <w:t xml:space="preserve"> may be less of a requirement </w:t>
      </w:r>
      <w:r w:rsidR="00140B7A">
        <w:lastRenderedPageBreak/>
        <w:t xml:space="preserve">for high potencies and venom volumes due to </w:t>
      </w:r>
      <w:r w:rsidR="009A637D">
        <w:t>increases in encounter rates, and hence feeding opportunities, in high dimensional habitats</w:t>
      </w:r>
      <w:r w:rsidR="005F2CAA">
        <w:t xml:space="preserve"> which may compensate for possible increases</w:t>
      </w:r>
      <w:r w:rsidR="009A637D">
        <w:t xml:space="preserve"> </w:t>
      </w:r>
      <w:r w:rsidR="005F2CAA">
        <w:t>in</w:t>
      </w:r>
      <w:r w:rsidR="009A637D" w:rsidRPr="00140B7A">
        <w:t xml:space="preserve"> escape rates</w:t>
      </w:r>
      <w:r w:rsidR="00140B7A" w:rsidRPr="00140B7A">
        <w:t>.</w:t>
      </w:r>
    </w:p>
    <w:p w14:paraId="16A1E436" w14:textId="769946DF" w:rsidR="002B179E" w:rsidRPr="00351058" w:rsidRDefault="00140B7A" w:rsidP="00326D2E">
      <w:pPr>
        <w:spacing w:line="360" w:lineRule="auto"/>
        <w:ind w:firstLine="720"/>
        <w:rPr>
          <w:ins w:id="17" w:author="Kevin Healy" w:date="2017-01-03T17:17:00Z"/>
        </w:rPr>
      </w:pPr>
      <w:r w:rsidRPr="00140B7A">
        <w:t>Here we test the importance of these multiple potential drivers</w:t>
      </w:r>
      <w:r w:rsidR="009E4AFA">
        <w:t xml:space="preserve"> of both venom quantity and potency </w:t>
      </w:r>
      <w:r w:rsidRPr="00140B7A">
        <w:t>in a</w:t>
      </w:r>
      <w:r w:rsidR="009E4AFA">
        <w:t xml:space="preserve"> phylogenetically corrected comparative</w:t>
      </w:r>
      <w:r w:rsidRPr="00140B7A">
        <w:t xml:space="preserve"> analysis </w:t>
      </w:r>
      <w:r w:rsidR="009E4AFA">
        <w:t>of</w:t>
      </w:r>
      <w:r w:rsidR="009E4AFA" w:rsidRPr="00140B7A">
        <w:t xml:space="preserve"> </w:t>
      </w:r>
      <w:r w:rsidRPr="00140B7A">
        <w:t xml:space="preserve">ninety-nine species of venomous snakes. We test the importance of snake body </w:t>
      </w:r>
      <w:r w:rsidR="00240095">
        <w:t>mass</w:t>
      </w:r>
      <w:r w:rsidRPr="00140B7A">
        <w:t xml:space="preserve">; habitat dimensionality; prey type; and prey size on the variation </w:t>
      </w:r>
      <w:r w:rsidR="00240095">
        <w:t>of</w:t>
      </w:r>
      <w:r w:rsidR="00240095" w:rsidRPr="00140B7A">
        <w:t xml:space="preserve"> </w:t>
      </w:r>
      <w:r w:rsidRPr="00140B7A">
        <w:t xml:space="preserve">both venom toxicity, as measured </w:t>
      </w:r>
      <w:r w:rsidR="009E4AFA">
        <w:t>using the median</w:t>
      </w:r>
      <w:r w:rsidR="009E4AFA" w:rsidRPr="00140B7A">
        <w:t xml:space="preserve"> </w:t>
      </w:r>
      <w:r w:rsidRPr="00140B7A">
        <w:t>lethal dose (LD</w:t>
      </w:r>
      <w:r w:rsidRPr="00140B7A">
        <w:rPr>
          <w:vertAlign w:val="subscript"/>
        </w:rPr>
        <w:t>50</w:t>
      </w:r>
      <w:r w:rsidRPr="00140B7A">
        <w:t xml:space="preserve">), and venom volume. </w:t>
      </w:r>
      <w:r w:rsidR="00351058">
        <w:t xml:space="preserve">We achieve this by </w:t>
      </w:r>
      <w:r w:rsidR="00240095">
        <w:t>using a</w:t>
      </w:r>
      <w:r w:rsidR="00326D2E">
        <w:t xml:space="preserve"> novel</w:t>
      </w:r>
      <w:r w:rsidR="00240095">
        <w:t xml:space="preserve"> metric of </w:t>
      </w:r>
      <w:r w:rsidR="00351058">
        <w:t>the evolutionary distance between</w:t>
      </w:r>
      <w:r w:rsidR="00326D2E">
        <w:t xml:space="preserve"> the model animal on </w:t>
      </w:r>
      <w:r w:rsidR="00326D2E" w:rsidRPr="00140B7A">
        <w:t>LD</w:t>
      </w:r>
      <w:r w:rsidR="00326D2E" w:rsidRPr="00140B7A">
        <w:rPr>
          <w:vertAlign w:val="subscript"/>
        </w:rPr>
        <w:t>50</w:t>
      </w:r>
      <w:r w:rsidR="00326D2E">
        <w:t xml:space="preserve"> is measured and the typical species found in each snakes’ diet in order </w:t>
      </w:r>
      <w:r w:rsidR="002B179E">
        <w:t>to</w:t>
      </w:r>
      <w:r w:rsidR="00351058">
        <w:t xml:space="preserve"> test </w:t>
      </w:r>
      <w:r w:rsidR="00326D2E">
        <w:t xml:space="preserve">the general pattern of </w:t>
      </w:r>
      <w:r w:rsidR="00351058">
        <w:t>snake venom prey-specific</w:t>
      </w:r>
      <w:r w:rsidR="00326D2E">
        <w:t xml:space="preserve">ity which predicts higher potencies when tested on species phylogenetically close to natural target prey. This approach </w:t>
      </w:r>
      <w:r w:rsidR="00351058">
        <w:t>also allows us to control for the variance associated with</w:t>
      </w:r>
      <w:r w:rsidR="002B179E">
        <w:t xml:space="preserve"> the</w:t>
      </w:r>
      <w:r w:rsidR="00351058">
        <w:t xml:space="preserve"> LD</w:t>
      </w:r>
      <w:r w:rsidR="00351058" w:rsidRPr="00181C7B">
        <w:rPr>
          <w:vertAlign w:val="subscript"/>
        </w:rPr>
        <w:t>50</w:t>
      </w:r>
      <w:r w:rsidR="002B179E">
        <w:t xml:space="preserve"> model used</w:t>
      </w:r>
      <w:r w:rsidR="00351058">
        <w:t xml:space="preserve"> and hence test the general influence of </w:t>
      </w:r>
      <w:proofErr w:type="spellStart"/>
      <w:r w:rsidR="00351058">
        <w:t>macroecological</w:t>
      </w:r>
      <w:proofErr w:type="spellEnd"/>
      <w:r w:rsidR="00351058">
        <w:t xml:space="preserve"> factors </w:t>
      </w:r>
      <w:r w:rsidR="00326D2E">
        <w:t>on factors such as venom volume</w:t>
      </w:r>
      <w:r w:rsidR="00351058">
        <w:t>.</w:t>
      </w:r>
      <w:ins w:id="18" w:author="Kevin Healy" w:date="2017-01-03T17:16:00Z">
        <w:r w:rsidR="002B179E">
          <w:t xml:space="preserve"> </w:t>
        </w:r>
      </w:ins>
    </w:p>
    <w:p w14:paraId="69D4B5B9" w14:textId="21CBF671" w:rsidR="002B179E" w:rsidRDefault="00140B7A" w:rsidP="00326D2E">
      <w:pPr>
        <w:spacing w:line="360" w:lineRule="auto"/>
        <w:ind w:firstLine="720"/>
      </w:pPr>
      <w:r w:rsidRPr="00140B7A">
        <w:t xml:space="preserve">Using </w:t>
      </w:r>
      <w:r w:rsidR="002B179E">
        <w:t>these corrections and a</w:t>
      </w:r>
      <w:r w:rsidRPr="00140B7A">
        <w:t xml:space="preserve"> series of models </w:t>
      </w:r>
      <w:r w:rsidR="00326D2E">
        <w:t>accounting</w:t>
      </w:r>
      <w:r w:rsidR="00326D2E" w:rsidRPr="00140B7A">
        <w:t xml:space="preserve"> </w:t>
      </w:r>
      <w:r w:rsidRPr="00140B7A">
        <w:t>for phylogenetic similarity between</w:t>
      </w:r>
      <w:r w:rsidR="00326D2E">
        <w:t xml:space="preserve"> snake</w:t>
      </w:r>
      <w:r w:rsidRPr="00140B7A">
        <w:t xml:space="preserve"> species </w:t>
      </w:r>
      <w:r w:rsidR="004C3433">
        <w:t xml:space="preserve">we </w:t>
      </w:r>
      <w:r w:rsidR="00502BCC">
        <w:t>test</w:t>
      </w:r>
      <w:r w:rsidRPr="00140B7A">
        <w:t>; (1)</w:t>
      </w:r>
      <w:r w:rsidR="003C4993">
        <w:t xml:space="preserve"> </w:t>
      </w:r>
      <w:r w:rsidR="00925D0F">
        <w:t xml:space="preserve">the </w:t>
      </w:r>
      <w:r w:rsidR="003C4993">
        <w:t>overkill hypothesis</w:t>
      </w:r>
      <w:r w:rsidR="00925D0F">
        <w:t>:</w:t>
      </w:r>
      <w:r w:rsidR="003C4993">
        <w:t xml:space="preserve"> that there is</w:t>
      </w:r>
      <w:r w:rsidR="00502BCC">
        <w:t xml:space="preserve"> no relationship between venom volume or toxicity</w:t>
      </w:r>
      <w:r w:rsidR="004C3433">
        <w:t xml:space="preserve"> </w:t>
      </w:r>
      <w:r w:rsidR="00326D2E">
        <w:t xml:space="preserve">with </w:t>
      </w:r>
      <w:r w:rsidR="004C3433">
        <w:t>prey size</w:t>
      </w:r>
      <w:r w:rsidR="003C4993">
        <w:t>;</w:t>
      </w:r>
      <w:r w:rsidR="00925D0F">
        <w:t xml:space="preserve"> (2)</w:t>
      </w:r>
      <w:r w:rsidR="00AA7B74">
        <w:t xml:space="preserve"> </w:t>
      </w:r>
      <w:r w:rsidR="00F16A2A">
        <w:t xml:space="preserve">the importance of </w:t>
      </w:r>
      <w:r w:rsidR="00AA7B74">
        <w:t>trophic drive</w:t>
      </w:r>
      <w:r w:rsidR="00F16A2A">
        <w:t>r</w:t>
      </w:r>
      <w:r w:rsidR="00A32B51">
        <w:t>s</w:t>
      </w:r>
      <w:r w:rsidR="00F16A2A">
        <w:t xml:space="preserve"> on</w:t>
      </w:r>
      <w:r w:rsidR="00AA7B74">
        <w:t xml:space="preserve"> venom evolution</w:t>
      </w:r>
      <w:r w:rsidR="00326D2E">
        <w:t xml:space="preserve"> including;</w:t>
      </w:r>
      <w:r w:rsidR="00F16A2A">
        <w:t xml:space="preserve"> </w:t>
      </w:r>
      <w:r w:rsidR="00326D2E">
        <w:t xml:space="preserve">that venom potency is higher (lower </w:t>
      </w:r>
      <w:r w:rsidR="00326D2E" w:rsidRPr="00140B7A">
        <w:t>LD</w:t>
      </w:r>
      <w:r w:rsidR="00326D2E" w:rsidRPr="00140B7A">
        <w:rPr>
          <w:vertAlign w:val="subscript"/>
        </w:rPr>
        <w:t>50</w:t>
      </w:r>
      <w:r w:rsidR="00326D2E">
        <w:t xml:space="preserve">) when tested on model species phylogenetically closer to species found in the diet; </w:t>
      </w:r>
      <w:r w:rsidR="00925D0F">
        <w:t>and</w:t>
      </w:r>
      <w:r w:rsidR="00326D2E">
        <w:t xml:space="preserve"> that</w:t>
      </w:r>
      <w:r w:rsidR="00925D0F">
        <w:t xml:space="preserve"> </w:t>
      </w:r>
      <w:r w:rsidR="00F16A2A">
        <w:t xml:space="preserve">snake </w:t>
      </w:r>
      <w:r w:rsidR="00925D0F">
        <w:t xml:space="preserve">species </w:t>
      </w:r>
      <w:r w:rsidR="00326D2E">
        <w:t>which include</w:t>
      </w:r>
      <w:r w:rsidR="00925D0F">
        <w:t xml:space="preserve"> </w:t>
      </w:r>
      <w:r w:rsidR="00AA7B74">
        <w:t>eggs in their diets have lower</w:t>
      </w:r>
      <w:r w:rsidR="00F16A2A">
        <w:t xml:space="preserve"> venom potencies</w:t>
      </w:r>
      <w:r w:rsidR="00326D2E">
        <w:t xml:space="preserve"> (higher </w:t>
      </w:r>
      <w:r w:rsidR="00326D2E" w:rsidRPr="00140B7A">
        <w:t>LD</w:t>
      </w:r>
      <w:r w:rsidR="00326D2E" w:rsidRPr="00140B7A">
        <w:rPr>
          <w:vertAlign w:val="subscript"/>
        </w:rPr>
        <w:t>50</w:t>
      </w:r>
      <w:r w:rsidR="00326D2E">
        <w:t>)</w:t>
      </w:r>
      <w:r w:rsidR="00A32B51">
        <w:t xml:space="preserve"> or volumes</w:t>
      </w:r>
      <w:r w:rsidR="00AA7B74">
        <w:t xml:space="preserve">; </w:t>
      </w:r>
      <w:r w:rsidR="00A32B51">
        <w:t>(3)</w:t>
      </w:r>
      <w:r w:rsidR="00F16A2A" w:rsidRPr="00F16A2A">
        <w:t xml:space="preserve"> </w:t>
      </w:r>
      <w:r w:rsidR="00F16A2A">
        <w:t xml:space="preserve">the importance of </w:t>
      </w:r>
      <w:proofErr w:type="spellStart"/>
      <w:r w:rsidR="00346F9B">
        <w:t>macorecological</w:t>
      </w:r>
      <w:proofErr w:type="spellEnd"/>
      <w:r w:rsidR="00346F9B">
        <w:t xml:space="preserve"> </w:t>
      </w:r>
      <w:r w:rsidR="00F16A2A">
        <w:t xml:space="preserve">drivers </w:t>
      </w:r>
      <w:r w:rsidR="00B01859">
        <w:t xml:space="preserve">on </w:t>
      </w:r>
      <w:r w:rsidR="00F16A2A">
        <w:t>venom evolution</w:t>
      </w:r>
      <w:r w:rsidR="00B01859">
        <w:t xml:space="preserve"> including;</w:t>
      </w:r>
      <w:r w:rsidR="00F16A2A">
        <w:t xml:space="preserve"> that</w:t>
      </w:r>
      <w:r w:rsidR="00A32B51">
        <w:t xml:space="preserve"> venom volume is higher in species with larger prey, with a predicted scaling of approximately 0.51</w:t>
      </w:r>
      <w:r w:rsidR="00E16F1C">
        <w:t xml:space="preserve">  </w:t>
      </w:r>
      <w:r w:rsidR="00346F9B">
        <w:t xml:space="preserve">or that (4) venom volume scales according to 0.75 as expected if metabolic cost is the main driver; </w:t>
      </w:r>
      <w:r w:rsidR="00E16F1C">
        <w:t>(</w:t>
      </w:r>
      <w:r w:rsidR="00346F9B">
        <w:t>5</w:t>
      </w:r>
      <w:r w:rsidR="00E16F1C">
        <w:t xml:space="preserve">) the importance of </w:t>
      </w:r>
      <w:r w:rsidR="00B01859">
        <w:t>habitat dimensionality on venom evolution, in particular</w:t>
      </w:r>
      <w:r w:rsidR="00E16F1C">
        <w:t xml:space="preserve"> that</w:t>
      </w:r>
      <w:r w:rsidR="00B01859">
        <w:t>;</w:t>
      </w:r>
      <w:r w:rsidR="00F16A2A">
        <w:t xml:space="preserve"> </w:t>
      </w:r>
      <w:r w:rsidR="00E16F1C">
        <w:t>species in high dimensional habitats show either higher or lower potencies or venom volumes depending on encounter and escape rates</w:t>
      </w:r>
      <w:r w:rsidR="00B01859">
        <w:t>; and finally</w:t>
      </w:r>
      <w:r w:rsidR="00E16F1C">
        <w:t xml:space="preserve"> (</w:t>
      </w:r>
      <w:r w:rsidR="00346F9B">
        <w:t>6</w:t>
      </w:r>
      <w:r w:rsidR="00E16F1C">
        <w:t xml:space="preserve">) </w:t>
      </w:r>
      <w:r w:rsidR="00B01859">
        <w:t>t</w:t>
      </w:r>
      <w:r w:rsidR="00E16F1C">
        <w:t xml:space="preserve">he importance of other potential drivers such as </w:t>
      </w:r>
      <w:proofErr w:type="spellStart"/>
      <w:r w:rsidR="00E16F1C">
        <w:t>superlinear</w:t>
      </w:r>
      <w:proofErr w:type="spellEnd"/>
      <w:r w:rsidR="00E16F1C">
        <w:t xml:space="preserve"> scaling of venom volume or potency as expected with the weapons hypothesis or sexual selection </w:t>
      </w:r>
      <w:commentRangeStart w:id="19"/>
      <w:r w:rsidR="00E16F1C">
        <w:t>drivers</w:t>
      </w:r>
      <w:commentRangeEnd w:id="19"/>
      <w:r w:rsidR="00BA0EB0">
        <w:rPr>
          <w:rStyle w:val="CommentReference"/>
        </w:rPr>
        <w:commentReference w:id="19"/>
      </w:r>
      <w:r w:rsidR="00E16F1C">
        <w:t>.</w:t>
      </w:r>
      <w:r w:rsidR="002B179E">
        <w:t xml:space="preserve"> We show that both trophic and </w:t>
      </w:r>
      <w:proofErr w:type="spellStart"/>
      <w:r w:rsidR="002B179E">
        <w:t>macroecological</w:t>
      </w:r>
      <w:proofErr w:type="spellEnd"/>
      <w:r w:rsidR="002B179E">
        <w:t xml:space="preserve"> factors are important in driving venom evolution with </w:t>
      </w:r>
      <w:r w:rsidR="00B01859">
        <w:t>patterns supporting</w:t>
      </w:r>
      <w:r w:rsidR="002B179E">
        <w:t xml:space="preserve"> prey-specific</w:t>
      </w:r>
      <w:r w:rsidR="00B01859">
        <w:t xml:space="preserve"> venom</w:t>
      </w:r>
      <w:r w:rsidR="002B179E">
        <w:t xml:space="preserve"> in general and venom volume scaling as predicted by metabolic </w:t>
      </w:r>
      <w:r w:rsidR="00B01859">
        <w:t xml:space="preserve">cost </w:t>
      </w:r>
      <w:r w:rsidR="002B179E">
        <w:t xml:space="preserve">constraints. </w:t>
      </w:r>
    </w:p>
    <w:p w14:paraId="022EE5D4" w14:textId="77777777" w:rsidR="00E16F1C" w:rsidRDefault="00E16F1C" w:rsidP="005266A2">
      <w:pPr>
        <w:spacing w:line="360" w:lineRule="auto"/>
      </w:pPr>
    </w:p>
    <w:p w14:paraId="6309BFD9" w14:textId="77777777" w:rsidR="000B594C" w:rsidRPr="000B594C" w:rsidRDefault="000B594C" w:rsidP="005266A2">
      <w:pPr>
        <w:spacing w:line="360" w:lineRule="auto"/>
      </w:pPr>
    </w:p>
    <w:p w14:paraId="153AC5D5" w14:textId="270A3391" w:rsidR="000B594C" w:rsidRPr="001E64EB" w:rsidRDefault="000B594C" w:rsidP="003D13F7">
      <w:pPr>
        <w:spacing w:line="360" w:lineRule="auto"/>
        <w:outlineLvl w:val="0"/>
        <w:rPr>
          <w:sz w:val="28"/>
          <w:szCs w:val="28"/>
        </w:rPr>
      </w:pPr>
      <w:proofErr w:type="spellStart"/>
      <w:r w:rsidRPr="001E64EB">
        <w:rPr>
          <w:b/>
          <w:sz w:val="28"/>
          <w:szCs w:val="28"/>
        </w:rPr>
        <w:t>Methods</w:t>
      </w:r>
      <w:ins w:id="20" w:author="Kevin Healy" w:date="2017-01-09T18:28:00Z">
        <w:r w:rsidR="00CD0C2C">
          <w:rPr>
            <w:b/>
            <w:sz w:val="28"/>
            <w:szCs w:val="28"/>
          </w:rPr>
          <w:t>s</w:t>
        </w:r>
      </w:ins>
      <w:proofErr w:type="spellEnd"/>
    </w:p>
    <w:p w14:paraId="0AC44609" w14:textId="77777777" w:rsidR="000B594C" w:rsidRPr="000B594C" w:rsidRDefault="000B594C" w:rsidP="003D13F7">
      <w:pPr>
        <w:spacing w:line="360" w:lineRule="auto"/>
        <w:outlineLvl w:val="0"/>
        <w:rPr>
          <w:b/>
        </w:rPr>
      </w:pPr>
      <w:r w:rsidRPr="000B594C">
        <w:rPr>
          <w:b/>
        </w:rPr>
        <w:t>Data</w:t>
      </w:r>
    </w:p>
    <w:p w14:paraId="1E023E76" w14:textId="656F478E" w:rsidR="000B594C" w:rsidRPr="000B594C" w:rsidRDefault="002D69DA" w:rsidP="000B594C">
      <w:pPr>
        <w:spacing w:line="360" w:lineRule="auto"/>
      </w:pPr>
      <w:r>
        <w:t>We</w:t>
      </w:r>
      <w:r w:rsidR="000B594C" w:rsidRPr="000B594C">
        <w:t xml:space="preserve"> collected data on venom volume and toxicity from the literature, along with our predicted drivers. We used mean dry weight (mg)</w:t>
      </w:r>
      <w:r w:rsidR="00811A65">
        <w:t xml:space="preserve"> extracted</w:t>
      </w:r>
      <w:r w:rsidR="000B594C" w:rsidRPr="000B594C">
        <w:t xml:space="preserve"> as a measure of venom volume as it represents the amount of active ingredients available and is the most available reported measure.</w:t>
      </w:r>
      <w:r w:rsidR="000B594C" w:rsidRPr="000B594C">
        <w:rPr>
          <w:color w:val="0000FF"/>
        </w:rPr>
        <w:t xml:space="preserve"> </w:t>
      </w:r>
      <w:r w:rsidR="000B594C" w:rsidRPr="000B594C">
        <w:t>As a measure of venom lethality we used median lethal dose (LD</w:t>
      </w:r>
      <w:r w:rsidR="000B594C" w:rsidRPr="000B594C">
        <w:rPr>
          <w:vertAlign w:val="subscript"/>
        </w:rPr>
        <w:t>50</w:t>
      </w:r>
      <w:r w:rsidR="000B594C" w:rsidRPr="000B594C">
        <w:t>). We only included intravenous</w:t>
      </w:r>
      <w:r w:rsidR="00DB5284">
        <w:t xml:space="preserve"> (IV)</w:t>
      </w:r>
      <w:r w:rsidR="000B594C" w:rsidRPr="000B594C">
        <w:t>, subcutaneous</w:t>
      </w:r>
      <w:r w:rsidR="00DB5284">
        <w:t xml:space="preserve"> (SC)</w:t>
      </w:r>
      <w:r w:rsidR="000B594C" w:rsidRPr="000B594C">
        <w:t xml:space="preserve">, </w:t>
      </w:r>
      <w:r w:rsidR="009C5072" w:rsidRPr="009C5072">
        <w:t>Intraperitoneal</w:t>
      </w:r>
      <w:r w:rsidR="009C5072" w:rsidRPr="009C5072" w:rsidDel="009C5072">
        <w:rPr>
          <w:b/>
        </w:rPr>
        <w:t xml:space="preserve"> </w:t>
      </w:r>
      <w:r w:rsidR="00DB5284">
        <w:t>(IP)</w:t>
      </w:r>
      <w:r w:rsidR="000B594C" w:rsidRPr="000B594C">
        <w:t xml:space="preserve"> or intramuscular routes</w:t>
      </w:r>
      <w:r w:rsidR="00DB5284">
        <w:t xml:space="preserve"> (IM)</w:t>
      </w:r>
      <w:r w:rsidR="000B594C" w:rsidRPr="000B594C">
        <w:t xml:space="preserve"> of injecting the venom as other routes were too uncommon to include within the analysis. We include LD</w:t>
      </w:r>
      <w:r w:rsidR="000B594C" w:rsidRPr="000B594C">
        <w:rPr>
          <w:vertAlign w:val="subscript"/>
        </w:rPr>
        <w:t xml:space="preserve">50 </w:t>
      </w:r>
      <w:r w:rsidR="000B594C" w:rsidRPr="000B594C">
        <w:t>values measured on all animal models as we were interested in including variation relating to the potential prey specific nature of venom. While other measures of venom toxicities are available, only measures of LD</w:t>
      </w:r>
      <w:r w:rsidR="000B594C" w:rsidRPr="000B594C">
        <w:rPr>
          <w:vertAlign w:val="subscript"/>
        </w:rPr>
        <w:t>50</w:t>
      </w:r>
      <w:r w:rsidR="000B594C" w:rsidRPr="000B594C">
        <w:t xml:space="preserve"> were numerous enough to carry out a large scale comparative analysis.</w:t>
      </w:r>
    </w:p>
    <w:p w14:paraId="5722FEE5" w14:textId="0348EB05" w:rsidR="000B594C" w:rsidRPr="000B594C" w:rsidRDefault="000B594C" w:rsidP="00327156">
      <w:pPr>
        <w:spacing w:line="360" w:lineRule="auto"/>
        <w:ind w:firstLine="720"/>
      </w:pPr>
      <w:r w:rsidRPr="000B594C">
        <w:t>To test whether venom is prey specific we calculated the phylogenetic distance between the model animal species used to measure LD</w:t>
      </w:r>
      <w:r w:rsidRPr="000B594C">
        <w:rPr>
          <w:vertAlign w:val="subscript"/>
        </w:rPr>
        <w:t>50</w:t>
      </w:r>
      <w:r w:rsidRPr="000B594C">
        <w:t xml:space="preserve"> for each snake species and the species naturally present in its diet. We calculated this as the sum of the phylogenetic distance, using mean estimates from </w:t>
      </w:r>
      <w:proofErr w:type="spellStart"/>
      <w:r w:rsidRPr="000B594C">
        <w:t>TimeTree</w:t>
      </w:r>
      <w:proofErr w:type="spellEnd"/>
      <w:r w:rsidRPr="000B594C">
        <w:t xml:space="preserve"> </w:t>
      </w:r>
      <w:r w:rsidRPr="000B594C">
        <w:fldChar w:fldCharType="begin"/>
      </w:r>
      <w:r w:rsidR="000E5E13">
        <w:instrText xml:space="preserve"> ADDIN EN.CITE &lt;EndNote&gt;&lt;Cite&gt;&lt;Author&gt;Hedges&lt;/Author&gt;&lt;Year&gt;2006&lt;/Year&gt;&lt;RecNum&gt;63&lt;/RecNum&gt;&lt;DisplayText&gt;(45)&lt;/DisplayText&gt;&lt;record&gt;&lt;rec-number&gt;63&lt;/rec-number&gt;&lt;foreign-keys&gt;&lt;key app="EN" db-id="ax5t9ztwnxe5f8edetnp2tzne0aaff55ftr5" timestamp="1462976959"&gt;63&lt;/key&gt;&lt;/foreign-keys&gt;&lt;ref-type name="Journal Article"&gt;17&lt;/ref-type&gt;&lt;contributors&gt;&lt;authors&gt;&lt;author&gt;Hedges, S Blair&lt;/author&gt;&lt;author&gt;Dudley, Joel&lt;/author&gt;&lt;author&gt;Kumar, Sudhir&lt;/author&gt;&lt;/authors&gt;&lt;/contributors&gt;&lt;titles&gt;&lt;title&gt;TimeTree: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number&gt;23&lt;/number&gt;&lt;dates&gt;&lt;year&gt;2006&lt;/year&gt;&lt;/dates&gt;&lt;isbn&gt;1367-4803&lt;/isbn&gt;&lt;urls&gt;&lt;/urls&gt;&lt;/record&gt;&lt;/Cite&gt;&lt;/EndNote&gt;</w:instrText>
      </w:r>
      <w:r w:rsidRPr="000B594C">
        <w:fldChar w:fldCharType="separate"/>
      </w:r>
      <w:r w:rsidR="000E5E13">
        <w:rPr>
          <w:noProof/>
        </w:rPr>
        <w:t>(</w:t>
      </w:r>
      <w:hyperlink w:anchor="_ENREF_45" w:tooltip="Hedges, 2006 #63" w:history="1">
        <w:r w:rsidR="009B272E">
          <w:rPr>
            <w:noProof/>
          </w:rPr>
          <w:t>45</w:t>
        </w:r>
      </w:hyperlink>
      <w:r w:rsidR="000E5E13">
        <w:rPr>
          <w:noProof/>
        </w:rPr>
        <w:t>)</w:t>
      </w:r>
      <w:r w:rsidRPr="000B594C">
        <w:fldChar w:fldCharType="end"/>
      </w:r>
      <w:r w:rsidRPr="000B594C">
        <w:t>, between each prey group and the LD</w:t>
      </w:r>
      <w:r w:rsidRPr="000B594C">
        <w:rPr>
          <w:vertAlign w:val="subscript"/>
        </w:rPr>
        <w:t xml:space="preserve">50 </w:t>
      </w:r>
      <w:r w:rsidRPr="000B594C">
        <w:t>model multiplied by the proportion of each prey group reported in each snake species diet. For example, a species with a diet comprising of 20% mammals, 50% fish and 30% reptiles with a LD</w:t>
      </w:r>
      <w:r w:rsidRPr="000B594C">
        <w:rPr>
          <w:vertAlign w:val="subscript"/>
        </w:rPr>
        <w:t>50</w:t>
      </w:r>
      <w:r w:rsidRPr="000B594C">
        <w:t xml:space="preserve"> measured using mice would have a diet with an average phylogenetic distance of 0.2(0) + 0.5(</w:t>
      </w:r>
      <w:r w:rsidRPr="000B594C">
        <w:rPr>
          <w:rFonts w:cs="Monaco"/>
        </w:rPr>
        <w:t>400.1</w:t>
      </w:r>
      <w:r w:rsidRPr="000B594C">
        <w:t>) + 0.3(296) = 288.85 million years from the common ancestor of the LD</w:t>
      </w:r>
      <w:r w:rsidRPr="000B594C">
        <w:rPr>
          <w:vertAlign w:val="subscript"/>
        </w:rPr>
        <w:t xml:space="preserve">50 </w:t>
      </w:r>
      <w:r w:rsidRPr="000B594C">
        <w:t xml:space="preserve">model. </w:t>
      </w:r>
    </w:p>
    <w:p w14:paraId="4038730F" w14:textId="384597AE" w:rsidR="000B594C" w:rsidRPr="000B594C" w:rsidRDefault="000B594C" w:rsidP="00327156">
      <w:pPr>
        <w:spacing w:line="360" w:lineRule="auto"/>
        <w:ind w:firstLine="720"/>
      </w:pPr>
      <w:r w:rsidRPr="000B594C">
        <w:t>Diet data was collated from the literature using studies with quantitative estimates of prey proportions, mainly from studies of stomach contents. As prey items were rarely identified to lower taxonomic levels diet was categorized into six prey categories; invertebrates, fish, amphibians, lizards, birds and mammals.</w:t>
      </w:r>
      <w:r w:rsidR="00EA5A72">
        <w:t xml:space="preserve"> </w:t>
      </w:r>
    </w:p>
    <w:p w14:paraId="070132BF" w14:textId="45910982" w:rsidR="00327156" w:rsidRDefault="000B594C" w:rsidP="00327156">
      <w:pPr>
        <w:widowControl w:val="0"/>
        <w:autoSpaceDE w:val="0"/>
        <w:autoSpaceDN w:val="0"/>
        <w:adjustRightInd w:val="0"/>
        <w:spacing w:after="160" w:line="360" w:lineRule="auto"/>
        <w:ind w:firstLine="720"/>
        <w:rPr>
          <w:u w:color="1A4673"/>
        </w:rPr>
      </w:pPr>
      <w:r w:rsidRPr="000B594C">
        <w:rPr>
          <w:u w:color="1A4673"/>
        </w:rPr>
        <w:t xml:space="preserve">Species habitat was </w:t>
      </w:r>
      <w:r w:rsidR="006C6863" w:rsidRPr="000B594C">
        <w:rPr>
          <w:u w:color="1A4673"/>
        </w:rPr>
        <w:t>categorized</w:t>
      </w:r>
      <w:r w:rsidRPr="000B594C">
        <w:rPr>
          <w:u w:color="1A4673"/>
        </w:rPr>
        <w:t xml:space="preserve"> as either terrestrial, fossorial, aquatic or arboreal based on accounts</w:t>
      </w:r>
      <w:r w:rsidR="002D69DA">
        <w:rPr>
          <w:u w:color="1A4673"/>
        </w:rPr>
        <w:t xml:space="preserve"> in the </w:t>
      </w:r>
      <w:r w:rsidR="002D69DA" w:rsidRPr="000B594C">
        <w:rPr>
          <w:u w:color="1A4673"/>
        </w:rPr>
        <w:t>literature</w:t>
      </w:r>
      <w:r w:rsidRPr="000B594C">
        <w:rPr>
          <w:u w:color="1A4673"/>
        </w:rPr>
        <w:t xml:space="preserve">.  In order to directly test the expected effect of the dimensionality of habitat environment each environment was scored, as in </w:t>
      </w:r>
      <w:proofErr w:type="spellStart"/>
      <w:r w:rsidRPr="000B594C">
        <w:rPr>
          <w:u w:color="1A4673"/>
        </w:rPr>
        <w:t>Pawar</w:t>
      </w:r>
      <w:proofErr w:type="spellEnd"/>
      <w:r w:rsidRPr="000B594C">
        <w:rPr>
          <w:u w:color="1A4673"/>
        </w:rPr>
        <w:t xml:space="preserve"> et al </w:t>
      </w:r>
      <w:r w:rsidR="002B03BB">
        <w:rPr>
          <w:u w:color="1A4673"/>
        </w:rPr>
        <w:fldChar w:fldCharType="begin"/>
      </w:r>
      <w:r w:rsidR="002B03BB">
        <w:rPr>
          <w:u w:color="1A4673"/>
        </w:rPr>
        <w:instrText xml:space="preserve"> ADDIN EN.CITE &lt;EndNote&gt;&lt;Cite&gt;&lt;Author&gt;Pawar&lt;/Author&gt;&lt;Year&gt;2012&lt;/Year&gt;&lt;RecNum&gt;17&lt;/RecNum&gt;&lt;DisplayText&gt;(14)&lt;/DisplayText&gt;&lt;record&gt;&lt;rec-number&gt;17&lt;/rec-number&gt;&lt;foreign-keys&gt;&lt;key app="EN" db-id="ax5t9ztwnxe5f8edetnp2tzne0aaff55ftr5" timestamp="1457352859"&gt;17&lt;/key&gt;&lt;/foreign-keys&gt;&lt;ref-type name="Journal Article"&gt;17&lt;/ref-type&gt;&lt;contributors&gt;&lt;authors&gt;&lt;author&gt;Pawar, Samraat&lt;/author&gt;&lt;author&gt;Dell, Anthony I&lt;/author&gt;&lt;author&gt;Savage, Van M&lt;/author&gt;&lt;/authors&gt;&lt;/contributors&gt;&lt;titles&gt;&lt;title&gt;Dimensionality of consumer search space drives trophic interaction strengths&lt;/title&gt;&lt;secondary-title&gt;Nature&lt;/secondary-title&gt;&lt;/titles&gt;&lt;periodical&gt;&lt;full-title&gt;Nature&lt;/full-title&gt;&lt;/periodical&gt;&lt;pages&gt;485-489&lt;/pages&gt;&lt;volume&gt;486&lt;/volume&gt;&lt;number&gt;7404&lt;/number&gt;&lt;dates&gt;&lt;year&gt;2012&lt;/year&gt;&lt;/dates&gt;&lt;isbn&gt;0028-0836&lt;/isbn&gt;&lt;urls&gt;&lt;/urls&gt;&lt;/record&gt;&lt;/Cite&gt;&lt;/EndNote&gt;</w:instrText>
      </w:r>
      <w:r w:rsidR="002B03BB">
        <w:rPr>
          <w:u w:color="1A4673"/>
        </w:rPr>
        <w:fldChar w:fldCharType="separate"/>
      </w:r>
      <w:r w:rsidR="002B03BB">
        <w:rPr>
          <w:noProof/>
          <w:u w:color="1A4673"/>
        </w:rPr>
        <w:t>(</w:t>
      </w:r>
      <w:hyperlink w:anchor="_ENREF_14" w:tooltip="Pawar, 2012 #17" w:history="1">
        <w:r w:rsidR="009B272E">
          <w:rPr>
            <w:noProof/>
            <w:u w:color="1A4673"/>
          </w:rPr>
          <w:t>14</w:t>
        </w:r>
      </w:hyperlink>
      <w:r w:rsidR="002B03BB">
        <w:rPr>
          <w:noProof/>
          <w:u w:color="1A4673"/>
        </w:rPr>
        <w:t>)</w:t>
      </w:r>
      <w:r w:rsidR="002B03BB">
        <w:rPr>
          <w:u w:color="1A4673"/>
        </w:rPr>
        <w:fldChar w:fldCharType="end"/>
      </w:r>
      <w:r w:rsidRPr="000B594C">
        <w:rPr>
          <w:u w:color="1A4673"/>
        </w:rPr>
        <w:t xml:space="preserve">, with terrestrial and fossorial environments scored as two-dimensional and arboreal and aquatic scored as three-dimensional. As some venomous species also engage in constriction </w:t>
      </w:r>
      <w:r w:rsidRPr="000B594C">
        <w:rPr>
          <w:u w:color="1A4673"/>
        </w:rPr>
        <w:lastRenderedPageBreak/>
        <w:t>behavior we collected data on any observation of constriction behavior in capturing prey from the literature</w:t>
      </w:r>
      <w:r w:rsidR="002D69DA">
        <w:rPr>
          <w:u w:color="1A4673"/>
        </w:rPr>
        <w:t xml:space="preserve"> </w:t>
      </w:r>
      <w:r w:rsidR="000232E8">
        <w:rPr>
          <w:u w:color="1A4673"/>
        </w:rPr>
        <w:fldChar w:fldCharType="begin"/>
      </w:r>
      <w:r w:rsidR="000E5E13">
        <w:rPr>
          <w:u w:color="1A4673"/>
        </w:rPr>
        <w:instrText xml:space="preserve"> ADDIN EN.CITE &lt;EndNote&gt;&lt;Cite&gt;&lt;Author&gt;Shine&lt;/Author&gt;&lt;Year&gt;1985&lt;/Year&gt;&lt;RecNum&gt;105&lt;/RecNum&gt;&lt;DisplayText&gt;(46)&lt;/DisplayText&gt;&lt;record&gt;&lt;rec-number&gt;105&lt;/rec-number&gt;&lt;foreign-keys&gt;&lt;key app="EN" db-id="ax5t9ztwnxe5f8edetnp2tzne0aaff55ftr5" timestamp="1467813190"&gt;105&lt;/key&gt;&lt;/foreign-keys&gt;&lt;ref-type name="Journal Article"&gt;17&lt;/ref-type&gt;&lt;contributors&gt;&lt;authors&gt;&lt;author&gt;Shine, Richard&lt;/author&gt;&lt;author&gt;Schwaner, Terry&lt;/author&gt;&lt;/authors&gt;&lt;/contributors&gt;&lt;titles&gt;&lt;title&gt;Prey constriction by venomous snakes: a review, and new data on Australian species&lt;/title&gt;&lt;secondary-title&gt;Copeia&lt;/secondary-title&gt;&lt;/titles&gt;&lt;periodical&gt;&lt;full-title&gt;Copeia&lt;/full-title&gt;&lt;/periodical&gt;&lt;pages&gt;1067-1071&lt;/pages&gt;&lt;volume&gt;1985&lt;/volume&gt;&lt;number&gt;4&lt;/number&gt;&lt;dates&gt;&lt;year&gt;1985&lt;/year&gt;&lt;/dates&gt;&lt;isbn&gt;0045-8511&lt;/isbn&gt;&lt;urls&gt;&lt;/urls&gt;&lt;/record&gt;&lt;/Cite&gt;&lt;/EndNote&gt;</w:instrText>
      </w:r>
      <w:r w:rsidR="000232E8">
        <w:rPr>
          <w:u w:color="1A4673"/>
        </w:rPr>
        <w:fldChar w:fldCharType="separate"/>
      </w:r>
      <w:r w:rsidR="000E5E13">
        <w:rPr>
          <w:noProof/>
          <w:u w:color="1A4673"/>
        </w:rPr>
        <w:t>(</w:t>
      </w:r>
      <w:hyperlink w:anchor="_ENREF_46" w:tooltip="Shine, 1985 #105" w:history="1">
        <w:r w:rsidR="009B272E">
          <w:rPr>
            <w:noProof/>
            <w:u w:color="1A4673"/>
          </w:rPr>
          <w:t>46</w:t>
        </w:r>
      </w:hyperlink>
      <w:r w:rsidR="000E5E13">
        <w:rPr>
          <w:noProof/>
          <w:u w:color="1A4673"/>
        </w:rPr>
        <w:t>)</w:t>
      </w:r>
      <w:r w:rsidR="000232E8">
        <w:rPr>
          <w:u w:color="1A4673"/>
        </w:rPr>
        <w:fldChar w:fldCharType="end"/>
      </w:r>
      <w:r w:rsidRPr="000B594C">
        <w:rPr>
          <w:u w:color="1A4673"/>
        </w:rPr>
        <w:t>.</w:t>
      </w:r>
      <w:r w:rsidR="003B020F">
        <w:rPr>
          <w:u w:color="1A4673"/>
        </w:rPr>
        <w:t xml:space="preserve"> </w:t>
      </w:r>
    </w:p>
    <w:p w14:paraId="6BE72D17" w14:textId="28BBB9A5" w:rsidR="000B594C" w:rsidRPr="00327156" w:rsidRDefault="00EA5A72" w:rsidP="00327156">
      <w:pPr>
        <w:widowControl w:val="0"/>
        <w:autoSpaceDE w:val="0"/>
        <w:autoSpaceDN w:val="0"/>
        <w:adjustRightInd w:val="0"/>
        <w:spacing w:after="160" w:line="360" w:lineRule="auto"/>
        <w:ind w:firstLine="720"/>
        <w:rPr>
          <w:u w:color="1A4673"/>
        </w:rPr>
      </w:pPr>
      <w:r>
        <w:rPr>
          <w:u w:color="1A4673"/>
        </w:rPr>
        <w:t>For snake</w:t>
      </w:r>
      <w:r w:rsidR="000B594C" w:rsidRPr="000B594C">
        <w:rPr>
          <w:u w:color="1A4673"/>
        </w:rPr>
        <w:t xml:space="preserve"> body size we used total length values from the literature </w:t>
      </w:r>
      <w:r w:rsidR="000B594C" w:rsidRPr="000B594C">
        <w:rPr>
          <w:u w:color="1A4673"/>
        </w:rPr>
        <w:fldChar w:fldCharType="begin">
          <w:fldData xml:space="preserve">PEVuZE5vdGU+PENpdGU+PEF1dGhvcj5GZWxkbWFuPC9BdXRob3I+PFllYXI+MjAxMzwvWWVhcj48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</w:fldData>
        </w:fldChar>
      </w:r>
      <w:r w:rsidR="000E5E13">
        <w:rPr>
          <w:u w:color="1A4673"/>
        </w:rPr>
        <w:instrText xml:space="preserve"> ADDIN EN.CITE </w:instrText>
      </w:r>
      <w:r w:rsidR="000E5E13">
        <w:rPr>
          <w:u w:color="1A4673"/>
        </w:rPr>
        <w:fldChar w:fldCharType="begin">
          <w:fldData xml:space="preserve">PEVuZE5vdGU+PENpdGU+PEF1dGhvcj5GZWxkbWFuPC9BdXRob3I+PFllYXI+MjAxMzwvWWVhcj48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</w:fldData>
        </w:fldChar>
      </w:r>
      <w:r w:rsidR="000E5E13">
        <w:rPr>
          <w:u w:color="1A4673"/>
        </w:rPr>
        <w:instrText xml:space="preserve"> ADDIN EN.CITE.DATA </w:instrText>
      </w:r>
      <w:r w:rsidR="000E5E13">
        <w:rPr>
          <w:u w:color="1A4673"/>
        </w:rPr>
      </w:r>
      <w:r w:rsidR="000E5E13">
        <w:rPr>
          <w:u w:color="1A4673"/>
        </w:rPr>
        <w:fldChar w:fldCharType="end"/>
      </w:r>
      <w:r w:rsidR="000B594C" w:rsidRPr="000B594C">
        <w:rPr>
          <w:u w:color="1A4673"/>
        </w:rPr>
        <w:fldChar w:fldCharType="separate"/>
      </w:r>
      <w:r w:rsidR="000E5E13">
        <w:rPr>
          <w:noProof/>
          <w:u w:color="1A4673"/>
        </w:rPr>
        <w:t>(</w:t>
      </w:r>
      <w:hyperlink w:anchor="_ENREF_47" w:tooltip="Feldman, 2013 #64" w:history="1">
        <w:r w:rsidR="009B272E">
          <w:rPr>
            <w:noProof/>
            <w:u w:color="1A4673"/>
          </w:rPr>
          <w:t>47-53</w:t>
        </w:r>
      </w:hyperlink>
      <w:r w:rsidR="000E5E13">
        <w:rPr>
          <w:noProof/>
          <w:u w:color="1A4673"/>
        </w:rPr>
        <w:t>)</w:t>
      </w:r>
      <w:r w:rsidR="000B594C" w:rsidRPr="000B594C">
        <w:rPr>
          <w:u w:color="1A4673"/>
        </w:rPr>
        <w:fldChar w:fldCharType="end"/>
      </w:r>
      <w:r w:rsidR="000B594C" w:rsidRPr="000B594C">
        <w:rPr>
          <w:u w:color="1A4673"/>
        </w:rPr>
        <w:t xml:space="preserve"> and field guides </w:t>
      </w:r>
      <w:commentRangeStart w:id="21"/>
      <w:r w:rsidR="000B594C" w:rsidRPr="000B594C">
        <w:rPr>
          <w:u w:color="1A4673"/>
        </w:rPr>
        <w:fldChar w:fldCharType="begin">
          <w:fldData xml:space="preserve">PEVuZE5vdGU+PENpdGU+PEF1dGhvcj5CcmFuY2g8L0F1dGhvcj48WWVhcj4xOTk4PC9ZZWFyPjxS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</w:fldData>
        </w:fldChar>
      </w:r>
      <w:r w:rsidR="000E5E13">
        <w:rPr>
          <w:u w:color="1A4673"/>
        </w:rPr>
        <w:instrText xml:space="preserve"> ADDIN EN.CITE </w:instrText>
      </w:r>
      <w:r w:rsidR="000E5E13">
        <w:rPr>
          <w:u w:color="1A4673"/>
        </w:rPr>
        <w:fldChar w:fldCharType="begin">
          <w:fldData xml:space="preserve">PEVuZE5vdGU+PENpdGU+PEF1dGhvcj5CcmFuY2g8L0F1dGhvcj48WWVhcj4xOTk4PC9ZZWFyPjxS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</w:fldData>
        </w:fldChar>
      </w:r>
      <w:r w:rsidR="000E5E13">
        <w:rPr>
          <w:u w:color="1A4673"/>
        </w:rPr>
        <w:instrText xml:space="preserve"> ADDIN EN.CITE.DATA </w:instrText>
      </w:r>
      <w:r w:rsidR="000E5E13">
        <w:rPr>
          <w:u w:color="1A4673"/>
        </w:rPr>
      </w:r>
      <w:r w:rsidR="000E5E13">
        <w:rPr>
          <w:u w:color="1A4673"/>
        </w:rPr>
        <w:fldChar w:fldCharType="end"/>
      </w:r>
      <w:r w:rsidR="000B594C" w:rsidRPr="000B594C">
        <w:rPr>
          <w:u w:color="1A4673"/>
        </w:rPr>
        <w:fldChar w:fldCharType="separate"/>
      </w:r>
      <w:r w:rsidR="000E5E13">
        <w:rPr>
          <w:noProof/>
          <w:u w:color="1A4673"/>
        </w:rPr>
        <w:t>(</w:t>
      </w:r>
      <w:hyperlink w:anchor="_ENREF_49" w:tooltip="Júnior, 1997 #72" w:history="1">
        <w:r w:rsidR="009B272E">
          <w:rPr>
            <w:noProof/>
            <w:u w:color="1A4673"/>
          </w:rPr>
          <w:t>49-51</w:t>
        </w:r>
      </w:hyperlink>
      <w:r w:rsidR="000E5E13">
        <w:rPr>
          <w:noProof/>
          <w:u w:color="1A4673"/>
        </w:rPr>
        <w:t xml:space="preserve">, </w:t>
      </w:r>
      <w:hyperlink w:anchor="_ENREF_54" w:tooltip="Branch, 1998 #69" w:history="1">
        <w:r w:rsidR="009B272E">
          <w:rPr>
            <w:noProof/>
            <w:u w:color="1A4673"/>
          </w:rPr>
          <w:t>54-59</w:t>
        </w:r>
      </w:hyperlink>
      <w:r w:rsidR="000E5E13">
        <w:rPr>
          <w:noProof/>
          <w:u w:color="1A4673"/>
        </w:rPr>
        <w:t>)</w:t>
      </w:r>
      <w:r w:rsidR="000B594C" w:rsidRPr="000B594C">
        <w:rPr>
          <w:u w:color="1A4673"/>
        </w:rPr>
        <w:fldChar w:fldCharType="end"/>
      </w:r>
      <w:commentRangeEnd w:id="21"/>
      <w:r w:rsidR="002B03BB">
        <w:rPr>
          <w:rStyle w:val="CommentReference"/>
        </w:rPr>
        <w:commentReference w:id="21"/>
      </w:r>
      <w:r>
        <w:rPr>
          <w:u w:color="1A4673"/>
        </w:rPr>
        <w:t xml:space="preserve"> as these were the most common measures available</w:t>
      </w:r>
      <w:r w:rsidR="000B594C" w:rsidRPr="000B594C">
        <w:rPr>
          <w:u w:color="1A4673"/>
        </w:rPr>
        <w:t>. All lengths were then converted to mass using</w:t>
      </w:r>
      <w:r w:rsidR="00C3421A">
        <w:rPr>
          <w:u w:color="1A4673"/>
        </w:rPr>
        <w:t xml:space="preserve"> </w:t>
      </w:r>
      <w:r w:rsidR="000B594C" w:rsidRPr="000B594C">
        <w:rPr>
          <w:u w:color="1A4673"/>
        </w:rPr>
        <w:t>family</w:t>
      </w:r>
      <w:r w:rsidR="00A50C7D">
        <w:rPr>
          <w:u w:color="1A4673"/>
        </w:rPr>
        <w:t>-</w:t>
      </w:r>
      <w:r w:rsidR="000B594C" w:rsidRPr="000B594C">
        <w:rPr>
          <w:u w:color="1A4673"/>
        </w:rPr>
        <w:t xml:space="preserve">level </w:t>
      </w:r>
      <w:proofErr w:type="spellStart"/>
      <w:r w:rsidR="000B594C" w:rsidRPr="000B594C">
        <w:rPr>
          <w:u w:color="1A4673"/>
        </w:rPr>
        <w:t>allometric</w:t>
      </w:r>
      <w:proofErr w:type="spellEnd"/>
      <w:r w:rsidR="000B594C" w:rsidRPr="000B594C">
        <w:rPr>
          <w:u w:color="1A4673"/>
        </w:rPr>
        <w:t xml:space="preserve"> scaling </w:t>
      </w:r>
      <w:r w:rsidR="000B594C" w:rsidRPr="000B594C">
        <w:rPr>
          <w:u w:color="1A4673"/>
        </w:rPr>
        <w:fldChar w:fldCharType="begin"/>
      </w:r>
      <w:r w:rsidR="000E5E13">
        <w:rPr>
          <w:u w:color="1A4673"/>
        </w:rPr>
        <w:instrText xml:space="preserve"> ADDIN EN.CITE &lt;EndNote&gt;&lt;Cite&gt;&lt;Author&gt;Meiri&lt;/Author&gt;&lt;Year&gt;2010&lt;/Year&gt;&lt;RecNum&gt;66&lt;/RecNum&gt;&lt;DisplayText&gt;(60)&lt;/DisplayText&gt;&lt;record&gt;&lt;rec-number&gt;66&lt;/rec-number&gt;&lt;foreign-keys&gt;&lt;key app="EN" db-id="ax5t9ztwnxe5f8edetnp2tzne0aaff55ftr5" timestamp="1462980313"&gt;66&lt;/key&gt;&lt;/foreign-keys&gt;&lt;ref-type name="Journal Article"&gt;17&lt;/ref-type&gt;&lt;contributors&gt;&lt;authors&gt;&lt;author&gt;Meiri, S&lt;/author&gt;&lt;/authors&gt;&lt;/contributors&gt;&lt;titles&gt;&lt;title&gt;Length–weight allometries in lizards&lt;/title&gt;&lt;secondary-title&gt;Journal of Zoology&lt;/secondary-title&gt;&lt;/titles&gt;&lt;periodical&gt;&lt;full-title&gt;Journal of Zoology&lt;/full-title&gt;&lt;/periodical&gt;&lt;pages&gt;218-226&lt;/pages&gt;&lt;volume&gt;281&lt;/volume&gt;&lt;number&gt;3&lt;/number&gt;&lt;dates&gt;&lt;year&gt;2010&lt;/year&gt;&lt;/dates&gt;&lt;isbn&gt;1469-7998&lt;/isbn&gt;&lt;urls&gt;&lt;/urls&gt;&lt;/record&gt;&lt;/Cite&gt;&lt;/EndNote&gt;</w:instrText>
      </w:r>
      <w:r w:rsidR="000B594C" w:rsidRPr="000B594C">
        <w:rPr>
          <w:u w:color="1A4673"/>
        </w:rPr>
        <w:fldChar w:fldCharType="separate"/>
      </w:r>
      <w:r w:rsidR="000E5E13">
        <w:rPr>
          <w:noProof/>
          <w:u w:color="1A4673"/>
        </w:rPr>
        <w:t>(</w:t>
      </w:r>
      <w:hyperlink w:anchor="_ENREF_60" w:tooltip="Meiri, 2010 #66" w:history="1">
        <w:r w:rsidR="009B272E">
          <w:rPr>
            <w:noProof/>
            <w:u w:color="1A4673"/>
          </w:rPr>
          <w:t>60</w:t>
        </w:r>
      </w:hyperlink>
      <w:r w:rsidR="000E5E13">
        <w:rPr>
          <w:noProof/>
          <w:u w:color="1A4673"/>
        </w:rPr>
        <w:t>)</w:t>
      </w:r>
      <w:r w:rsidR="000B594C" w:rsidRPr="000B594C">
        <w:rPr>
          <w:u w:color="1A4673"/>
        </w:rPr>
        <w:fldChar w:fldCharType="end"/>
      </w:r>
      <w:r w:rsidR="000B594C" w:rsidRPr="000B594C">
        <w:rPr>
          <w:u w:color="1A4673"/>
        </w:rPr>
        <w:t>.</w:t>
      </w:r>
      <w:r w:rsidRPr="00EA5A72">
        <w:t xml:space="preserve"> </w:t>
      </w:r>
      <w:r>
        <w:t xml:space="preserve">Prey size data was included from dietary studies when available. When prey size </w:t>
      </w:r>
      <w:r w:rsidRPr="000B594C">
        <w:t>was not reported</w:t>
      </w:r>
      <w:r>
        <w:t xml:space="preserve"> in the dietary studies</w:t>
      </w:r>
      <w:r w:rsidRPr="000B594C">
        <w:t xml:space="preserve"> and were prey species were identified to the species level, we used</w:t>
      </w:r>
      <w:r>
        <w:t xml:space="preserve"> mean</w:t>
      </w:r>
      <w:r w:rsidRPr="000B594C">
        <w:t xml:space="preserve"> prey</w:t>
      </w:r>
      <w:r>
        <w:t xml:space="preserve"> species</w:t>
      </w:r>
      <w:r w:rsidRPr="000B594C">
        <w:t xml:space="preserve"> body mass from</w:t>
      </w:r>
      <w:r>
        <w:t xml:space="preserve"> available </w:t>
      </w:r>
      <w:r w:rsidRPr="000B594C">
        <w:t xml:space="preserve"> databases </w:t>
      </w:r>
      <w:r w:rsidRPr="000B594C">
        <w:fldChar w:fldCharType="begin">
          <w:fldData xml:space="preserve">PEVuZE5vdGU+PENpdGU+PEF1dGhvcj5GZWxkbWFuPC9BdXRob3I+PFllYXI+MjAxMzwvWWVhcj48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</w:fldData>
        </w:fldChar>
      </w:r>
      <w:r w:rsidR="000E5E13">
        <w:instrText xml:space="preserve"> ADDIN EN.CITE </w:instrText>
      </w:r>
      <w:r w:rsidR="000E5E13">
        <w:fldChar w:fldCharType="begin">
          <w:fldData xml:space="preserve">PEVuZE5vdGU+PENpdGU+PEF1dGhvcj5GZWxkbWFuPC9BdXRob3I+PFllYXI+MjAxMzwvWWVhcj48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</w:fldData>
        </w:fldChar>
      </w:r>
      <w:r w:rsidR="000E5E13">
        <w:instrText xml:space="preserve"> ADDIN EN.CITE.DATA </w:instrText>
      </w:r>
      <w:r w:rsidR="000E5E13">
        <w:fldChar w:fldCharType="end"/>
      </w:r>
      <w:r w:rsidRPr="000B594C">
        <w:fldChar w:fldCharType="separate"/>
      </w:r>
      <w:r w:rsidR="000E5E13">
        <w:rPr>
          <w:noProof/>
        </w:rPr>
        <w:t>(</w:t>
      </w:r>
      <w:hyperlink w:anchor="_ENREF_47" w:tooltip="Feldman, 2013 #64" w:history="1">
        <w:r w:rsidR="009B272E">
          <w:rPr>
            <w:noProof/>
          </w:rPr>
          <w:t>47</w:t>
        </w:r>
      </w:hyperlink>
      <w:r w:rsidR="000E5E13">
        <w:rPr>
          <w:noProof/>
        </w:rPr>
        <w:t xml:space="preserve">, </w:t>
      </w:r>
      <w:hyperlink w:anchor="_ENREF_60" w:tooltip="Meiri, 2010 #66" w:history="1">
        <w:r w:rsidR="009B272E">
          <w:rPr>
            <w:noProof/>
          </w:rPr>
          <w:t>60</w:t>
        </w:r>
      </w:hyperlink>
      <w:r w:rsidR="000E5E13">
        <w:rPr>
          <w:noProof/>
        </w:rPr>
        <w:t xml:space="preserve">, </w:t>
      </w:r>
      <w:hyperlink w:anchor="_ENREF_61" w:tooltip="Myhrvold, 2015 #65" w:history="1">
        <w:r w:rsidR="009B272E">
          <w:rPr>
            <w:noProof/>
          </w:rPr>
          <w:t>61</w:t>
        </w:r>
      </w:hyperlink>
      <w:r w:rsidR="000E5E13">
        <w:rPr>
          <w:noProof/>
        </w:rPr>
        <w:t>)</w:t>
      </w:r>
      <w:r w:rsidRPr="000B594C">
        <w:fldChar w:fldCharType="end"/>
      </w:r>
      <w:r w:rsidRPr="000B594C">
        <w:t>. In cases were only body lengths were available</w:t>
      </w:r>
      <w:r>
        <w:t xml:space="preserve"> for prey species</w:t>
      </w:r>
      <w:r w:rsidRPr="000B594C">
        <w:t xml:space="preserve"> </w:t>
      </w:r>
      <w:proofErr w:type="spellStart"/>
      <w:r w:rsidRPr="000B594C">
        <w:t>allometric</w:t>
      </w:r>
      <w:proofErr w:type="spellEnd"/>
      <w:r w:rsidRPr="000B594C">
        <w:t xml:space="preserve"> scaling</w:t>
      </w:r>
      <w:r>
        <w:t xml:space="preserve"> were used to convert to mass</w:t>
      </w:r>
      <w:r w:rsidRPr="000B594C">
        <w:t xml:space="preserve"> </w:t>
      </w:r>
      <w:r w:rsidRPr="000B594C">
        <w:fldChar w:fldCharType="begin"/>
      </w:r>
      <w:r w:rsidR="000E5E13">
        <w:instrText xml:space="preserve"> ADDIN EN.CITE &lt;EndNote&gt;&lt;Cite&gt;&lt;Author&gt;Pough&lt;/Author&gt;&lt;Year&gt;1980&lt;/Year&gt;&lt;RecNum&gt;67&lt;/RecNum&gt;&lt;DisplayText&gt;(47, 62)&lt;/DisplayText&gt;&lt;record&gt;&lt;rec-number&gt;67&lt;/rec-number&gt;&lt;foreign-keys&gt;&lt;key app="EN" db-id="ax5t9ztwnxe5f8edetnp2tzne0aaff55ftr5" timestamp="1462980661"&gt;67&lt;/key&gt;&lt;/foreign-keys&gt;&lt;ref-type name="Journal Article"&gt;17&lt;/ref-type&gt;&lt;contributors&gt;&lt;authors&gt;&lt;author&gt;Pough, F Harvey&lt;/author&gt;&lt;/authors&gt;&lt;/contributors&gt;&lt;titles&gt;&lt;title&gt;The advantages of ectothermy for tetrapods&lt;/title&gt;&lt;secondary-title&gt;American Naturalist&lt;/secondary-title&gt;&lt;/titles&gt;&lt;periodical&gt;&lt;full-title&gt;American Naturalist&lt;/full-title&gt;&lt;/periodical&gt;&lt;pages&gt;92-112&lt;/pages&gt;&lt;dates&gt;&lt;year&gt;1980&lt;/year&gt;&lt;/dates&gt;&lt;isbn&gt;0003-0147&lt;/isbn&gt;&lt;urls&gt;&lt;/urls&gt;&lt;/record&gt;&lt;/Cite&gt;&lt;Cite&gt;&lt;Author&gt;Feldman&lt;/Author&gt;&lt;Year&gt;2013&lt;/Year&gt;&lt;RecNum&gt;64&lt;/RecNum&gt;&lt;record&gt;&lt;rec-number&gt;64&lt;/rec-number&gt;&lt;foreign-keys&gt;&lt;key app="EN" db-id="ax5t9ztwnxe5f8edetnp2tzne0aaff55ftr5" timestamp="1462979502"&gt;64&lt;/key&gt;&lt;/foreign-keys&gt;&lt;ref-type name="Journal Article"&gt;17&lt;/ref-type&gt;&lt;contributors&gt;&lt;authors&gt;&lt;author&gt;Feldman, Anat&lt;/author&gt;&lt;author&gt;Meiri, Shai&lt;/author&gt;&lt;/authors&gt;&lt;/contributors&gt;&lt;titles&gt;&lt;title&gt;Length–mass allometry in snakes&lt;/title&gt;&lt;secondary-title&gt;Biological Journal of the Linnean Society&lt;/secondary-title&gt;&lt;/titles&gt;&lt;periodical&gt;&lt;full-title&gt;Biological Journal of the Linnean Society&lt;/full-title&gt;&lt;/periodical&gt;&lt;pages&gt;161-172&lt;/pages&gt;&lt;volume&gt;108&lt;/volume&gt;&lt;number&gt;1&lt;/number&gt;&lt;dates&gt;&lt;year&gt;2013&lt;/year&gt;&lt;/dates&gt;&lt;isbn&gt;1095-8312&lt;/isbn&gt;&lt;urls&gt;&lt;/urls&gt;&lt;/record&gt;&lt;/Cite&gt;&lt;/EndNote&gt;</w:instrText>
      </w:r>
      <w:r w:rsidRPr="000B594C">
        <w:fldChar w:fldCharType="separate"/>
      </w:r>
      <w:r w:rsidR="000E5E13">
        <w:rPr>
          <w:noProof/>
        </w:rPr>
        <w:t>(</w:t>
      </w:r>
      <w:hyperlink w:anchor="_ENREF_47" w:tooltip="Feldman, 2013 #64" w:history="1">
        <w:r w:rsidR="009B272E">
          <w:rPr>
            <w:noProof/>
          </w:rPr>
          <w:t>47</w:t>
        </w:r>
      </w:hyperlink>
      <w:r w:rsidR="000E5E13">
        <w:rPr>
          <w:noProof/>
        </w:rPr>
        <w:t xml:space="preserve">, </w:t>
      </w:r>
      <w:hyperlink w:anchor="_ENREF_62" w:tooltip="Pough, 1980 #67" w:history="1">
        <w:r w:rsidR="009B272E">
          <w:rPr>
            <w:noProof/>
          </w:rPr>
          <w:t>62</w:t>
        </w:r>
      </w:hyperlink>
      <w:r w:rsidR="000E5E13">
        <w:rPr>
          <w:noProof/>
        </w:rPr>
        <w:t>)</w:t>
      </w:r>
      <w:r w:rsidRPr="000B594C">
        <w:fldChar w:fldCharType="end"/>
      </w:r>
      <w:r w:rsidRPr="000B594C">
        <w:t>. For species</w:t>
      </w:r>
      <w:r>
        <w:t xml:space="preserve"> that were</w:t>
      </w:r>
      <w:r w:rsidRPr="000B594C">
        <w:t xml:space="preserve"> only identified to the genus level the genus mean body mass was used</w:t>
      </w:r>
      <w:r>
        <w:t xml:space="preserve"> if possible</w:t>
      </w:r>
      <w:r w:rsidRPr="000B594C">
        <w:t>. The estimate</w:t>
      </w:r>
      <w:r>
        <w:t xml:space="preserve"> mean</w:t>
      </w:r>
      <w:r w:rsidRPr="000B594C">
        <w:t xml:space="preserve"> prey size for each</w:t>
      </w:r>
      <w:r>
        <w:t xml:space="preserve"> snake</w:t>
      </w:r>
      <w:r w:rsidRPr="000B594C">
        <w:t xml:space="preserve"> species was then calculated </w:t>
      </w:r>
      <w:r>
        <w:t>using a</w:t>
      </w:r>
      <w:r w:rsidRPr="000B594C">
        <w:t xml:space="preserve"> weighted mean based</w:t>
      </w:r>
      <w:r>
        <w:t xml:space="preserve"> </w:t>
      </w:r>
      <w:r w:rsidRPr="000B594C">
        <w:t>on the proportion each prey species</w:t>
      </w:r>
      <w:r>
        <w:t>/genus or group</w:t>
      </w:r>
      <w:r w:rsidRPr="000B594C">
        <w:t xml:space="preserve"> </w:t>
      </w:r>
      <w:r>
        <w:t>within the diet.</w:t>
      </w:r>
    </w:p>
    <w:p w14:paraId="75790F23" w14:textId="7A0D0524" w:rsidR="00684702" w:rsidRPr="000521E5" w:rsidRDefault="002D0609" w:rsidP="00327156">
      <w:pPr>
        <w:widowControl w:val="0"/>
        <w:autoSpaceDE w:val="0"/>
        <w:autoSpaceDN w:val="0"/>
        <w:adjustRightInd w:val="0"/>
        <w:spacing w:after="160" w:line="360" w:lineRule="auto"/>
        <w:ind w:firstLine="720"/>
        <w:rPr>
          <w:u w:color="1A4673"/>
        </w:rPr>
      </w:pPr>
      <w:r>
        <w:rPr>
          <w:u w:color="1A4673"/>
        </w:rPr>
        <w:t>Snake m</w:t>
      </w:r>
      <w:r w:rsidR="000B594C" w:rsidRPr="000B594C">
        <w:rPr>
          <w:u w:color="1A4673"/>
        </w:rPr>
        <w:t>ass,</w:t>
      </w:r>
      <w:r>
        <w:rPr>
          <w:u w:color="1A4673"/>
        </w:rPr>
        <w:t xml:space="preserve"> prey mass,</w:t>
      </w:r>
      <w:r w:rsidR="000B594C" w:rsidRPr="000B594C">
        <w:rPr>
          <w:u w:color="1A4673"/>
        </w:rPr>
        <w:t xml:space="preserve"> </w:t>
      </w:r>
      <w:r w:rsidR="000B594C" w:rsidRPr="000B594C">
        <w:t>LD</w:t>
      </w:r>
      <w:r w:rsidR="000B594C" w:rsidRPr="000B594C">
        <w:rPr>
          <w:vertAlign w:val="subscript"/>
        </w:rPr>
        <w:t>50</w:t>
      </w:r>
      <w:r w:rsidR="000B594C" w:rsidRPr="000B594C">
        <w:rPr>
          <w:u w:color="1A4673"/>
        </w:rPr>
        <w:t>, venom volume and phylogenetic distance between diet and model were</w:t>
      </w:r>
      <w:r>
        <w:rPr>
          <w:u w:color="1A4673"/>
        </w:rPr>
        <w:t xml:space="preserve"> all</w:t>
      </w:r>
      <w:r w:rsidR="000B594C" w:rsidRPr="000B594C">
        <w:rPr>
          <w:u w:color="1A4673"/>
        </w:rPr>
        <w:t xml:space="preserve"> log</w:t>
      </w:r>
      <w:r w:rsidR="000B594C" w:rsidRPr="002D0609">
        <w:rPr>
          <w:u w:color="1A4673"/>
          <w:vertAlign w:val="subscript"/>
        </w:rPr>
        <w:t>10</w:t>
      </w:r>
      <w:r w:rsidR="000B594C" w:rsidRPr="000B594C">
        <w:rPr>
          <w:u w:color="1A4673"/>
        </w:rPr>
        <w:t xml:space="preserve"> transformed, mean centered and expressed in units of standard deviation prior to analysis. Significance was determined for the fixed effects when 95% of the data is greater or less than 0. The phylogeny from</w:t>
      </w:r>
      <w:r w:rsidRPr="002D0609">
        <w:rPr>
          <w:noProof/>
        </w:rPr>
        <w:t xml:space="preserve"> </w:t>
      </w:r>
      <w:r w:rsidRPr="00C3421A">
        <w:rPr>
          <w:noProof/>
        </w:rPr>
        <w:t>Pyron RA &amp; Burbrink</w:t>
      </w:r>
      <w:r w:rsidRPr="000B594C">
        <w:rPr>
          <w:u w:color="1A4673"/>
        </w:rPr>
        <w:t xml:space="preserve"> </w:t>
      </w:r>
      <w:r>
        <w:rPr>
          <w:u w:color="1A4673"/>
        </w:rPr>
        <w:t xml:space="preserve"> </w:t>
      </w:r>
      <w:r w:rsidR="000B594C" w:rsidRPr="000B594C">
        <w:rPr>
          <w:u w:color="1A4673"/>
        </w:rPr>
        <w:fldChar w:fldCharType="begin"/>
      </w:r>
      <w:r w:rsidR="000E5E13">
        <w:rPr>
          <w:u w:color="1A4673"/>
        </w:rPr>
        <w:instrText xml:space="preserve"> ADDIN EN.CITE &lt;EndNote&gt;&lt;Cite&gt;&lt;Author&gt;Pyron&lt;/Author&gt;&lt;Year&gt;2014&lt;/Year&gt;&lt;RecNum&gt;79&lt;/RecNum&gt;&lt;DisplayText&gt;(63)&lt;/DisplayText&gt;&lt;record&gt;&lt;rec-number&gt;79&lt;/rec-number&gt;&lt;foreign-keys&gt;&lt;key app="EN" db-id="ax5t9ztwnxe5f8edetnp2tzne0aaff55ftr5" timestamp="1462986319"&gt;79&lt;/key&gt;&lt;/foreign-keys&gt;&lt;ref-type name="Journal Article"&gt;17&lt;/ref-type&gt;&lt;contributors&gt;&lt;authors&gt;&lt;author&gt;Pyron, R Alexander&lt;/author&gt;&lt;author&gt;Burbrink, Frank T&lt;/author&gt;&lt;/authors&gt;&lt;/contributors&gt;&lt;titles&gt;&lt;title&gt;Early origin of viviparity and multiple reversions to oviparity in squamate reptiles&lt;/title&gt;&lt;secondary-title&gt;Ecology Letters&lt;/secondary-title&gt;&lt;/titles&gt;&lt;periodical&gt;&lt;full-title&gt;Ecology Letters&lt;/full-title&gt;&lt;/periodical&gt;&lt;pages&gt;13-21&lt;/pages&gt;&lt;volume&gt;17&lt;/volume&gt;&lt;number&gt;1&lt;/number&gt;&lt;dates&gt;&lt;year&gt;2014&lt;/year&gt;&lt;/dates&gt;&lt;isbn&gt;1461-0248&lt;/isbn&gt;&lt;urls&gt;&lt;/urls&gt;&lt;/record&gt;&lt;/Cite&gt;&lt;/EndNote&gt;</w:instrText>
      </w:r>
      <w:r w:rsidR="000B594C" w:rsidRPr="000B594C">
        <w:rPr>
          <w:u w:color="1A4673"/>
        </w:rPr>
        <w:fldChar w:fldCharType="separate"/>
      </w:r>
      <w:r w:rsidR="000E5E13">
        <w:rPr>
          <w:noProof/>
          <w:u w:color="1A4673"/>
        </w:rPr>
        <w:t>(</w:t>
      </w:r>
      <w:hyperlink w:anchor="_ENREF_63" w:tooltip="Pyron, 2014 #79" w:history="1">
        <w:r w:rsidR="009B272E">
          <w:rPr>
            <w:noProof/>
            <w:u w:color="1A4673"/>
          </w:rPr>
          <w:t>63</w:t>
        </w:r>
      </w:hyperlink>
      <w:r w:rsidR="000E5E13">
        <w:rPr>
          <w:noProof/>
          <w:u w:color="1A4673"/>
        </w:rPr>
        <w:t>)</w:t>
      </w:r>
      <w:r w:rsidR="000B594C" w:rsidRPr="000B594C">
        <w:rPr>
          <w:u w:color="1A4673"/>
        </w:rPr>
        <w:fldChar w:fldCharType="end"/>
      </w:r>
      <w:r w:rsidR="000B594C" w:rsidRPr="000B594C">
        <w:rPr>
          <w:u w:color="1A4673"/>
        </w:rPr>
        <w:t xml:space="preserve"> was included in all analys</w:t>
      </w:r>
      <w:r w:rsidR="00A50C7D">
        <w:rPr>
          <w:u w:color="1A4673"/>
        </w:rPr>
        <w:t>e</w:t>
      </w:r>
      <w:r w:rsidR="000B594C" w:rsidRPr="000B594C">
        <w:rPr>
          <w:u w:color="1A4673"/>
        </w:rPr>
        <w:t xml:space="preserve">s to account for </w:t>
      </w:r>
      <w:r w:rsidR="002B03BB">
        <w:rPr>
          <w:u w:color="1A4673"/>
        </w:rPr>
        <w:t>non-independence in traits</w:t>
      </w:r>
      <w:r w:rsidR="000B594C" w:rsidRPr="000B594C">
        <w:rPr>
          <w:u w:color="1A4673"/>
        </w:rPr>
        <w:t xml:space="preserve"> due to common descent.</w:t>
      </w:r>
    </w:p>
    <w:p w14:paraId="6795A934" w14:textId="77777777" w:rsidR="00A50C7D" w:rsidRDefault="00A50C7D" w:rsidP="000B594C">
      <w:pPr>
        <w:spacing w:line="360" w:lineRule="auto"/>
        <w:rPr>
          <w:ins w:id="22" w:author="Andrew Jackson" w:date="2016-07-28T14:36:00Z"/>
          <w:b/>
        </w:rPr>
      </w:pPr>
    </w:p>
    <w:p w14:paraId="53A7DABA" w14:textId="77777777" w:rsidR="000B594C" w:rsidRPr="000B594C" w:rsidRDefault="000B594C" w:rsidP="003D13F7">
      <w:pPr>
        <w:spacing w:line="360" w:lineRule="auto"/>
        <w:outlineLvl w:val="0"/>
        <w:rPr>
          <w:b/>
        </w:rPr>
      </w:pPr>
      <w:r w:rsidRPr="000B594C">
        <w:rPr>
          <w:b/>
        </w:rPr>
        <w:t>Analysis</w:t>
      </w:r>
    </w:p>
    <w:p w14:paraId="555913FF" w14:textId="2B586031" w:rsidR="0019724B" w:rsidRDefault="000B594C" w:rsidP="000B594C">
      <w:pPr>
        <w:spacing w:line="360" w:lineRule="auto"/>
        <w:rPr>
          <w:rFonts w:eastAsia="Times New Roman"/>
        </w:rPr>
      </w:pPr>
      <w:r w:rsidRPr="000B594C">
        <w:t xml:space="preserve">To test our hypotheses we fit Bayesian </w:t>
      </w:r>
      <w:r w:rsidRPr="000B594C">
        <w:rPr>
          <w:rFonts w:eastAsia="Times New Roman"/>
        </w:rPr>
        <w:t xml:space="preserve">multivariate phylogenetic mixed models using the </w:t>
      </w:r>
      <w:proofErr w:type="spellStart"/>
      <w:r w:rsidRPr="000B594C">
        <w:rPr>
          <w:rFonts w:eastAsia="Times New Roman"/>
        </w:rPr>
        <w:t>MCMCglmm</w:t>
      </w:r>
      <w:proofErr w:type="spellEnd"/>
      <w:r w:rsidRPr="000B594C">
        <w:rPr>
          <w:rFonts w:eastAsia="Times New Roman"/>
        </w:rPr>
        <w:t xml:space="preserve"> package </w:t>
      </w:r>
      <w:r w:rsidRPr="000B594C">
        <w:rPr>
          <w:rFonts w:eastAsia="Times New Roman"/>
        </w:rPr>
        <w:fldChar w:fldCharType="begin"/>
      </w:r>
      <w:r w:rsidR="000E5E13">
        <w:rPr>
          <w:rFonts w:eastAsia="Times New Roman"/>
        </w:rPr>
        <w:instrText xml:space="preserve"> ADDIN EN.CITE &lt;EndNote&gt;&lt;Cite&gt;&lt;Author&gt;Hadfield&lt;/Author&gt;&lt;Year&gt;2010&lt;/Year&gt;&lt;RecNum&gt;81&lt;/RecNum&gt;&lt;DisplayText&gt;(64)&lt;/DisplayText&gt;&lt;record&gt;&lt;rec-number&gt;81&lt;/rec-number&gt;&lt;foreign-keys&gt;&lt;key app="EN" db-id="ax5t9ztwnxe5f8edetnp2tzne0aaff55ftr5" timestamp="1462987433"&gt;81&lt;/key&gt;&lt;/foreign-keys&gt;&lt;ref-type name="Journal Article"&gt;17&lt;/ref-type&gt;&lt;contributors&gt;&lt;authors&gt;&lt;author&gt;Hadfield, Jarrod D&lt;/author&gt;&lt;/authors&gt;&lt;/contributors&gt;&lt;titles&gt;&lt;title&gt;MCMC methods for multi-response generalized linear mixed models: the MCMCglmm R 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Software&lt;/full-title&gt;&lt;/periodical&gt;&lt;pages&gt;1-22&lt;/pages&gt;&lt;volume&gt;33&lt;/volume&gt;&lt;number&gt;2&lt;/number&gt;&lt;dates&gt;&lt;year&gt;2010&lt;/year&gt;&lt;/dates&gt;&lt;urls&gt;&lt;/urls&gt;&lt;/record&gt;&lt;/Cite&gt;&lt;/EndNote&gt;</w:instrText>
      </w:r>
      <w:r w:rsidRPr="000B594C">
        <w:rPr>
          <w:rFonts w:eastAsia="Times New Roman"/>
        </w:rPr>
        <w:fldChar w:fldCharType="separate"/>
      </w:r>
      <w:r w:rsidR="000E5E13">
        <w:rPr>
          <w:rFonts w:eastAsia="Times New Roman"/>
          <w:noProof/>
        </w:rPr>
        <w:t>(</w:t>
      </w:r>
      <w:hyperlink w:anchor="_ENREF_64" w:tooltip="Hadfield, 2010 #81" w:history="1">
        <w:r w:rsidR="009B272E">
          <w:rPr>
            <w:rFonts w:eastAsia="Times New Roman"/>
            <w:noProof/>
          </w:rPr>
          <w:t>64</w:t>
        </w:r>
      </w:hyperlink>
      <w:r w:rsidR="000E5E13">
        <w:rPr>
          <w:rFonts w:eastAsia="Times New Roman"/>
          <w:noProof/>
        </w:rPr>
        <w:t>)</w:t>
      </w:r>
      <w:r w:rsidRPr="000B594C">
        <w:rPr>
          <w:rFonts w:eastAsia="Times New Roman"/>
        </w:rPr>
        <w:fldChar w:fldCharType="end"/>
      </w:r>
      <w:r w:rsidRPr="000B594C">
        <w:rPr>
          <w:rFonts w:eastAsia="Times New Roman"/>
        </w:rPr>
        <w:t xml:space="preserve"> in R v 3.2.4 </w:t>
      </w:r>
      <w:r w:rsidRPr="000B594C">
        <w:rPr>
          <w:rFonts w:eastAsia="Times New Roman"/>
        </w:rPr>
        <w:fldChar w:fldCharType="begin"/>
      </w:r>
      <w:r w:rsidR="000E5E13">
        <w:rPr>
          <w:rFonts w:eastAsia="Times New Roman"/>
        </w:rPr>
        <w:instrText xml:space="preserve"> ADDIN EN.CITE &lt;EndNote&gt;&lt;Cite&gt;&lt;Author&gt;Team&lt;/Author&gt;&lt;Year&gt;2016&lt;/Year&gt;&lt;RecNum&gt;80&lt;/RecNum&gt;&lt;DisplayText&gt;(65)&lt;/DisplayText&gt;&lt;record&gt;&lt;rec-number&gt;80&lt;/rec-number&gt;&lt;foreign-keys&gt;&lt;key app="EN" db-id="ax5t9ztwnxe5f8edetnp2tzne0aaff55ftr5" timestamp="1462987352"&gt;80&lt;/key&gt;&lt;/foreign-keys&gt;&lt;ref-type name="Journal Article"&gt;17&lt;/ref-type&gt;&lt;contributors&gt;&lt;authors&gt;&lt;author&gt;R Core Team&lt;/author&gt;&lt;/authors&gt;&lt;/contributors&gt;&lt;auth-address&gt;Vienna, Austria&lt;/auth-address&gt;&lt;titles&gt;&lt;title&gt;R: A Language and Environment for Statistical Computing. R Foundation for Statistical Computing&lt;/title&gt;&lt;/titles&gt;&lt;dates&gt;&lt;year&gt;2016&lt;/year&gt;&lt;/dates&gt;&lt;urls&gt;&lt;related-urls&gt;&lt;url&gt;https://www.R-project.org/&lt;/url&gt;&lt;/related-urls&gt;&lt;/urls&gt;&lt;/record&gt;&lt;/Cite&gt;&lt;/EndNote&gt;</w:instrText>
      </w:r>
      <w:r w:rsidRPr="000B594C">
        <w:rPr>
          <w:rFonts w:eastAsia="Times New Roman"/>
        </w:rPr>
        <w:fldChar w:fldCharType="separate"/>
      </w:r>
      <w:r w:rsidR="000E5E13">
        <w:rPr>
          <w:rFonts w:eastAsia="Times New Roman"/>
          <w:noProof/>
        </w:rPr>
        <w:t>(</w:t>
      </w:r>
      <w:hyperlink w:anchor="_ENREF_65" w:tooltip="Team, 2016 #80" w:history="1">
        <w:r w:rsidR="009B272E">
          <w:rPr>
            <w:rFonts w:eastAsia="Times New Roman"/>
            <w:noProof/>
          </w:rPr>
          <w:t>65</w:t>
        </w:r>
      </w:hyperlink>
      <w:r w:rsidR="000E5E13">
        <w:rPr>
          <w:rFonts w:eastAsia="Times New Roman"/>
          <w:noProof/>
        </w:rPr>
        <w:t>)</w:t>
      </w:r>
      <w:r w:rsidRPr="000B594C">
        <w:rPr>
          <w:rFonts w:eastAsia="Times New Roman"/>
        </w:rPr>
        <w:fldChar w:fldCharType="end"/>
      </w:r>
      <w:r w:rsidRPr="000B594C">
        <w:rPr>
          <w:rFonts w:eastAsia="Times New Roman"/>
        </w:rPr>
        <w:t>.</w:t>
      </w:r>
      <w:r w:rsidR="006747A6">
        <w:rPr>
          <w:rFonts w:eastAsia="Times New Roman"/>
        </w:rPr>
        <w:t xml:space="preserve"> </w:t>
      </w:r>
      <w:r w:rsidRPr="000B594C">
        <w:rPr>
          <w:rFonts w:eastAsia="Times New Roman"/>
        </w:rPr>
        <w:t xml:space="preserve">As venom volume and </w:t>
      </w:r>
      <w:r w:rsidRPr="000B594C">
        <w:t>LD</w:t>
      </w:r>
      <w:r w:rsidRPr="000B594C">
        <w:rPr>
          <w:vertAlign w:val="subscript"/>
        </w:rPr>
        <w:t>50</w:t>
      </w:r>
      <w:r w:rsidRPr="000B594C">
        <w:t xml:space="preserve"> are likely to have co-evolved</w:t>
      </w:r>
      <w:r w:rsidR="00A50C7D">
        <w:t>,</w:t>
      </w:r>
      <w:r w:rsidRPr="000B594C">
        <w:t xml:space="preserve"> both were included as</w:t>
      </w:r>
      <w:r w:rsidR="00A50C7D">
        <w:t xml:space="preserve"> </w:t>
      </w:r>
      <w:r w:rsidRPr="000B594C">
        <w:t>response variables</w:t>
      </w:r>
      <w:r w:rsidR="006747A6">
        <w:t xml:space="preserve"> in</w:t>
      </w:r>
      <w:r w:rsidR="002B03BB">
        <w:t xml:space="preserve"> a series of multivariate analysis</w:t>
      </w:r>
      <w:r w:rsidR="006747A6">
        <w:t xml:space="preserve">. </w:t>
      </w:r>
      <w:r w:rsidRPr="000B594C">
        <w:rPr>
          <w:rFonts w:eastAsia="Times New Roman"/>
        </w:rPr>
        <w:t xml:space="preserve">Phylogeny was controlled by including it using the animal term in the </w:t>
      </w:r>
      <w:proofErr w:type="spellStart"/>
      <w:r w:rsidRPr="000B594C">
        <w:rPr>
          <w:rFonts w:eastAsia="Times New Roman"/>
        </w:rPr>
        <w:t>MCMCglmm</w:t>
      </w:r>
      <w:proofErr w:type="spellEnd"/>
      <w:r w:rsidRPr="000B594C">
        <w:rPr>
          <w:rFonts w:eastAsia="Times New Roman"/>
        </w:rPr>
        <w:t xml:space="preserve"> model while variation due to multiple measures on individual species was included using a separate random term.</w:t>
      </w:r>
      <w:r w:rsidR="006747A6">
        <w:rPr>
          <w:rFonts w:eastAsia="Times New Roman"/>
        </w:rPr>
        <w:t xml:space="preserve"> </w:t>
      </w:r>
      <w:r w:rsidR="006747A6">
        <w:t xml:space="preserve">For the main model </w:t>
      </w:r>
      <w:r w:rsidR="006747A6" w:rsidRPr="000B594C">
        <w:rPr>
          <w:rFonts w:eastAsia="Times New Roman"/>
        </w:rPr>
        <w:t>snake body mass; LD</w:t>
      </w:r>
      <w:r w:rsidR="006747A6" w:rsidRPr="000B594C">
        <w:rPr>
          <w:rFonts w:eastAsia="Times New Roman"/>
          <w:vertAlign w:val="subscript"/>
        </w:rPr>
        <w:t>50</w:t>
      </w:r>
      <w:r w:rsidR="006747A6" w:rsidRPr="000B594C">
        <w:rPr>
          <w:rFonts w:eastAsia="Times New Roman"/>
        </w:rPr>
        <w:t xml:space="preserve"> inoculation method</w:t>
      </w:r>
      <w:r w:rsidR="006747A6">
        <w:rPr>
          <w:rFonts w:eastAsia="Times New Roman"/>
        </w:rPr>
        <w:t xml:space="preserve"> (SC, IM, IV, IP)</w:t>
      </w:r>
      <w:r w:rsidR="006747A6" w:rsidRPr="000B594C">
        <w:rPr>
          <w:rFonts w:eastAsia="Times New Roman"/>
        </w:rPr>
        <w:t>; habitat dimensionality</w:t>
      </w:r>
      <w:r w:rsidR="006747A6">
        <w:rPr>
          <w:rFonts w:eastAsia="Times New Roman"/>
        </w:rPr>
        <w:t xml:space="preserve"> (2D, 3D)</w:t>
      </w:r>
      <w:r w:rsidR="006747A6" w:rsidRPr="000B594C">
        <w:rPr>
          <w:rFonts w:eastAsia="Times New Roman"/>
        </w:rPr>
        <w:t>; the presence of eggs in the diet</w:t>
      </w:r>
      <w:r w:rsidR="006747A6">
        <w:rPr>
          <w:rFonts w:eastAsia="Times New Roman"/>
        </w:rPr>
        <w:t xml:space="preserve"> (absent, present)</w:t>
      </w:r>
      <w:r w:rsidR="006747A6" w:rsidRPr="000B594C">
        <w:rPr>
          <w:rFonts w:eastAsia="Times New Roman"/>
        </w:rPr>
        <w:t>; and the phylogenetic distance of diet species to LD</w:t>
      </w:r>
      <w:r w:rsidR="006747A6" w:rsidRPr="000B594C">
        <w:rPr>
          <w:rFonts w:eastAsia="Times New Roman"/>
          <w:vertAlign w:val="subscript"/>
        </w:rPr>
        <w:t>50</w:t>
      </w:r>
      <w:r w:rsidR="006747A6">
        <w:rPr>
          <w:rFonts w:eastAsia="Times New Roman"/>
        </w:rPr>
        <w:t xml:space="preserve"> model were</w:t>
      </w:r>
      <w:r w:rsidR="006747A6" w:rsidRPr="000B594C">
        <w:rPr>
          <w:rFonts w:eastAsia="Times New Roman"/>
        </w:rPr>
        <w:t xml:space="preserve"> included as explanatory variables</w:t>
      </w:r>
      <w:r w:rsidR="006747A6">
        <w:rPr>
          <w:rFonts w:eastAsia="Times New Roman"/>
        </w:rPr>
        <w:t xml:space="preserve"> </w:t>
      </w:r>
      <w:r w:rsidR="0019724B">
        <w:rPr>
          <w:rFonts w:eastAsia="Times New Roman"/>
        </w:rPr>
        <w:t>to give the analysis;</w:t>
      </w:r>
    </w:p>
    <w:p w14:paraId="5560FE38" w14:textId="68C07F58" w:rsidR="0019724B" w:rsidRDefault="0019724B" w:rsidP="0019724B">
      <w:pPr>
        <w:pStyle w:val="ListParagraph"/>
        <w:numPr>
          <w:ilvl w:val="0"/>
          <w:numId w:val="1"/>
        </w:numPr>
        <w:spacing w:line="360" w:lineRule="auto"/>
      </w:pPr>
      <w:commentRangeStart w:id="23"/>
      <w:r w:rsidRPr="000B594C">
        <w:rPr>
          <w:rFonts w:eastAsia="Times New Roman" w:cs="Times New Roman"/>
          <w:lang w:val="en-US"/>
        </w:rPr>
        <w:lastRenderedPageBreak/>
        <w:t xml:space="preserve">Volume </w:t>
      </w:r>
      <w:commentRangeEnd w:id="23"/>
      <w:r w:rsidR="008D71C8">
        <w:rPr>
          <w:rStyle w:val="CommentReference"/>
          <w:rFonts w:eastAsiaTheme="minorHAnsi"/>
          <w:lang w:val="en-US"/>
        </w:rPr>
        <w:commentReference w:id="23"/>
      </w:r>
      <w:r w:rsidRPr="000B594C">
        <w:rPr>
          <w:rFonts w:eastAsia="Times New Roman" w:cs="Times New Roman"/>
          <w:lang w:val="en-US"/>
        </w:rPr>
        <w:t xml:space="preserve">+ </w:t>
      </w:r>
      <w:r w:rsidRPr="000B594C">
        <w:t>LD</w:t>
      </w:r>
      <w:r w:rsidRPr="000B594C">
        <w:rPr>
          <w:vertAlign w:val="subscript"/>
        </w:rPr>
        <w:t xml:space="preserve">50 </w:t>
      </w:r>
      <w:r w:rsidRPr="000B594C">
        <w:t xml:space="preserve">= </w:t>
      </w:r>
      <w:r w:rsidRPr="000B594C">
        <w:rPr>
          <w:i/>
        </w:rPr>
        <w:t>f</w:t>
      </w:r>
      <w:r>
        <w:t>(S</w:t>
      </w:r>
      <w:r w:rsidRPr="000B594C">
        <w:t>nake mass + LD</w:t>
      </w:r>
      <w:r w:rsidRPr="000B594C">
        <w:rPr>
          <w:vertAlign w:val="subscript"/>
        </w:rPr>
        <w:t>50</w:t>
      </w:r>
      <w:r>
        <w:t xml:space="preserve"> method + Presence of eggs in diet +</w:t>
      </w:r>
      <w:r w:rsidRPr="000B594C">
        <w:t xml:space="preserve"> </w:t>
      </w:r>
      <w:r>
        <w:t>P</w:t>
      </w:r>
      <w:r w:rsidRPr="000B594C">
        <w:t>hylogenetic distance</w:t>
      </w:r>
      <w:r>
        <w:t xml:space="preserve"> between d</w:t>
      </w:r>
      <w:r w:rsidRPr="000B594C">
        <w:t>iet and model</w:t>
      </w:r>
      <w:r>
        <w:t xml:space="preserve"> species + H</w:t>
      </w:r>
      <w:r w:rsidRPr="000B594C">
        <w:t>abitat dimensionality)</w:t>
      </w:r>
      <w:r>
        <w:t xml:space="preserve"> </w:t>
      </w:r>
      <w:r w:rsidR="006747A6" w:rsidRPr="0019724B">
        <w:rPr>
          <w:rFonts w:eastAsia="Times New Roman"/>
        </w:rPr>
        <w:t>(</w:t>
      </w:r>
      <w:r w:rsidR="006747A6">
        <w:t xml:space="preserve">275 </w:t>
      </w:r>
      <w:r w:rsidR="006747A6" w:rsidRPr="000B594C">
        <w:t>observations over 99 species</w:t>
      </w:r>
      <w:r w:rsidR="006747A6" w:rsidRPr="0019724B">
        <w:rPr>
          <w:rFonts w:eastAsia="Times New Roman"/>
        </w:rPr>
        <w:t xml:space="preserve">). </w:t>
      </w:r>
    </w:p>
    <w:p w14:paraId="0F18D87F" w14:textId="4D60BC6F" w:rsidR="00962A65" w:rsidRDefault="0019724B" w:rsidP="000B594C">
      <w:pPr>
        <w:spacing w:line="360" w:lineRule="auto"/>
        <w:rPr>
          <w:rFonts w:eastAsia="Times New Roman"/>
        </w:rPr>
      </w:pPr>
      <w:r w:rsidRPr="0019724B">
        <w:rPr>
          <w:rFonts w:eastAsia="Times New Roman"/>
        </w:rPr>
        <w:t xml:space="preserve">A </w:t>
      </w:r>
      <w:r w:rsidR="00B85A8E">
        <w:rPr>
          <w:rFonts w:eastAsia="Times New Roman"/>
        </w:rPr>
        <w:t>similar</w:t>
      </w:r>
      <w:r w:rsidRPr="0019724B">
        <w:rPr>
          <w:rFonts w:eastAsia="Times New Roman"/>
        </w:rPr>
        <w:t xml:space="preserve"> model was also fit including prey size as an explanatory model which resulted in a smaller dataset of </w:t>
      </w:r>
      <w:r w:rsidRPr="000B594C">
        <w:t xml:space="preserve">177 observations </w:t>
      </w:r>
      <w:r>
        <w:t>across</w:t>
      </w:r>
      <w:r w:rsidRPr="000B594C">
        <w:t xml:space="preserve"> 68 species</w:t>
      </w:r>
      <w:r w:rsidR="000B594C" w:rsidRPr="0019724B">
        <w:rPr>
          <w:rFonts w:eastAsia="Times New Roman"/>
        </w:rPr>
        <w:t>.</w:t>
      </w:r>
      <w:r w:rsidR="00B85A8E">
        <w:rPr>
          <w:rFonts w:eastAsia="Times New Roman"/>
        </w:rPr>
        <w:t xml:space="preserve"> </w:t>
      </w:r>
      <w:r w:rsidR="00234535">
        <w:rPr>
          <w:rFonts w:eastAsia="Times New Roman"/>
        </w:rPr>
        <w:t>To estimate the direct scaling exp</w:t>
      </w:r>
      <w:r w:rsidR="008B331D">
        <w:rPr>
          <w:rFonts w:eastAsia="Times New Roman"/>
        </w:rPr>
        <w:t>onents relating to prey mass,</w:t>
      </w:r>
      <w:r w:rsidR="00234535">
        <w:rPr>
          <w:rFonts w:eastAsia="Times New Roman"/>
        </w:rPr>
        <w:t xml:space="preserve"> venom volume</w:t>
      </w:r>
      <w:r w:rsidR="008B331D">
        <w:rPr>
          <w:rFonts w:eastAsia="Times New Roman"/>
        </w:rPr>
        <w:t xml:space="preserve"> and predator mass</w:t>
      </w:r>
      <w:r w:rsidR="00234535">
        <w:rPr>
          <w:rFonts w:eastAsia="Times New Roman"/>
        </w:rPr>
        <w:t xml:space="preserve"> as referred</w:t>
      </w:r>
      <w:r w:rsidR="00C35262">
        <w:rPr>
          <w:rFonts w:eastAsia="Times New Roman"/>
        </w:rPr>
        <w:t xml:space="preserve"> to in equation</w:t>
      </w:r>
      <w:r w:rsidR="008B331D">
        <w:rPr>
          <w:rFonts w:eastAsia="Times New Roman"/>
        </w:rPr>
        <w:t>s</w:t>
      </w:r>
      <w:r w:rsidR="00C35262">
        <w:rPr>
          <w:rFonts w:eastAsia="Times New Roman"/>
        </w:rPr>
        <w:t xml:space="preserve"> (</w:t>
      </w:r>
      <w:r w:rsidR="008B331D">
        <w:rPr>
          <w:rFonts w:eastAsia="Times New Roman"/>
        </w:rPr>
        <w:t xml:space="preserve">1 and </w:t>
      </w:r>
      <w:r w:rsidR="00C35262">
        <w:rPr>
          <w:rFonts w:eastAsia="Times New Roman"/>
        </w:rPr>
        <w:t>3) we also ran the following model</w:t>
      </w:r>
      <w:r w:rsidR="00234535">
        <w:rPr>
          <w:rFonts w:eastAsia="Times New Roman"/>
        </w:rPr>
        <w:t>;</w:t>
      </w:r>
    </w:p>
    <w:p w14:paraId="188BDE6E" w14:textId="253FB50B" w:rsidR="00962A65" w:rsidRPr="008B331D" w:rsidRDefault="00962A65" w:rsidP="00962A65">
      <w:pPr>
        <w:pStyle w:val="ListParagraph"/>
        <w:numPr>
          <w:ilvl w:val="0"/>
          <w:numId w:val="1"/>
        </w:numPr>
        <w:spacing w:line="360" w:lineRule="auto"/>
      </w:pPr>
      <w:r>
        <w:rPr>
          <w:rFonts w:eastAsia="Times New Roman" w:cs="Times New Roman"/>
          <w:lang w:val="en-US"/>
        </w:rPr>
        <w:t xml:space="preserve">Volume </w:t>
      </w:r>
      <w:r w:rsidRPr="000B594C">
        <w:t xml:space="preserve">= </w:t>
      </w:r>
      <w:proofErr w:type="gramStart"/>
      <w:r w:rsidRPr="00962A65">
        <w:rPr>
          <w:i/>
        </w:rPr>
        <w:t>f</w:t>
      </w:r>
      <w:r>
        <w:t>(</w:t>
      </w:r>
      <w:proofErr w:type="gramEnd"/>
      <w:r>
        <w:t>Prey mass</w:t>
      </w:r>
      <w:r w:rsidRPr="000B594C">
        <w:t>)</w:t>
      </w:r>
      <w:r w:rsidRPr="00962A65">
        <w:rPr>
          <w:rFonts w:eastAsia="Times New Roman"/>
        </w:rPr>
        <w:t xml:space="preserve"> </w:t>
      </w:r>
    </w:p>
    <w:p w14:paraId="66FAD308" w14:textId="26B6A877" w:rsidR="008B331D" w:rsidRPr="00962A65" w:rsidRDefault="008B331D" w:rsidP="008B331D">
      <w:pPr>
        <w:pStyle w:val="ListParagraph"/>
        <w:numPr>
          <w:ilvl w:val="0"/>
          <w:numId w:val="1"/>
        </w:numPr>
        <w:spacing w:line="360" w:lineRule="auto"/>
      </w:pPr>
      <w:r>
        <w:rPr>
          <w:rFonts w:eastAsia="Times New Roman" w:cs="Times New Roman"/>
          <w:lang w:val="en-US"/>
        </w:rPr>
        <w:t xml:space="preserve">Prey mass </w:t>
      </w:r>
      <w:r w:rsidRPr="000B594C">
        <w:t xml:space="preserve">= </w:t>
      </w:r>
      <w:proofErr w:type="gramStart"/>
      <w:r w:rsidRPr="00962A65">
        <w:rPr>
          <w:i/>
        </w:rPr>
        <w:t>f</w:t>
      </w:r>
      <w:r>
        <w:t>(</w:t>
      </w:r>
      <w:proofErr w:type="gramEnd"/>
      <w:r>
        <w:t>Predator mass</w:t>
      </w:r>
      <w:r w:rsidRPr="000B594C">
        <w:t>)</w:t>
      </w:r>
      <w:r w:rsidRPr="00962A65">
        <w:rPr>
          <w:rFonts w:eastAsia="Times New Roman"/>
        </w:rPr>
        <w:t xml:space="preserve"> </w:t>
      </w:r>
    </w:p>
    <w:p w14:paraId="6EEBFD5B" w14:textId="41755820" w:rsidR="000B594C" w:rsidRPr="00B85A8E" w:rsidRDefault="000B594C" w:rsidP="000B594C">
      <w:pPr>
        <w:spacing w:line="360" w:lineRule="auto"/>
      </w:pPr>
      <w:r w:rsidRPr="0019724B">
        <w:rPr>
          <w:rFonts w:eastAsia="Times New Roman"/>
        </w:rPr>
        <w:t>Finally, we also fit</w:t>
      </w:r>
      <w:r w:rsidR="00A50C7D">
        <w:rPr>
          <w:rFonts w:eastAsia="Times New Roman"/>
        </w:rPr>
        <w:t>ted</w:t>
      </w:r>
      <w:r w:rsidRPr="0019724B">
        <w:rPr>
          <w:rFonts w:eastAsia="Times New Roman"/>
        </w:rPr>
        <w:t xml:space="preserve"> a final set of sensitivity analysis </w:t>
      </w:r>
      <w:r w:rsidR="00B85A8E">
        <w:rPr>
          <w:rFonts w:eastAsia="Times New Roman"/>
        </w:rPr>
        <w:t>including the main model with</w:t>
      </w:r>
      <w:r w:rsidRPr="0019724B">
        <w:rPr>
          <w:rFonts w:eastAsia="Times New Roman"/>
        </w:rPr>
        <w:t xml:space="preserve"> constriction behavior included as a categorical factor </w:t>
      </w:r>
      <w:r w:rsidR="00B85A8E">
        <w:rPr>
          <w:rFonts w:eastAsia="Times New Roman"/>
        </w:rPr>
        <w:t xml:space="preserve">(absent, present) </w:t>
      </w:r>
      <w:r w:rsidRPr="0019724B">
        <w:rPr>
          <w:rFonts w:eastAsia="Times New Roman"/>
        </w:rPr>
        <w:t xml:space="preserve">and a model with habitat type included instead of habitat dimension with the levels of terrestrial; aquatic and arboreal. </w:t>
      </w:r>
    </w:p>
    <w:p w14:paraId="65E89527" w14:textId="2F0182F2" w:rsidR="00C3421A" w:rsidRDefault="000B594C" w:rsidP="00327156">
      <w:pPr>
        <w:spacing w:line="360" w:lineRule="auto"/>
        <w:ind w:firstLine="720"/>
        <w:rPr>
          <w:rFonts w:eastAsia="Times New Roman"/>
        </w:rPr>
      </w:pPr>
      <w:r w:rsidRPr="000B594C">
        <w:rPr>
          <w:rFonts w:eastAsia="Times New Roman"/>
        </w:rPr>
        <w:t xml:space="preserve">All models were fitted with parameter </w:t>
      </w:r>
      <w:r w:rsidR="008B331D">
        <w:rPr>
          <w:rFonts w:eastAsia="Times New Roman"/>
        </w:rPr>
        <w:t>expanded priors (</w:t>
      </w:r>
      <w:proofErr w:type="spellStart"/>
      <w:r w:rsidR="008B331D">
        <w:rPr>
          <w:rFonts w:eastAsia="Times New Roman"/>
        </w:rPr>
        <w:t>Hedfield</w:t>
      </w:r>
      <w:proofErr w:type="spellEnd"/>
      <w:r w:rsidR="008B331D">
        <w:rPr>
          <w:rFonts w:eastAsia="Times New Roman"/>
        </w:rPr>
        <w:t xml:space="preserve"> 2010) with s</w:t>
      </w:r>
      <w:r w:rsidRPr="000B594C">
        <w:rPr>
          <w:rFonts w:eastAsia="Times New Roman"/>
        </w:rPr>
        <w:t>tand</w:t>
      </w:r>
      <w:r w:rsidR="008B331D">
        <w:rPr>
          <w:rFonts w:eastAsia="Times New Roman"/>
        </w:rPr>
        <w:t xml:space="preserve">ard non-informative priors </w:t>
      </w:r>
      <w:r w:rsidRPr="000B594C">
        <w:rPr>
          <w:rFonts w:eastAsia="Times New Roman"/>
        </w:rPr>
        <w:t xml:space="preserve">also tested separately </w:t>
      </w:r>
      <w:r w:rsidR="00B85A8E">
        <w:rPr>
          <w:rFonts w:eastAsia="Times New Roman"/>
        </w:rPr>
        <w:t>to ensure</w:t>
      </w:r>
      <w:r w:rsidRPr="000B594C">
        <w:rPr>
          <w:rFonts w:eastAsia="Times New Roman"/>
        </w:rPr>
        <w:t xml:space="preserve"> that choice of prior had no </w:t>
      </w:r>
      <w:proofErr w:type="spellStart"/>
      <w:r w:rsidRPr="000B594C">
        <w:rPr>
          <w:rFonts w:eastAsia="Times New Roman"/>
        </w:rPr>
        <w:t>affect</w:t>
      </w:r>
      <w:proofErr w:type="spellEnd"/>
      <w:r w:rsidRPr="000B594C">
        <w:rPr>
          <w:rFonts w:eastAsia="Times New Roman"/>
        </w:rPr>
        <w:t xml:space="preserve"> on model results. A burn-in, thinning and number of iterations was determined for each mode</w:t>
      </w:r>
      <w:r w:rsidR="00B85A8E">
        <w:rPr>
          <w:rFonts w:eastAsia="Times New Roman"/>
        </w:rPr>
        <w:t>l</w:t>
      </w:r>
      <w:r w:rsidRPr="000B594C">
        <w:rPr>
          <w:rFonts w:eastAsia="Times New Roman"/>
        </w:rPr>
        <w:t xml:space="preserve"> </w:t>
      </w:r>
      <w:r w:rsidR="007B5C0E">
        <w:rPr>
          <w:rFonts w:eastAsia="Times New Roman"/>
        </w:rPr>
        <w:t>separately</w:t>
      </w:r>
      <w:r w:rsidR="008B331D">
        <w:rPr>
          <w:rFonts w:eastAsia="Times New Roman"/>
        </w:rPr>
        <w:t xml:space="preserve"> </w:t>
      </w:r>
      <w:r w:rsidRPr="000B594C">
        <w:rPr>
          <w:rFonts w:eastAsia="Times New Roman"/>
        </w:rPr>
        <w:t>to ensure effective sample sizes exceeded 1000 for all parameter estimates</w:t>
      </w:r>
      <w:r w:rsidR="008B331D">
        <w:rPr>
          <w:rFonts w:eastAsia="Times New Roman"/>
        </w:rPr>
        <w:t>. W</w:t>
      </w:r>
      <w:r w:rsidR="00B85A8E">
        <w:rPr>
          <w:rFonts w:eastAsia="Times New Roman"/>
        </w:rPr>
        <w:t>e tested for</w:t>
      </w:r>
      <w:r w:rsidRPr="000B594C">
        <w:rPr>
          <w:rFonts w:eastAsia="Times New Roman"/>
        </w:rPr>
        <w:t xml:space="preserve"> convergence using the </w:t>
      </w:r>
      <w:proofErr w:type="spellStart"/>
      <w:r w:rsidRPr="000B594C">
        <w:rPr>
          <w:rFonts w:eastAsia="Times New Roman"/>
        </w:rPr>
        <w:t>Gelman</w:t>
      </w:r>
      <w:proofErr w:type="spellEnd"/>
      <w:r w:rsidRPr="000B594C">
        <w:rPr>
          <w:rFonts w:eastAsia="Times New Roman"/>
        </w:rPr>
        <w:t>-Rubin statistic</w:t>
      </w:r>
      <w:r w:rsidR="00B85A8E">
        <w:rPr>
          <w:rFonts w:eastAsia="Times New Roman"/>
        </w:rPr>
        <w:t xml:space="preserve"> over three separate chains</w:t>
      </w:r>
      <w:r w:rsidRPr="000B594C">
        <w:rPr>
          <w:rFonts w:eastAsia="Times New Roman"/>
        </w:rPr>
        <w:t xml:space="preserve"> </w:t>
      </w:r>
      <w:r w:rsidRPr="000B594C">
        <w:rPr>
          <w:rFonts w:eastAsia="Times New Roman"/>
        </w:rPr>
        <w:fldChar w:fldCharType="begin"/>
      </w:r>
      <w:r w:rsidR="000E5E13">
        <w:rPr>
          <w:rFonts w:eastAsia="Times New Roman"/>
        </w:rPr>
        <w:instrText xml:space="preserve"> ADDIN EN.CITE &lt;EndNote&gt;&lt;Cite&gt;&lt;Author&gt;Brooks&lt;/Author&gt;&lt;Year&gt;1998&lt;/Year&gt;&lt;RecNum&gt;82&lt;/RecNum&gt;&lt;DisplayText&gt;(66)&lt;/DisplayText&gt;&lt;record&gt;&lt;rec-number&gt;82&lt;/rec-number&gt;&lt;foreign-keys&gt;&lt;key app="EN" db-id="ax5t9ztwnxe5f8edetnp2tzne0aaff55ftr5" timestamp="1463051189"&gt;82&lt;/key&gt;&lt;/foreign-keys&gt;&lt;ref-type name="Journal Article"&gt;17&lt;/ref-type&gt;&lt;contributors&gt;&lt;authors&gt;&lt;author&gt;Brooks, Stephen P&lt;/author&gt;&lt;author&gt;Gelman, Andrew&lt;/author&gt;&lt;/authors&gt;&lt;/contributors&gt;&lt;titles&gt;&lt;title&gt;General methods for monitoring convergence of iterative simulations&lt;/title&gt;&lt;secondary-title&gt;Journal of computational and graphical statistics&lt;/secondary-title&gt;&lt;/titles&gt;&lt;periodical&gt;&lt;full-title&gt;Journal of computational and graphical statistics&lt;/full-title&gt;&lt;/periodical&gt;&lt;pages&gt;434-455&lt;/pages&gt;&lt;volume&gt;7&lt;/volume&gt;&lt;number&gt;4&lt;/number&gt;&lt;dates&gt;&lt;year&gt;1998&lt;/year&gt;&lt;/dates&gt;&lt;isbn&gt;1061-8600&lt;/isbn&gt;&lt;urls&gt;&lt;/urls&gt;&lt;/record&gt;&lt;/Cite&gt;&lt;/EndNote&gt;</w:instrText>
      </w:r>
      <w:r w:rsidRPr="000B594C">
        <w:rPr>
          <w:rFonts w:eastAsia="Times New Roman"/>
        </w:rPr>
        <w:fldChar w:fldCharType="separate"/>
      </w:r>
      <w:r w:rsidR="000E5E13">
        <w:rPr>
          <w:rFonts w:eastAsia="Times New Roman"/>
          <w:noProof/>
        </w:rPr>
        <w:t>(</w:t>
      </w:r>
      <w:hyperlink w:anchor="_ENREF_66" w:tooltip="Brooks, 1998 #82" w:history="1">
        <w:r w:rsidR="009B272E">
          <w:rPr>
            <w:rFonts w:eastAsia="Times New Roman"/>
            <w:noProof/>
          </w:rPr>
          <w:t>66</w:t>
        </w:r>
      </w:hyperlink>
      <w:r w:rsidR="000E5E13">
        <w:rPr>
          <w:rFonts w:eastAsia="Times New Roman"/>
          <w:noProof/>
        </w:rPr>
        <w:t>)</w:t>
      </w:r>
      <w:r w:rsidRPr="000B594C">
        <w:rPr>
          <w:rFonts w:eastAsia="Times New Roman"/>
        </w:rPr>
        <w:fldChar w:fldCharType="end"/>
      </w:r>
      <w:r w:rsidRPr="000B594C">
        <w:rPr>
          <w:rFonts w:eastAsia="Times New Roman"/>
        </w:rPr>
        <w:t>.</w:t>
      </w:r>
    </w:p>
    <w:p w14:paraId="0DA9DA0D" w14:textId="640F7810" w:rsidR="00A727C3" w:rsidRDefault="000B594C" w:rsidP="00D05767">
      <w:pPr>
        <w:spacing w:line="360" w:lineRule="auto"/>
        <w:rPr>
          <w:ins w:id="24" w:author="Kevin Healy" w:date="2016-12-29T15:57:00Z"/>
          <w:b/>
          <w:sz w:val="28"/>
          <w:szCs w:val="28"/>
        </w:rPr>
      </w:pPr>
      <w:r w:rsidRPr="000B594C">
        <w:rPr>
          <w:rFonts w:eastAsia="Times New Roman"/>
        </w:rPr>
        <w:t xml:space="preserve"> </w:t>
      </w:r>
    </w:p>
    <w:p w14:paraId="797395D4" w14:textId="77777777" w:rsidR="000B594C" w:rsidRDefault="000B594C" w:rsidP="003D13F7">
      <w:pPr>
        <w:spacing w:line="360" w:lineRule="auto"/>
        <w:outlineLvl w:val="0"/>
        <w:rPr>
          <w:b/>
          <w:sz w:val="28"/>
          <w:szCs w:val="28"/>
        </w:rPr>
      </w:pPr>
      <w:r w:rsidRPr="00A6180A">
        <w:rPr>
          <w:b/>
          <w:sz w:val="28"/>
          <w:szCs w:val="28"/>
        </w:rPr>
        <w:t>Results</w:t>
      </w:r>
    </w:p>
    <w:p w14:paraId="1B30DB6F" w14:textId="0692B602" w:rsidR="008D71C8" w:rsidRPr="008D71C8" w:rsidRDefault="008D71C8" w:rsidP="003D13F7">
      <w:pPr>
        <w:spacing w:line="360" w:lineRule="auto"/>
        <w:outlineLvl w:val="0"/>
        <w:rPr>
          <w:rFonts w:eastAsia="Times New Roman"/>
        </w:rPr>
      </w:pPr>
      <w:r w:rsidRPr="008D71C8">
        <w:rPr>
          <w:rFonts w:eastAsia="Times New Roman"/>
        </w:rPr>
        <w:t>Our</w:t>
      </w:r>
      <w:r w:rsidR="00AF51A8">
        <w:rPr>
          <w:rFonts w:eastAsia="Times New Roman"/>
        </w:rPr>
        <w:t xml:space="preserve"> final compiled</w:t>
      </w:r>
      <w:r w:rsidRPr="008D71C8">
        <w:rPr>
          <w:rFonts w:eastAsia="Times New Roman"/>
        </w:rPr>
        <w:t xml:space="preserve"> dataset of venom traits and corresponding trophic and </w:t>
      </w:r>
      <w:proofErr w:type="spellStart"/>
      <w:r w:rsidRPr="008D71C8">
        <w:rPr>
          <w:rFonts w:eastAsia="Times New Roman"/>
        </w:rPr>
        <w:t>macroecological</w:t>
      </w:r>
      <w:proofErr w:type="spellEnd"/>
      <w:r w:rsidRPr="008D71C8">
        <w:rPr>
          <w:rFonts w:eastAsia="Times New Roman"/>
        </w:rPr>
        <w:t xml:space="preserve"> data consisted of </w:t>
      </w:r>
      <w:r w:rsidRPr="008D71C8">
        <w:t>275 observations over 99 species</w:t>
      </w:r>
      <w:r w:rsidR="00AF51A8">
        <w:rPr>
          <w:rFonts w:eastAsia="Times New Roman"/>
        </w:rPr>
        <w:t xml:space="preserve"> which c</w:t>
      </w:r>
      <w:r w:rsidR="00042302">
        <w:rPr>
          <w:rFonts w:eastAsia="Times New Roman"/>
        </w:rPr>
        <w:t xml:space="preserve">orresponds to the data used in the </w:t>
      </w:r>
      <w:r w:rsidR="00AF51A8">
        <w:rPr>
          <w:rFonts w:eastAsia="Times New Roman"/>
        </w:rPr>
        <w:t xml:space="preserve">main analysis. We also conducted supplementary analysis were we included whether species to are known to using constricting behaviors; the inclusion of habitat type and finally an analysis including prey body size which was conducted using a reduced dataset of </w:t>
      </w:r>
      <w:r w:rsidR="00AF51A8" w:rsidRPr="000B594C">
        <w:t xml:space="preserve">177 observations </w:t>
      </w:r>
      <w:r w:rsidR="00AF51A8">
        <w:t>across</w:t>
      </w:r>
      <w:r w:rsidR="00AF51A8" w:rsidRPr="000B594C">
        <w:t xml:space="preserve"> 68 species</w:t>
      </w:r>
      <w:r w:rsidR="00AF51A8">
        <w:rPr>
          <w:rFonts w:eastAsia="Times New Roman"/>
        </w:rPr>
        <w:t xml:space="preserve">. We report </w:t>
      </w:r>
      <w:r w:rsidR="00042302">
        <w:rPr>
          <w:rFonts w:eastAsia="Times New Roman"/>
        </w:rPr>
        <w:t>the</w:t>
      </w:r>
      <w:r w:rsidR="00AF51A8">
        <w:rPr>
          <w:rFonts w:eastAsia="Times New Roman"/>
        </w:rPr>
        <w:t xml:space="preserve"> results across all models </w:t>
      </w:r>
      <w:r w:rsidR="00042302">
        <w:rPr>
          <w:rFonts w:eastAsia="Times New Roman"/>
        </w:rPr>
        <w:t>relating to</w:t>
      </w:r>
      <w:r w:rsidR="00AF51A8">
        <w:rPr>
          <w:rFonts w:eastAsia="Times New Roman"/>
        </w:rPr>
        <w:t xml:space="preserve"> the importance of each driving factor</w:t>
      </w:r>
      <w:r w:rsidR="00042302">
        <w:rPr>
          <w:rFonts w:eastAsia="Times New Roman"/>
        </w:rPr>
        <w:t xml:space="preserve"> in order below.</w:t>
      </w:r>
    </w:p>
    <w:p w14:paraId="273BFC77" w14:textId="43513693" w:rsidR="00A6180A" w:rsidRPr="008D71C8" w:rsidRDefault="00A6180A" w:rsidP="003D13F7">
      <w:pPr>
        <w:spacing w:line="360" w:lineRule="auto"/>
        <w:outlineLvl w:val="0"/>
        <w:rPr>
          <w:b/>
        </w:rPr>
      </w:pPr>
      <w:r w:rsidRPr="008D71C8">
        <w:rPr>
          <w:b/>
        </w:rPr>
        <w:t>Predator-prey coevolution</w:t>
      </w:r>
    </w:p>
    <w:p w14:paraId="51F74C41" w14:textId="1A2B7D08" w:rsidR="00A6180A" w:rsidRPr="0032583D" w:rsidRDefault="00A6180A" w:rsidP="000B594C">
      <w:pPr>
        <w:spacing w:line="360" w:lineRule="auto"/>
      </w:pPr>
      <w:r w:rsidRPr="008D71C8">
        <w:rPr>
          <w:lang w:val="en-IE"/>
        </w:rPr>
        <w:t>Despite</w:t>
      </w:r>
      <w:r w:rsidR="008D71C8" w:rsidRPr="008D71C8">
        <w:rPr>
          <w:lang w:val="en-IE"/>
        </w:rPr>
        <w:t xml:space="preserve"> the presence of only eight</w:t>
      </w:r>
      <w:r w:rsidR="00042302">
        <w:rPr>
          <w:lang w:val="en-IE"/>
        </w:rPr>
        <w:t xml:space="preserve"> egg eating</w:t>
      </w:r>
      <w:r w:rsidR="008D71C8" w:rsidRPr="008D71C8">
        <w:rPr>
          <w:lang w:val="en-IE"/>
        </w:rPr>
        <w:t xml:space="preserve"> species</w:t>
      </w:r>
      <w:r w:rsidR="008D71C8" w:rsidRPr="0032583D">
        <w:rPr>
          <w:lang w:val="en-IE"/>
        </w:rPr>
        <w:t xml:space="preserve"> in our dataset </w:t>
      </w:r>
      <w:r w:rsidRPr="0032583D">
        <w:t>LD</w:t>
      </w:r>
      <w:r w:rsidRPr="0032583D">
        <w:rPr>
          <w:vertAlign w:val="subscript"/>
        </w:rPr>
        <w:t xml:space="preserve">50 </w:t>
      </w:r>
      <w:r w:rsidRPr="0032583D">
        <w:t xml:space="preserve">was found to be significantly higher in species with eggs in their diet in both the main and constriction </w:t>
      </w:r>
      <w:r w:rsidRPr="0032583D">
        <w:lastRenderedPageBreak/>
        <w:t>models</w:t>
      </w:r>
      <w:r w:rsidR="00A23552" w:rsidRPr="0032583D">
        <w:t xml:space="preserve">, </w:t>
      </w:r>
      <w:r w:rsidR="00E36631">
        <w:t>while</w:t>
      </w:r>
      <w:r w:rsidR="00E36631" w:rsidRPr="0032583D">
        <w:t xml:space="preserve"> </w:t>
      </w:r>
      <w:r w:rsidR="00A23552" w:rsidRPr="0032583D">
        <w:t>v</w:t>
      </w:r>
      <w:r w:rsidRPr="0032583D">
        <w:t xml:space="preserve">enom volume </w:t>
      </w:r>
      <w:r w:rsidR="00E36631">
        <w:t>had</w:t>
      </w:r>
      <w:r w:rsidR="00042302" w:rsidRPr="0032583D">
        <w:t xml:space="preserve"> </w:t>
      </w:r>
      <w:r w:rsidRPr="0032583D">
        <w:t>a negative</w:t>
      </w:r>
      <w:r w:rsidR="00E36631">
        <w:t xml:space="preserve">, but </w:t>
      </w:r>
      <w:r w:rsidR="00E36631" w:rsidRPr="0032583D">
        <w:t>non-significant</w:t>
      </w:r>
      <w:r w:rsidR="00E36631">
        <w:t>,</w:t>
      </w:r>
      <w:r w:rsidRPr="0032583D">
        <w:t xml:space="preserve"> association with </w:t>
      </w:r>
      <w:proofErr w:type="spellStart"/>
      <w:r w:rsidR="00E36631">
        <w:t>ovivorous</w:t>
      </w:r>
      <w:proofErr w:type="spellEnd"/>
      <w:r w:rsidR="00E36631">
        <w:t xml:space="preserve"> behavior </w:t>
      </w:r>
      <w:r w:rsidRPr="0032583D">
        <w:t>in all models (Table 2; Tables A2-4).</w:t>
      </w:r>
    </w:p>
    <w:p w14:paraId="3EF5D908" w14:textId="65EA6DBF" w:rsidR="0015598C" w:rsidRDefault="000B594C" w:rsidP="00031D64">
      <w:pPr>
        <w:spacing w:line="360" w:lineRule="auto"/>
        <w:ind w:firstLine="720"/>
      </w:pPr>
      <w:r w:rsidRPr="0032583D">
        <w:t xml:space="preserve">Of the species included within the analysis only 14 species </w:t>
      </w:r>
      <w:r w:rsidR="00E36631">
        <w:t>had</w:t>
      </w:r>
      <w:r w:rsidR="00E36631" w:rsidRPr="0032583D">
        <w:t xml:space="preserve"> </w:t>
      </w:r>
      <w:r w:rsidRPr="0032583D">
        <w:t>a diet completely matching that of the LD</w:t>
      </w:r>
      <w:r w:rsidRPr="0032583D">
        <w:rPr>
          <w:vertAlign w:val="subscript"/>
        </w:rPr>
        <w:t>50</w:t>
      </w:r>
      <w:r w:rsidRPr="0032583D">
        <w:t xml:space="preserve"> model</w:t>
      </w:r>
      <w:r w:rsidR="00E36631">
        <w:t xml:space="preserve"> the</w:t>
      </w:r>
      <w:r w:rsidR="00B93825">
        <w:t>ir venom</w:t>
      </w:r>
      <w:r w:rsidR="00E36631">
        <w:t xml:space="preserve"> </w:t>
      </w:r>
      <w:r w:rsidR="00B93825">
        <w:t xml:space="preserve">was </w:t>
      </w:r>
      <w:r w:rsidR="00E36631">
        <w:t>tested on</w:t>
      </w:r>
      <w:r w:rsidR="002D0609" w:rsidRPr="0032583D">
        <w:t xml:space="preserve">, i.e. </w:t>
      </w:r>
      <w:r w:rsidR="006D672F" w:rsidRPr="0032583D">
        <w:t>the LD</w:t>
      </w:r>
      <w:r w:rsidR="006D672F" w:rsidRPr="0032583D">
        <w:rPr>
          <w:vertAlign w:val="subscript"/>
        </w:rPr>
        <w:t>5</w:t>
      </w:r>
      <w:r w:rsidR="00135203" w:rsidRPr="0032583D">
        <w:rPr>
          <w:vertAlign w:val="subscript"/>
        </w:rPr>
        <w:t>0</w:t>
      </w:r>
      <w:r w:rsidR="006D672F" w:rsidRPr="0032583D">
        <w:t xml:space="preserve"> of</w:t>
      </w:r>
      <w:r w:rsidR="006D672F">
        <w:t xml:space="preserve"> a species with a</w:t>
      </w:r>
      <w:r w:rsidR="002D0609">
        <w:t xml:space="preserve"> diet including 100% mammals</w:t>
      </w:r>
      <w:r w:rsidR="006D672F">
        <w:t xml:space="preserve"> tested using a mouse model</w:t>
      </w:r>
      <w:r w:rsidR="002D0609">
        <w:t>.</w:t>
      </w:r>
      <w:r w:rsidRPr="000B594C">
        <w:t xml:space="preserve"> </w:t>
      </w:r>
      <w:r w:rsidR="002D0609">
        <w:t>Most</w:t>
      </w:r>
      <w:r w:rsidRPr="000B594C">
        <w:t xml:space="preserve"> species in the dataset </w:t>
      </w:r>
      <w:r w:rsidR="00B93825">
        <w:t xml:space="preserve">had </w:t>
      </w:r>
      <w:r w:rsidR="002D0609">
        <w:t>a diet with a least some component not matching the</w:t>
      </w:r>
      <w:r w:rsidR="002D0609" w:rsidRPr="002D0609">
        <w:t xml:space="preserve"> LD</w:t>
      </w:r>
      <w:r w:rsidR="002D0609" w:rsidRPr="002D0609">
        <w:rPr>
          <w:vertAlign w:val="subscript"/>
        </w:rPr>
        <w:t>50</w:t>
      </w:r>
      <w:r w:rsidR="002D0609" w:rsidRPr="000B594C">
        <w:t xml:space="preserve"> model</w:t>
      </w:r>
      <w:r w:rsidRPr="000B594C">
        <w:t xml:space="preserve"> as reflected by a median evolutionary distance</w:t>
      </w:r>
      <w:r w:rsidR="002D0609">
        <w:t xml:space="preserve"> </w:t>
      </w:r>
      <w:r w:rsidR="002D0609" w:rsidRPr="000B594C">
        <w:t>of 211.3 million years</w:t>
      </w:r>
      <w:r w:rsidRPr="000B594C">
        <w:t xml:space="preserve"> between the</w:t>
      </w:r>
      <w:r w:rsidR="00B93825">
        <w:t xml:space="preserve"> common ancestors of the dietary taxa </w:t>
      </w:r>
      <w:r w:rsidRPr="000B594C">
        <w:t xml:space="preserve">and the </w:t>
      </w:r>
      <w:r w:rsidRPr="002D0609">
        <w:t>LD</w:t>
      </w:r>
      <w:r w:rsidRPr="002D0609">
        <w:rPr>
          <w:vertAlign w:val="subscript"/>
        </w:rPr>
        <w:t>50</w:t>
      </w:r>
      <w:r w:rsidRPr="002D0609">
        <w:t xml:space="preserve"> </w:t>
      </w:r>
      <w:r w:rsidRPr="000B594C">
        <w:t>species</w:t>
      </w:r>
      <w:r w:rsidR="002D0609">
        <w:t xml:space="preserve">. </w:t>
      </w:r>
      <w:r w:rsidRPr="000B594C">
        <w:t xml:space="preserve">In all models species </w:t>
      </w:r>
      <w:r w:rsidRPr="002D0609">
        <w:t>LD</w:t>
      </w:r>
      <w:r w:rsidRPr="002D0609">
        <w:rPr>
          <w:vertAlign w:val="subscript"/>
        </w:rPr>
        <w:t>50</w:t>
      </w:r>
      <w:r w:rsidRPr="000B594C">
        <w:t xml:space="preserve"> increased with mean phylogenetic distance between the diet and the </w:t>
      </w:r>
      <w:r w:rsidRPr="002D0609">
        <w:t>LD</w:t>
      </w:r>
      <w:r w:rsidRPr="002D0609">
        <w:rPr>
          <w:vertAlign w:val="subscript"/>
        </w:rPr>
        <w:t>50</w:t>
      </w:r>
      <w:r w:rsidRPr="000B594C">
        <w:t xml:space="preserve"> model </w:t>
      </w:r>
      <w:r w:rsidR="00B93825">
        <w:t xml:space="preserve">with snake </w:t>
      </w:r>
      <w:r w:rsidRPr="000B594C">
        <w:t xml:space="preserve">species with diets </w:t>
      </w:r>
      <w:r w:rsidR="005718A8" w:rsidRPr="000B594C">
        <w:t>phylogenetically</w:t>
      </w:r>
      <w:r w:rsidRPr="000B594C">
        <w:t xml:space="preserve"> close to the LD</w:t>
      </w:r>
      <w:r w:rsidRPr="000B594C">
        <w:rPr>
          <w:vertAlign w:val="subscript"/>
        </w:rPr>
        <w:t>50</w:t>
      </w:r>
      <w:r w:rsidRPr="000B594C">
        <w:t xml:space="preserve"> model</w:t>
      </w:r>
      <w:r w:rsidR="00B93825">
        <w:t xml:space="preserve"> species hence</w:t>
      </w:r>
      <w:r w:rsidRPr="000B594C">
        <w:t xml:space="preserve"> hav</w:t>
      </w:r>
      <w:r w:rsidR="00B93825">
        <w:t>ing</w:t>
      </w:r>
      <w:r w:rsidRPr="000B594C">
        <w:t xml:space="preserve"> higher </w:t>
      </w:r>
      <w:r w:rsidR="00B93825">
        <w:t>potencies</w:t>
      </w:r>
      <w:r w:rsidR="00B93825" w:rsidRPr="000B594C">
        <w:t xml:space="preserve"> </w:t>
      </w:r>
      <w:r w:rsidRPr="000B594C">
        <w:t xml:space="preserve">(table 2; tableA2-3; Figure 1B).  From the main model, after back transforming the mean </w:t>
      </w:r>
      <w:r w:rsidR="005718A8" w:rsidRPr="000B594C">
        <w:t>centered</w:t>
      </w:r>
      <w:r w:rsidRPr="000B594C">
        <w:t xml:space="preserve"> log</w:t>
      </w:r>
      <w:r w:rsidRPr="000B594C">
        <w:rPr>
          <w:vertAlign w:val="subscript"/>
        </w:rPr>
        <w:t>10</w:t>
      </w:r>
      <w:r w:rsidRPr="000B594C">
        <w:t xml:space="preserve"> value, LD</w:t>
      </w:r>
      <w:r w:rsidRPr="000B594C">
        <w:rPr>
          <w:vertAlign w:val="subscript"/>
        </w:rPr>
        <w:t>50</w:t>
      </w:r>
      <w:r w:rsidRPr="000B594C">
        <w:t xml:space="preserve"> </w:t>
      </w:r>
      <w:r w:rsidR="00684702">
        <w:t>was found to increase by</w:t>
      </w:r>
      <w:r w:rsidRPr="000B594C">
        <w:t xml:space="preserve"> 1.44 for every 100 million years between the species in the diet and that of the LD</w:t>
      </w:r>
      <w:r w:rsidRPr="000B594C">
        <w:rPr>
          <w:vertAlign w:val="subscript"/>
        </w:rPr>
        <w:t>50</w:t>
      </w:r>
      <w:r w:rsidRPr="000B594C">
        <w:t xml:space="preserve"> model. This was after correcting for LD</w:t>
      </w:r>
      <w:r w:rsidRPr="000B594C">
        <w:rPr>
          <w:vertAlign w:val="subscript"/>
        </w:rPr>
        <w:t>50</w:t>
      </w:r>
      <w:r w:rsidRPr="000B594C">
        <w:t xml:space="preserve"> injection route were intravenous and </w:t>
      </w:r>
      <w:r w:rsidR="006D672F" w:rsidRPr="006D672F">
        <w:t>Intraperitoneal</w:t>
      </w:r>
      <w:r w:rsidR="006D672F" w:rsidRPr="006D672F" w:rsidDel="006D672F">
        <w:t xml:space="preserve"> </w:t>
      </w:r>
      <w:r w:rsidRPr="000B594C">
        <w:t>routes were found to have lower LD</w:t>
      </w:r>
      <w:r w:rsidRPr="000B594C">
        <w:rPr>
          <w:vertAlign w:val="subscript"/>
        </w:rPr>
        <w:t>50</w:t>
      </w:r>
      <w:r w:rsidRPr="000B594C">
        <w:t xml:space="preserve"> values in comparison to a subcutaneous route (table 2; tableA2-3).</w:t>
      </w:r>
    </w:p>
    <w:p w14:paraId="0EBF35CF" w14:textId="77777777" w:rsidR="00327156" w:rsidRPr="00A6180A" w:rsidRDefault="00327156" w:rsidP="00031D64">
      <w:pPr>
        <w:spacing w:line="360" w:lineRule="auto"/>
        <w:ind w:firstLine="720"/>
      </w:pPr>
    </w:p>
    <w:p w14:paraId="73C3A547" w14:textId="223E2094" w:rsidR="00135203" w:rsidRDefault="00135203" w:rsidP="0015598C">
      <w:pPr>
        <w:spacing w:line="360" w:lineRule="auto"/>
        <w:ind w:firstLine="720"/>
        <w:rPr>
          <w:lang w:val="en-IE"/>
        </w:rPr>
      </w:pPr>
    </w:p>
    <w:p w14:paraId="3FACB54D" w14:textId="14C80168" w:rsidR="00135203" w:rsidRPr="000B594C" w:rsidRDefault="00135203" w:rsidP="00135203">
      <w:pPr>
        <w:spacing w:line="360" w:lineRule="auto"/>
      </w:pPr>
    </w:p>
    <w:p w14:paraId="0763F015" w14:textId="0D0CC690" w:rsidR="00327156" w:rsidRPr="000B594C" w:rsidRDefault="007B0327" w:rsidP="007B0327">
      <w:pPr>
        <w:spacing w:line="360" w:lineRule="auto"/>
        <w:jc w:val="center"/>
        <w:rPr>
          <w:lang w:val="en-IE"/>
        </w:rPr>
      </w:pPr>
      <w:r>
        <w:rPr>
          <w:noProof/>
        </w:rPr>
        <w:lastRenderedPageBreak/>
        <w:drawing>
          <wp:inline distT="0" distB="0" distL="0" distR="0" wp14:anchorId="1B4D8556" wp14:editId="11E2CADE">
            <wp:extent cx="4130791" cy="5831840"/>
            <wp:effectExtent l="0" t="0" r="0" b="0"/>
            <wp:docPr id="2" name="Picture 2" descr="Figure%202%209%20Ja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202%209%20Jan.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220" cy="5835269"/>
                    </a:xfrm>
                    <a:prstGeom prst="rect">
                      <a:avLst/>
                    </a:prstGeom>
                    <a:noFill/>
                    <a:ln>
                      <a:noFill/>
                    </a:ln>
                  </pic:spPr>
                </pic:pic>
              </a:graphicData>
            </a:graphic>
          </wp:inline>
        </w:drawing>
      </w:r>
    </w:p>
    <w:p w14:paraId="57B70AB4" w14:textId="448D6C7B" w:rsidR="000B594C" w:rsidRPr="000B594C" w:rsidRDefault="000B594C" w:rsidP="000B594C">
      <w:pPr>
        <w:spacing w:line="360" w:lineRule="auto"/>
        <w:jc w:val="center"/>
        <w:rPr>
          <w:lang w:val="en-IE"/>
        </w:rPr>
      </w:pPr>
    </w:p>
    <w:p w14:paraId="0455CD00" w14:textId="6ABBE360" w:rsidR="00EB4FC2" w:rsidRDefault="000B594C" w:rsidP="00EB4FC2">
      <w:pPr>
        <w:spacing w:line="360" w:lineRule="auto"/>
        <w:rPr>
          <w:sz w:val="20"/>
          <w:szCs w:val="20"/>
          <w:lang w:val="en-IE"/>
        </w:rPr>
      </w:pPr>
      <w:r w:rsidRPr="000B594C">
        <w:rPr>
          <w:sz w:val="20"/>
          <w:szCs w:val="20"/>
          <w:lang w:val="en-IE"/>
        </w:rPr>
        <w:t xml:space="preserve">Figure 1. (A)  </w:t>
      </w:r>
      <w:r w:rsidR="00EB4FC2" w:rsidRPr="000B594C">
        <w:rPr>
          <w:sz w:val="20"/>
          <w:szCs w:val="20"/>
          <w:lang w:val="en-IE"/>
        </w:rPr>
        <w:t>Mean phylogenetic distance between diet specie</w:t>
      </w:r>
      <w:r w:rsidR="00EB4FC2">
        <w:rPr>
          <w:sz w:val="20"/>
          <w:szCs w:val="20"/>
          <w:lang w:val="en-IE"/>
        </w:rPr>
        <w:t>s</w:t>
      </w:r>
      <w:r w:rsidR="00EB4FC2" w:rsidRPr="000B594C">
        <w:rPr>
          <w:sz w:val="20"/>
          <w:szCs w:val="20"/>
          <w:lang w:val="en-IE"/>
        </w:rPr>
        <w:t xml:space="preserve"> and LD50 model (</w:t>
      </w:r>
      <w:proofErr w:type="spellStart"/>
      <w:r w:rsidR="00EB4FC2" w:rsidRPr="000B594C">
        <w:rPr>
          <w:sz w:val="20"/>
          <w:szCs w:val="20"/>
          <w:lang w:val="en-IE"/>
        </w:rPr>
        <w:t>Myr</w:t>
      </w:r>
      <w:proofErr w:type="spellEnd"/>
      <w:r w:rsidR="00EB4FC2" w:rsidRPr="000B594C">
        <w:rPr>
          <w:sz w:val="20"/>
          <w:szCs w:val="20"/>
          <w:lang w:val="en-IE"/>
        </w:rPr>
        <w:t>) and log</w:t>
      </w:r>
      <w:r w:rsidR="00EB4FC2" w:rsidRPr="000B594C">
        <w:rPr>
          <w:sz w:val="20"/>
          <w:szCs w:val="20"/>
          <w:vertAlign w:val="subscript"/>
          <w:lang w:val="en-IE"/>
        </w:rPr>
        <w:t>10</w:t>
      </w:r>
      <w:r w:rsidR="00EB4FC2" w:rsidRPr="000B594C">
        <w:rPr>
          <w:sz w:val="20"/>
          <w:szCs w:val="20"/>
          <w:lang w:val="en-IE"/>
        </w:rPr>
        <w:t xml:space="preserve"> LD</w:t>
      </w:r>
      <w:r w:rsidR="00EB4FC2" w:rsidRPr="000B594C">
        <w:rPr>
          <w:sz w:val="20"/>
          <w:szCs w:val="20"/>
          <w:vertAlign w:val="subscript"/>
          <w:lang w:val="en-IE"/>
        </w:rPr>
        <w:t>50</w:t>
      </w:r>
      <w:r w:rsidR="00EB4FC2" w:rsidRPr="000B594C">
        <w:rPr>
          <w:sz w:val="20"/>
          <w:szCs w:val="20"/>
          <w:lang w:val="en-IE"/>
        </w:rPr>
        <w:t xml:space="preserve"> against log</w:t>
      </w:r>
      <w:r w:rsidR="00EB4FC2" w:rsidRPr="000B594C">
        <w:rPr>
          <w:sz w:val="20"/>
          <w:szCs w:val="20"/>
          <w:vertAlign w:val="subscript"/>
          <w:lang w:val="en-IE"/>
        </w:rPr>
        <w:t xml:space="preserve">10 </w:t>
      </w:r>
      <w:r w:rsidR="00EB4FC2" w:rsidRPr="000B594C">
        <w:rPr>
          <w:sz w:val="20"/>
          <w:szCs w:val="20"/>
          <w:lang w:val="en-IE"/>
        </w:rPr>
        <w:t xml:space="preserve">venom volume (mg) (intercept = </w:t>
      </w:r>
      <w:r w:rsidR="00EB4FC2" w:rsidRPr="000B594C">
        <w:rPr>
          <w:rFonts w:cs="Monaco"/>
          <w:color w:val="0B4213"/>
          <w:sz w:val="20"/>
          <w:szCs w:val="20"/>
        </w:rPr>
        <w:t>-0.58</w:t>
      </w:r>
      <w:r w:rsidR="00EB4FC2">
        <w:rPr>
          <w:sz w:val="20"/>
          <w:szCs w:val="20"/>
          <w:lang w:val="en-IE"/>
        </w:rPr>
        <w:t>, slope = 0.002</w:t>
      </w:r>
      <w:r w:rsidR="00EB4FC2" w:rsidRPr="000B594C">
        <w:rPr>
          <w:sz w:val="20"/>
          <w:szCs w:val="20"/>
          <w:lang w:val="en-IE"/>
        </w:rPr>
        <w:t>). Hollow points represent silhouette species which are from left to right;</w:t>
      </w:r>
      <w:r w:rsidR="00EB4FC2" w:rsidRPr="000B594C">
        <w:rPr>
          <w:sz w:val="20"/>
          <w:szCs w:val="20"/>
        </w:rPr>
        <w:t xml:space="preserve"> </w:t>
      </w:r>
      <w:proofErr w:type="spellStart"/>
      <w:r w:rsidR="00EB4FC2" w:rsidRPr="000B594C">
        <w:rPr>
          <w:i/>
          <w:sz w:val="20"/>
          <w:szCs w:val="20"/>
          <w:lang w:val="en-IE"/>
        </w:rPr>
        <w:t>Bungarus</w:t>
      </w:r>
      <w:proofErr w:type="spellEnd"/>
      <w:r w:rsidR="00EB4FC2" w:rsidRPr="000B594C">
        <w:rPr>
          <w:i/>
          <w:sz w:val="20"/>
          <w:szCs w:val="20"/>
          <w:lang w:val="en-IE"/>
        </w:rPr>
        <w:t xml:space="preserve"> </w:t>
      </w:r>
      <w:proofErr w:type="spellStart"/>
      <w:r w:rsidR="00EB4FC2" w:rsidRPr="000B594C">
        <w:rPr>
          <w:i/>
          <w:sz w:val="20"/>
          <w:szCs w:val="20"/>
          <w:lang w:val="en-IE"/>
        </w:rPr>
        <w:t>multicinctus</w:t>
      </w:r>
      <w:proofErr w:type="spellEnd"/>
      <w:r w:rsidR="00EB4FC2" w:rsidRPr="000B594C">
        <w:rPr>
          <w:sz w:val="20"/>
          <w:szCs w:val="20"/>
          <w:lang w:val="en-IE"/>
        </w:rPr>
        <w:t xml:space="preserve">; </w:t>
      </w:r>
      <w:proofErr w:type="spellStart"/>
      <w:r w:rsidR="00EB4FC2" w:rsidRPr="000B594C">
        <w:rPr>
          <w:i/>
          <w:sz w:val="20"/>
          <w:szCs w:val="20"/>
          <w:lang w:val="en-IE"/>
        </w:rPr>
        <w:t>Oxyuranus</w:t>
      </w:r>
      <w:proofErr w:type="spellEnd"/>
      <w:r w:rsidR="00EB4FC2" w:rsidRPr="000B594C">
        <w:rPr>
          <w:i/>
          <w:sz w:val="20"/>
          <w:szCs w:val="20"/>
          <w:lang w:val="en-IE"/>
        </w:rPr>
        <w:t xml:space="preserve"> </w:t>
      </w:r>
      <w:proofErr w:type="spellStart"/>
      <w:r w:rsidR="00EB4FC2" w:rsidRPr="000B594C">
        <w:rPr>
          <w:i/>
          <w:sz w:val="20"/>
          <w:szCs w:val="20"/>
          <w:lang w:val="en-IE"/>
        </w:rPr>
        <w:t>microlepidotus</w:t>
      </w:r>
      <w:proofErr w:type="spellEnd"/>
      <w:r w:rsidR="00EB4FC2" w:rsidRPr="000B594C">
        <w:rPr>
          <w:sz w:val="20"/>
          <w:szCs w:val="20"/>
          <w:lang w:val="en-IE"/>
        </w:rPr>
        <w:t xml:space="preserve">; </w:t>
      </w:r>
      <w:proofErr w:type="spellStart"/>
      <w:r w:rsidR="00EB4FC2" w:rsidRPr="000B594C">
        <w:rPr>
          <w:i/>
          <w:sz w:val="20"/>
          <w:szCs w:val="20"/>
          <w:lang w:val="en-IE"/>
        </w:rPr>
        <w:t>Echis</w:t>
      </w:r>
      <w:proofErr w:type="spellEnd"/>
      <w:r w:rsidR="00EB4FC2" w:rsidRPr="000B594C">
        <w:rPr>
          <w:i/>
          <w:sz w:val="20"/>
          <w:szCs w:val="20"/>
          <w:lang w:val="en-IE"/>
        </w:rPr>
        <w:t xml:space="preserve"> </w:t>
      </w:r>
      <w:proofErr w:type="spellStart"/>
      <w:r w:rsidR="00EB4FC2" w:rsidRPr="000B594C">
        <w:rPr>
          <w:i/>
          <w:sz w:val="20"/>
          <w:szCs w:val="20"/>
          <w:lang w:val="en-IE"/>
        </w:rPr>
        <w:t>carinatus</w:t>
      </w:r>
      <w:proofErr w:type="spellEnd"/>
      <w:r w:rsidR="00EB4FC2" w:rsidRPr="000B594C">
        <w:rPr>
          <w:sz w:val="20"/>
          <w:szCs w:val="20"/>
          <w:lang w:val="en-IE"/>
        </w:rPr>
        <w:t xml:space="preserve">; </w:t>
      </w:r>
      <w:proofErr w:type="spellStart"/>
      <w:r w:rsidR="00EB4FC2" w:rsidRPr="000B594C">
        <w:rPr>
          <w:i/>
          <w:sz w:val="20"/>
          <w:szCs w:val="20"/>
          <w:lang w:val="en-IE"/>
        </w:rPr>
        <w:t>Causus</w:t>
      </w:r>
      <w:proofErr w:type="spellEnd"/>
      <w:r w:rsidR="00EB4FC2" w:rsidRPr="000B594C">
        <w:rPr>
          <w:i/>
          <w:sz w:val="20"/>
          <w:szCs w:val="20"/>
          <w:lang w:val="en-IE"/>
        </w:rPr>
        <w:t xml:space="preserve"> </w:t>
      </w:r>
      <w:proofErr w:type="spellStart"/>
      <w:r w:rsidR="00EB4FC2" w:rsidRPr="000B594C">
        <w:rPr>
          <w:i/>
          <w:sz w:val="20"/>
          <w:szCs w:val="20"/>
          <w:lang w:val="en-IE"/>
        </w:rPr>
        <w:t>rhombeatus</w:t>
      </w:r>
      <w:proofErr w:type="spellEnd"/>
      <w:r w:rsidR="00EB4FC2" w:rsidRPr="000B594C">
        <w:rPr>
          <w:sz w:val="20"/>
          <w:szCs w:val="20"/>
          <w:lang w:val="en-IE"/>
        </w:rPr>
        <w:t>.</w:t>
      </w:r>
    </w:p>
    <w:p w14:paraId="4CD5A6D5" w14:textId="204A8744" w:rsidR="00327156" w:rsidRDefault="00EB4FC2" w:rsidP="000B594C">
      <w:pPr>
        <w:spacing w:line="360" w:lineRule="auto"/>
        <w:rPr>
          <w:sz w:val="20"/>
          <w:szCs w:val="20"/>
          <w:lang w:val="en-IE"/>
        </w:rPr>
      </w:pPr>
      <w:r w:rsidRPr="000B594C">
        <w:rPr>
          <w:sz w:val="20"/>
          <w:szCs w:val="20"/>
          <w:lang w:val="en-IE"/>
        </w:rPr>
        <w:t>(B)</w:t>
      </w:r>
      <w:r>
        <w:rPr>
          <w:sz w:val="20"/>
          <w:szCs w:val="20"/>
          <w:lang w:val="en-IE"/>
        </w:rPr>
        <w:t xml:space="preserve"> </w:t>
      </w:r>
      <w:r w:rsidR="000B594C" w:rsidRPr="000B594C">
        <w:rPr>
          <w:sz w:val="20"/>
          <w:szCs w:val="20"/>
          <w:lang w:val="en-IE"/>
        </w:rPr>
        <w:t>Relationship between log</w:t>
      </w:r>
      <w:r w:rsidR="000B594C" w:rsidRPr="000B594C">
        <w:rPr>
          <w:sz w:val="20"/>
          <w:szCs w:val="20"/>
          <w:vertAlign w:val="subscript"/>
          <w:lang w:val="en-IE"/>
        </w:rPr>
        <w:t>10</w:t>
      </w:r>
      <w:r w:rsidR="000B594C" w:rsidRPr="000B594C">
        <w:rPr>
          <w:sz w:val="20"/>
          <w:szCs w:val="20"/>
          <w:lang w:val="en-IE"/>
        </w:rPr>
        <w:t xml:space="preserve"> mass (g) against log</w:t>
      </w:r>
      <w:r w:rsidR="000B594C" w:rsidRPr="000B594C">
        <w:rPr>
          <w:sz w:val="20"/>
          <w:szCs w:val="20"/>
          <w:vertAlign w:val="subscript"/>
          <w:lang w:val="en-IE"/>
        </w:rPr>
        <w:t xml:space="preserve">10 </w:t>
      </w:r>
      <w:r w:rsidR="000B594C" w:rsidRPr="000B594C">
        <w:rPr>
          <w:sz w:val="20"/>
          <w:szCs w:val="20"/>
          <w:lang w:val="en-IE"/>
        </w:rPr>
        <w:t>venom volume (mg). Red points and fitted line (</w:t>
      </w:r>
      <w:r w:rsidR="000B594C" w:rsidRPr="000B594C">
        <w:rPr>
          <w:color w:val="000000" w:themeColor="text1"/>
          <w:sz w:val="20"/>
          <w:szCs w:val="20"/>
          <w:lang w:val="en-IE"/>
        </w:rPr>
        <w:t xml:space="preserve">intercept =  </w:t>
      </w:r>
      <w:r w:rsidR="00AF6463">
        <w:rPr>
          <w:color w:val="000000" w:themeColor="text1"/>
          <w:sz w:val="20"/>
          <w:szCs w:val="20"/>
          <w:lang w:val="en-IE"/>
        </w:rPr>
        <w:t>-</w:t>
      </w:r>
      <w:r w:rsidR="000B594C" w:rsidRPr="000B594C">
        <w:rPr>
          <w:rFonts w:cs="Monaco"/>
          <w:color w:val="000000" w:themeColor="text1"/>
          <w:sz w:val="20"/>
          <w:szCs w:val="20"/>
        </w:rPr>
        <w:t>0.</w:t>
      </w:r>
      <w:r w:rsidR="00AF6463">
        <w:rPr>
          <w:rFonts w:cs="Monaco"/>
          <w:color w:val="000000" w:themeColor="text1"/>
          <w:sz w:val="20"/>
          <w:szCs w:val="20"/>
        </w:rPr>
        <w:t>58</w:t>
      </w:r>
      <w:r w:rsidR="000B594C" w:rsidRPr="000B594C">
        <w:rPr>
          <w:color w:val="000000" w:themeColor="text1"/>
          <w:sz w:val="20"/>
          <w:szCs w:val="20"/>
          <w:lang w:val="en-IE"/>
        </w:rPr>
        <w:t xml:space="preserve">, slope = </w:t>
      </w:r>
      <w:r w:rsidR="00AF6463">
        <w:rPr>
          <w:color w:val="000000" w:themeColor="text1"/>
          <w:sz w:val="20"/>
          <w:szCs w:val="20"/>
          <w:lang w:val="en-IE"/>
        </w:rPr>
        <w:t>0.75)</w:t>
      </w:r>
      <w:r w:rsidR="000B594C" w:rsidRPr="000B594C">
        <w:rPr>
          <w:color w:val="000000" w:themeColor="text1"/>
          <w:sz w:val="20"/>
          <w:szCs w:val="20"/>
          <w:lang w:val="en-IE"/>
        </w:rPr>
        <w:t xml:space="preserve"> represent species </w:t>
      </w:r>
      <w:r w:rsidR="000B594C" w:rsidRPr="000B594C">
        <w:rPr>
          <w:sz w:val="20"/>
          <w:szCs w:val="20"/>
          <w:lang w:val="en-IE"/>
        </w:rPr>
        <w:t>in 2D habitats and the blue points and fitted line (intercept = -1.14, slope = 0.75) represent species in 3D habitats. Hollow points represent silhouette species which are from left to right</w:t>
      </w:r>
      <w:r w:rsidR="000B594C" w:rsidRPr="000B594C">
        <w:rPr>
          <w:i/>
          <w:sz w:val="20"/>
          <w:szCs w:val="20"/>
          <w:lang w:val="en-IE"/>
        </w:rPr>
        <w:t xml:space="preserve"> </w:t>
      </w:r>
      <w:proofErr w:type="spellStart"/>
      <w:r w:rsidR="000B594C" w:rsidRPr="000B594C">
        <w:rPr>
          <w:i/>
          <w:sz w:val="20"/>
          <w:szCs w:val="20"/>
          <w:lang w:val="en-IE"/>
        </w:rPr>
        <w:t>Atractaspis</w:t>
      </w:r>
      <w:proofErr w:type="spellEnd"/>
      <w:r w:rsidR="000B594C" w:rsidRPr="000B594C">
        <w:rPr>
          <w:i/>
          <w:sz w:val="20"/>
          <w:szCs w:val="20"/>
          <w:lang w:val="en-IE"/>
        </w:rPr>
        <w:t xml:space="preserve"> </w:t>
      </w:r>
      <w:proofErr w:type="spellStart"/>
      <w:r w:rsidR="000B594C" w:rsidRPr="000B594C">
        <w:rPr>
          <w:i/>
          <w:sz w:val="20"/>
          <w:szCs w:val="20"/>
          <w:lang w:val="en-IE"/>
        </w:rPr>
        <w:t>bibronii</w:t>
      </w:r>
      <w:proofErr w:type="spellEnd"/>
      <w:r w:rsidR="000B594C" w:rsidRPr="000B594C">
        <w:rPr>
          <w:sz w:val="20"/>
          <w:szCs w:val="20"/>
          <w:lang w:val="en-IE"/>
        </w:rPr>
        <w:t xml:space="preserve">; </w:t>
      </w:r>
      <w:proofErr w:type="spellStart"/>
      <w:r w:rsidR="000B594C" w:rsidRPr="000B594C">
        <w:rPr>
          <w:i/>
          <w:sz w:val="20"/>
          <w:szCs w:val="20"/>
          <w:lang w:val="en-IE"/>
        </w:rPr>
        <w:t>Emydocephalus</w:t>
      </w:r>
      <w:proofErr w:type="spellEnd"/>
      <w:r w:rsidR="000B594C" w:rsidRPr="000B594C">
        <w:rPr>
          <w:i/>
          <w:sz w:val="20"/>
          <w:szCs w:val="20"/>
          <w:lang w:val="en-IE"/>
        </w:rPr>
        <w:t xml:space="preserve"> </w:t>
      </w:r>
      <w:proofErr w:type="spellStart"/>
      <w:r w:rsidR="000B594C" w:rsidRPr="000B594C">
        <w:rPr>
          <w:i/>
          <w:sz w:val="20"/>
          <w:szCs w:val="20"/>
          <w:lang w:val="en-IE"/>
        </w:rPr>
        <w:t>annulatus</w:t>
      </w:r>
      <w:proofErr w:type="spellEnd"/>
      <w:r w:rsidR="000B594C" w:rsidRPr="000B594C">
        <w:rPr>
          <w:sz w:val="20"/>
          <w:szCs w:val="20"/>
          <w:lang w:val="en-IE"/>
        </w:rPr>
        <w:t xml:space="preserve">; </w:t>
      </w:r>
      <w:proofErr w:type="spellStart"/>
      <w:r w:rsidR="000B594C" w:rsidRPr="000B594C">
        <w:rPr>
          <w:i/>
          <w:sz w:val="20"/>
          <w:szCs w:val="20"/>
          <w:lang w:val="en-IE"/>
        </w:rPr>
        <w:t>Naja_melanoleuca</w:t>
      </w:r>
      <w:proofErr w:type="spellEnd"/>
      <w:r w:rsidR="000B594C" w:rsidRPr="000B594C">
        <w:rPr>
          <w:sz w:val="20"/>
          <w:szCs w:val="20"/>
          <w:lang w:val="en-IE"/>
        </w:rPr>
        <w:t xml:space="preserve">; </w:t>
      </w:r>
      <w:proofErr w:type="spellStart"/>
      <w:r w:rsidR="000B594C" w:rsidRPr="000B594C">
        <w:rPr>
          <w:i/>
          <w:sz w:val="20"/>
          <w:szCs w:val="20"/>
          <w:lang w:val="en-IE"/>
        </w:rPr>
        <w:t>Agkistrodon</w:t>
      </w:r>
      <w:proofErr w:type="spellEnd"/>
      <w:r w:rsidR="000B594C" w:rsidRPr="000B594C">
        <w:rPr>
          <w:i/>
          <w:sz w:val="20"/>
          <w:szCs w:val="20"/>
          <w:lang w:val="en-IE"/>
        </w:rPr>
        <w:t xml:space="preserve"> </w:t>
      </w:r>
      <w:proofErr w:type="spellStart"/>
      <w:r w:rsidR="000B594C" w:rsidRPr="000B594C">
        <w:rPr>
          <w:i/>
          <w:sz w:val="20"/>
          <w:szCs w:val="20"/>
          <w:lang w:val="en-IE"/>
        </w:rPr>
        <w:t>piscivorus</w:t>
      </w:r>
      <w:proofErr w:type="spellEnd"/>
      <w:r w:rsidR="000B594C" w:rsidRPr="000B594C">
        <w:rPr>
          <w:sz w:val="20"/>
          <w:szCs w:val="20"/>
          <w:lang w:val="en-IE"/>
        </w:rPr>
        <w:t xml:space="preserve">; </w:t>
      </w:r>
      <w:proofErr w:type="spellStart"/>
      <w:r w:rsidR="000B594C" w:rsidRPr="000B594C">
        <w:rPr>
          <w:i/>
          <w:sz w:val="20"/>
          <w:szCs w:val="20"/>
          <w:lang w:val="en-IE"/>
        </w:rPr>
        <w:t>Ophiophagus</w:t>
      </w:r>
      <w:proofErr w:type="spellEnd"/>
      <w:r w:rsidR="000B594C" w:rsidRPr="000B594C">
        <w:rPr>
          <w:i/>
          <w:sz w:val="20"/>
          <w:szCs w:val="20"/>
          <w:lang w:val="en-IE"/>
        </w:rPr>
        <w:t xml:space="preserve"> </w:t>
      </w:r>
      <w:proofErr w:type="spellStart"/>
      <w:r w:rsidR="000B594C" w:rsidRPr="000B594C">
        <w:rPr>
          <w:i/>
          <w:sz w:val="20"/>
          <w:szCs w:val="20"/>
          <w:lang w:val="en-IE"/>
        </w:rPr>
        <w:t>hannah</w:t>
      </w:r>
      <w:proofErr w:type="spellEnd"/>
      <w:r w:rsidR="000B594C" w:rsidRPr="000B594C">
        <w:rPr>
          <w:sz w:val="20"/>
          <w:szCs w:val="20"/>
          <w:lang w:val="en-IE"/>
        </w:rPr>
        <w:t>.</w:t>
      </w:r>
      <w:r w:rsidR="003B7098">
        <w:rPr>
          <w:sz w:val="20"/>
          <w:szCs w:val="20"/>
          <w:lang w:val="en-IE"/>
        </w:rPr>
        <w:t xml:space="preserve"> All intercepts and slopes are back transformed from the values in Table 1.</w:t>
      </w:r>
    </w:p>
    <w:p w14:paraId="76869E7A" w14:textId="77777777" w:rsidR="00EB4FC2" w:rsidRDefault="00EB4FC2" w:rsidP="000B594C">
      <w:pPr>
        <w:spacing w:line="360" w:lineRule="auto"/>
        <w:rPr>
          <w:sz w:val="20"/>
          <w:szCs w:val="20"/>
          <w:lang w:val="en-IE"/>
        </w:rPr>
      </w:pPr>
    </w:p>
    <w:p w14:paraId="6E4E391F" w14:textId="77777777" w:rsidR="00EB4FC2" w:rsidRDefault="00EB4FC2" w:rsidP="000B594C">
      <w:pPr>
        <w:spacing w:line="360" w:lineRule="auto"/>
        <w:rPr>
          <w:sz w:val="20"/>
          <w:szCs w:val="20"/>
          <w:lang w:val="en-IE"/>
        </w:rPr>
      </w:pPr>
    </w:p>
    <w:p w14:paraId="5B20A3B6" w14:textId="77777777" w:rsidR="000B594C" w:rsidRPr="000B594C" w:rsidRDefault="000B594C" w:rsidP="000B594C">
      <w:pPr>
        <w:spacing w:line="360" w:lineRule="auto"/>
      </w:pPr>
      <w:commentRangeStart w:id="25"/>
      <w:r w:rsidRPr="000B594C">
        <w:lastRenderedPageBreak/>
        <w:t xml:space="preserve">Table </w:t>
      </w:r>
      <w:commentRangeEnd w:id="25"/>
      <w:r w:rsidR="00B02347">
        <w:rPr>
          <w:rStyle w:val="CommentReference"/>
        </w:rPr>
        <w:commentReference w:id="25"/>
      </w:r>
      <w:r w:rsidRPr="000B594C">
        <w:t>2. Estimates and higher and lower 95% credibility intervals (CI) for LD</w:t>
      </w:r>
      <w:r w:rsidRPr="000B594C">
        <w:rPr>
          <w:vertAlign w:val="subscript"/>
        </w:rPr>
        <w:t>50</w:t>
      </w:r>
      <w:r w:rsidRPr="000B594C">
        <w:t xml:space="preserve"> and mean volume. Fixed factors include mass; LD</w:t>
      </w:r>
      <w:r w:rsidRPr="000B594C">
        <w:rPr>
          <w:vertAlign w:val="subscript"/>
        </w:rPr>
        <w:t>50</w:t>
      </w:r>
      <w:r w:rsidRPr="000B594C">
        <w:t xml:space="preserve"> method (subcutaneous (SC), intravenous (IV), intrapulmonary (IP) and intramuscular (IM)); habitat dimensionality (Dim- 2D and 3D); Presence of eggs in diet (Eggs in Diet) and the mean phylogenetic distance between diet species and the LD</w:t>
      </w:r>
      <w:r w:rsidRPr="000B594C">
        <w:rPr>
          <w:vertAlign w:val="subscript"/>
        </w:rPr>
        <w:t>50</w:t>
      </w:r>
      <w:r w:rsidRPr="000B594C">
        <w:t xml:space="preserve"> model (Diet-LD</w:t>
      </w:r>
      <w:r w:rsidRPr="000B594C">
        <w:rPr>
          <w:vertAlign w:val="subscript"/>
        </w:rPr>
        <w:t>50</w:t>
      </w:r>
      <w:r w:rsidRPr="000B594C">
        <w:t xml:space="preserve"> </w:t>
      </w:r>
      <w:proofErr w:type="spellStart"/>
      <w:r w:rsidRPr="000B594C">
        <w:t>Dist</w:t>
      </w:r>
      <w:proofErr w:type="spellEnd"/>
      <w:r w:rsidRPr="000B594C">
        <w:t>). The random terms and the co-variance (CV) between LD</w:t>
      </w:r>
      <w:r w:rsidRPr="000B594C">
        <w:rPr>
          <w:vertAlign w:val="subscript"/>
        </w:rPr>
        <w:t xml:space="preserve">50 </w:t>
      </w:r>
      <w:r w:rsidRPr="000B594C">
        <w:t xml:space="preserve">and volume are also presented. </w:t>
      </w:r>
      <w:commentRangeStart w:id="26"/>
      <w:r w:rsidRPr="000B594C">
        <w:t>The model was run with 12,000,000 iterations with a 2,000,000 burn-in and a thinning of 5000.</w:t>
      </w:r>
      <w:commentRangeEnd w:id="26"/>
      <w:r w:rsidR="00C23DDF">
        <w:rPr>
          <w:rStyle w:val="CommentReference"/>
        </w:rPr>
        <w:commentReference w:id="26"/>
      </w:r>
    </w:p>
    <w:tbl>
      <w:tblPr>
        <w:tblStyle w:val="TableGrid"/>
        <w:tblW w:w="8884"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77"/>
        <w:gridCol w:w="6"/>
        <w:gridCol w:w="248"/>
        <w:gridCol w:w="866"/>
        <w:gridCol w:w="1134"/>
        <w:gridCol w:w="1134"/>
        <w:gridCol w:w="284"/>
        <w:gridCol w:w="1134"/>
        <w:gridCol w:w="1134"/>
        <w:gridCol w:w="1167"/>
      </w:tblGrid>
      <w:tr w:rsidR="000B594C" w:rsidRPr="000B594C" w14:paraId="0F3A2775" w14:textId="77777777" w:rsidTr="002D69DA">
        <w:trPr>
          <w:trHeight w:val="340"/>
          <w:jc w:val="center"/>
        </w:trPr>
        <w:tc>
          <w:tcPr>
            <w:tcW w:w="1777" w:type="dxa"/>
            <w:tcBorders>
              <w:top w:val="single" w:sz="4" w:space="0" w:color="auto"/>
              <w:bottom w:val="nil"/>
            </w:tcBorders>
          </w:tcPr>
          <w:p w14:paraId="0E356918" w14:textId="77777777" w:rsidR="000B594C" w:rsidRPr="000B594C" w:rsidRDefault="000B594C" w:rsidP="00327156">
            <w:pPr>
              <w:spacing w:line="276" w:lineRule="auto"/>
              <w:rPr>
                <w:b/>
              </w:rPr>
            </w:pPr>
          </w:p>
        </w:tc>
        <w:tc>
          <w:tcPr>
            <w:tcW w:w="3388" w:type="dxa"/>
            <w:gridSpan w:val="5"/>
            <w:tcBorders>
              <w:top w:val="single" w:sz="4" w:space="0" w:color="auto"/>
              <w:bottom w:val="nil"/>
            </w:tcBorders>
          </w:tcPr>
          <w:p w14:paraId="320D6761" w14:textId="77777777" w:rsidR="000B594C" w:rsidRPr="000B594C" w:rsidRDefault="000B594C" w:rsidP="00327156">
            <w:pPr>
              <w:spacing w:line="276" w:lineRule="auto"/>
              <w:jc w:val="center"/>
              <w:rPr>
                <w:b/>
                <w:u w:val="single"/>
                <w:vertAlign w:val="subscript"/>
              </w:rPr>
            </w:pPr>
            <w:r w:rsidRPr="000B594C">
              <w:rPr>
                <w:b/>
                <w:u w:val="single"/>
              </w:rPr>
              <w:t>LD</w:t>
            </w:r>
            <w:r w:rsidRPr="000B594C">
              <w:rPr>
                <w:b/>
                <w:u w:val="single"/>
                <w:vertAlign w:val="subscript"/>
              </w:rPr>
              <w:t>50</w:t>
            </w:r>
          </w:p>
        </w:tc>
        <w:tc>
          <w:tcPr>
            <w:tcW w:w="3719" w:type="dxa"/>
            <w:gridSpan w:val="4"/>
            <w:tcBorders>
              <w:top w:val="single" w:sz="4" w:space="0" w:color="auto"/>
              <w:bottom w:val="nil"/>
            </w:tcBorders>
          </w:tcPr>
          <w:p w14:paraId="4743CDC7" w14:textId="77777777" w:rsidR="000B594C" w:rsidRPr="000B594C" w:rsidRDefault="000B594C" w:rsidP="00327156">
            <w:pPr>
              <w:spacing w:line="276" w:lineRule="auto"/>
              <w:jc w:val="center"/>
              <w:rPr>
                <w:b/>
                <w:u w:val="single"/>
              </w:rPr>
            </w:pPr>
            <w:r w:rsidRPr="000B594C">
              <w:rPr>
                <w:b/>
                <w:u w:val="single"/>
              </w:rPr>
              <w:t>Mean Volume</w:t>
            </w:r>
          </w:p>
        </w:tc>
      </w:tr>
      <w:tr w:rsidR="000B594C" w:rsidRPr="000B594C" w14:paraId="4788ABEC" w14:textId="77777777" w:rsidTr="002D69DA">
        <w:trPr>
          <w:trHeight w:val="144"/>
          <w:jc w:val="center"/>
        </w:trPr>
        <w:tc>
          <w:tcPr>
            <w:tcW w:w="1777" w:type="dxa"/>
            <w:tcBorders>
              <w:top w:val="nil"/>
              <w:bottom w:val="nil"/>
            </w:tcBorders>
          </w:tcPr>
          <w:p w14:paraId="45087704" w14:textId="77777777" w:rsidR="000B594C" w:rsidRPr="000B594C" w:rsidRDefault="000B594C" w:rsidP="00327156">
            <w:pPr>
              <w:spacing w:line="276" w:lineRule="auto"/>
              <w:jc w:val="center"/>
              <w:rPr>
                <w:b/>
              </w:rPr>
            </w:pPr>
          </w:p>
        </w:tc>
        <w:tc>
          <w:tcPr>
            <w:tcW w:w="1120" w:type="dxa"/>
            <w:gridSpan w:val="3"/>
            <w:tcBorders>
              <w:top w:val="nil"/>
              <w:bottom w:val="single" w:sz="4" w:space="0" w:color="auto"/>
            </w:tcBorders>
          </w:tcPr>
          <w:p w14:paraId="70CAA12D" w14:textId="77777777" w:rsidR="000B594C" w:rsidRPr="000B594C" w:rsidRDefault="000B594C" w:rsidP="00327156">
            <w:pPr>
              <w:spacing w:line="276" w:lineRule="auto"/>
              <w:jc w:val="center"/>
            </w:pPr>
            <w:r w:rsidRPr="000B594C">
              <w:t>Estimate</w:t>
            </w:r>
          </w:p>
        </w:tc>
        <w:tc>
          <w:tcPr>
            <w:tcW w:w="1134" w:type="dxa"/>
            <w:tcBorders>
              <w:top w:val="nil"/>
              <w:bottom w:val="single" w:sz="4" w:space="0" w:color="auto"/>
            </w:tcBorders>
          </w:tcPr>
          <w:p w14:paraId="28963B8D" w14:textId="77777777" w:rsidR="000B594C" w:rsidRPr="000B594C" w:rsidRDefault="000B594C" w:rsidP="00327156">
            <w:pPr>
              <w:spacing w:line="276" w:lineRule="auto"/>
              <w:jc w:val="center"/>
            </w:pPr>
            <w:r w:rsidRPr="000B594C">
              <w:t>Lower CI</w:t>
            </w:r>
          </w:p>
        </w:tc>
        <w:tc>
          <w:tcPr>
            <w:tcW w:w="1134" w:type="dxa"/>
            <w:tcBorders>
              <w:top w:val="nil"/>
              <w:bottom w:val="single" w:sz="4" w:space="0" w:color="auto"/>
            </w:tcBorders>
          </w:tcPr>
          <w:p w14:paraId="267761F9" w14:textId="77777777" w:rsidR="000B594C" w:rsidRPr="000B594C" w:rsidRDefault="000B594C" w:rsidP="00327156">
            <w:pPr>
              <w:spacing w:line="276" w:lineRule="auto"/>
              <w:jc w:val="center"/>
            </w:pPr>
            <w:r w:rsidRPr="000B594C">
              <w:t>Upper CI</w:t>
            </w:r>
          </w:p>
        </w:tc>
        <w:tc>
          <w:tcPr>
            <w:tcW w:w="284" w:type="dxa"/>
            <w:tcBorders>
              <w:top w:val="nil"/>
              <w:bottom w:val="single" w:sz="4" w:space="0" w:color="auto"/>
            </w:tcBorders>
          </w:tcPr>
          <w:p w14:paraId="4CF64773" w14:textId="77777777" w:rsidR="000B594C" w:rsidRPr="000B594C" w:rsidRDefault="000B594C" w:rsidP="00327156">
            <w:pPr>
              <w:spacing w:line="276" w:lineRule="auto"/>
            </w:pPr>
          </w:p>
        </w:tc>
        <w:tc>
          <w:tcPr>
            <w:tcW w:w="1134" w:type="dxa"/>
            <w:tcBorders>
              <w:top w:val="nil"/>
              <w:bottom w:val="single" w:sz="4" w:space="0" w:color="auto"/>
            </w:tcBorders>
          </w:tcPr>
          <w:p w14:paraId="1F1FF73F" w14:textId="77777777" w:rsidR="000B594C" w:rsidRPr="000B594C" w:rsidRDefault="000B594C" w:rsidP="00327156">
            <w:pPr>
              <w:spacing w:line="276" w:lineRule="auto"/>
              <w:jc w:val="center"/>
            </w:pPr>
            <w:r w:rsidRPr="000B594C">
              <w:t>Estimate</w:t>
            </w:r>
          </w:p>
        </w:tc>
        <w:tc>
          <w:tcPr>
            <w:tcW w:w="1134" w:type="dxa"/>
            <w:tcBorders>
              <w:top w:val="nil"/>
              <w:bottom w:val="single" w:sz="4" w:space="0" w:color="auto"/>
            </w:tcBorders>
          </w:tcPr>
          <w:p w14:paraId="285CF804" w14:textId="77777777" w:rsidR="000B594C" w:rsidRPr="000B594C" w:rsidRDefault="000B594C" w:rsidP="00327156">
            <w:pPr>
              <w:spacing w:line="276" w:lineRule="auto"/>
              <w:jc w:val="center"/>
            </w:pPr>
            <w:r w:rsidRPr="000B594C">
              <w:t>Lower CI</w:t>
            </w:r>
          </w:p>
        </w:tc>
        <w:tc>
          <w:tcPr>
            <w:tcW w:w="1167" w:type="dxa"/>
            <w:tcBorders>
              <w:top w:val="nil"/>
              <w:bottom w:val="single" w:sz="4" w:space="0" w:color="auto"/>
            </w:tcBorders>
          </w:tcPr>
          <w:p w14:paraId="11A379E9" w14:textId="77777777" w:rsidR="000B594C" w:rsidRPr="000B594C" w:rsidRDefault="000B594C" w:rsidP="00327156">
            <w:pPr>
              <w:spacing w:line="276" w:lineRule="auto"/>
              <w:jc w:val="center"/>
            </w:pPr>
            <w:r w:rsidRPr="000B594C">
              <w:t>Upper CI</w:t>
            </w:r>
          </w:p>
        </w:tc>
      </w:tr>
      <w:tr w:rsidR="000B594C" w:rsidRPr="000B594C" w14:paraId="20EEF453" w14:textId="77777777" w:rsidTr="002D69DA">
        <w:trPr>
          <w:trHeight w:val="311"/>
          <w:jc w:val="center"/>
        </w:trPr>
        <w:tc>
          <w:tcPr>
            <w:tcW w:w="1783" w:type="dxa"/>
            <w:gridSpan w:val="2"/>
            <w:tcBorders>
              <w:top w:val="nil"/>
            </w:tcBorders>
          </w:tcPr>
          <w:p w14:paraId="61385320" w14:textId="77777777" w:rsidR="000B594C" w:rsidRPr="000B594C" w:rsidRDefault="000B594C" w:rsidP="00327156">
            <w:pPr>
              <w:spacing w:line="276" w:lineRule="auto"/>
              <w:rPr>
                <w:b/>
              </w:rPr>
            </w:pPr>
            <w:r w:rsidRPr="000B594C">
              <w:rPr>
                <w:b/>
              </w:rPr>
              <w:t>Fixed Terms</w:t>
            </w:r>
          </w:p>
        </w:tc>
        <w:tc>
          <w:tcPr>
            <w:tcW w:w="1114" w:type="dxa"/>
            <w:gridSpan w:val="2"/>
            <w:tcBorders>
              <w:top w:val="single" w:sz="4" w:space="0" w:color="auto"/>
            </w:tcBorders>
          </w:tcPr>
          <w:p w14:paraId="48D9DD06" w14:textId="77777777" w:rsidR="000B594C" w:rsidRPr="000B594C" w:rsidRDefault="000B594C" w:rsidP="00327156">
            <w:pPr>
              <w:spacing w:line="276" w:lineRule="auto"/>
              <w:jc w:val="center"/>
            </w:pPr>
          </w:p>
        </w:tc>
        <w:tc>
          <w:tcPr>
            <w:tcW w:w="1134" w:type="dxa"/>
            <w:tcBorders>
              <w:top w:val="single" w:sz="4" w:space="0" w:color="auto"/>
            </w:tcBorders>
          </w:tcPr>
          <w:p w14:paraId="69010652" w14:textId="77777777" w:rsidR="000B594C" w:rsidRPr="000B594C" w:rsidRDefault="000B594C" w:rsidP="00327156">
            <w:pPr>
              <w:spacing w:line="276" w:lineRule="auto"/>
              <w:jc w:val="center"/>
            </w:pPr>
          </w:p>
        </w:tc>
        <w:tc>
          <w:tcPr>
            <w:tcW w:w="1134" w:type="dxa"/>
            <w:tcBorders>
              <w:top w:val="single" w:sz="4" w:space="0" w:color="auto"/>
            </w:tcBorders>
          </w:tcPr>
          <w:p w14:paraId="675C5B24" w14:textId="77777777" w:rsidR="000B594C" w:rsidRPr="000B594C" w:rsidRDefault="000B594C" w:rsidP="00327156">
            <w:pPr>
              <w:spacing w:line="276" w:lineRule="auto"/>
              <w:jc w:val="center"/>
            </w:pPr>
          </w:p>
        </w:tc>
        <w:tc>
          <w:tcPr>
            <w:tcW w:w="284" w:type="dxa"/>
            <w:tcBorders>
              <w:top w:val="single" w:sz="4" w:space="0" w:color="auto"/>
            </w:tcBorders>
          </w:tcPr>
          <w:p w14:paraId="5D216EBC" w14:textId="77777777" w:rsidR="000B594C" w:rsidRPr="000B594C" w:rsidRDefault="000B594C" w:rsidP="00327156">
            <w:pPr>
              <w:spacing w:line="276" w:lineRule="auto"/>
            </w:pPr>
          </w:p>
        </w:tc>
        <w:tc>
          <w:tcPr>
            <w:tcW w:w="1134" w:type="dxa"/>
            <w:tcBorders>
              <w:top w:val="single" w:sz="4" w:space="0" w:color="auto"/>
            </w:tcBorders>
          </w:tcPr>
          <w:p w14:paraId="66A20965" w14:textId="77777777" w:rsidR="000B594C" w:rsidRPr="000B594C" w:rsidRDefault="000B594C" w:rsidP="00327156">
            <w:pPr>
              <w:spacing w:line="276" w:lineRule="auto"/>
              <w:jc w:val="center"/>
            </w:pPr>
          </w:p>
        </w:tc>
        <w:tc>
          <w:tcPr>
            <w:tcW w:w="1134" w:type="dxa"/>
            <w:tcBorders>
              <w:top w:val="single" w:sz="4" w:space="0" w:color="auto"/>
            </w:tcBorders>
          </w:tcPr>
          <w:p w14:paraId="714F657E" w14:textId="77777777" w:rsidR="000B594C" w:rsidRPr="000B594C" w:rsidRDefault="000B594C" w:rsidP="00327156">
            <w:pPr>
              <w:spacing w:line="276" w:lineRule="auto"/>
              <w:jc w:val="center"/>
            </w:pPr>
          </w:p>
        </w:tc>
        <w:tc>
          <w:tcPr>
            <w:tcW w:w="1167" w:type="dxa"/>
            <w:tcBorders>
              <w:top w:val="single" w:sz="4" w:space="0" w:color="auto"/>
            </w:tcBorders>
          </w:tcPr>
          <w:p w14:paraId="0DF59201" w14:textId="77777777" w:rsidR="000B594C" w:rsidRPr="000B594C" w:rsidRDefault="000B594C" w:rsidP="00327156">
            <w:pPr>
              <w:spacing w:line="276" w:lineRule="auto"/>
              <w:jc w:val="center"/>
            </w:pPr>
          </w:p>
        </w:tc>
      </w:tr>
      <w:tr w:rsidR="000B594C" w:rsidRPr="000B594C" w14:paraId="63B53F02" w14:textId="77777777" w:rsidTr="002D69DA">
        <w:trPr>
          <w:trHeight w:val="87"/>
          <w:jc w:val="center"/>
        </w:trPr>
        <w:tc>
          <w:tcPr>
            <w:tcW w:w="1783" w:type="dxa"/>
            <w:gridSpan w:val="2"/>
          </w:tcPr>
          <w:p w14:paraId="0A1FE454" w14:textId="77777777" w:rsidR="000B594C" w:rsidRPr="000B594C" w:rsidRDefault="000B594C" w:rsidP="00327156">
            <w:pPr>
              <w:spacing w:line="276" w:lineRule="auto"/>
            </w:pPr>
            <w:r w:rsidRPr="000B594C">
              <w:t>Intercept</w:t>
            </w:r>
          </w:p>
        </w:tc>
        <w:tc>
          <w:tcPr>
            <w:tcW w:w="1114" w:type="dxa"/>
            <w:gridSpan w:val="2"/>
          </w:tcPr>
          <w:p w14:paraId="04872BA2" w14:textId="77777777" w:rsidR="000B594C" w:rsidRPr="000B594C" w:rsidRDefault="000B594C" w:rsidP="00327156">
            <w:pPr>
              <w:spacing w:line="276" w:lineRule="auto"/>
              <w:jc w:val="center"/>
              <w:rPr>
                <w:b/>
              </w:rPr>
            </w:pPr>
            <w:r w:rsidRPr="000B594C">
              <w:rPr>
                <w:rFonts w:eastAsia="ＭＳ 明朝" w:cs="Monaco"/>
              </w:rPr>
              <w:t>0.200</w:t>
            </w:r>
          </w:p>
        </w:tc>
        <w:tc>
          <w:tcPr>
            <w:tcW w:w="1134" w:type="dxa"/>
          </w:tcPr>
          <w:p w14:paraId="50A19368" w14:textId="77777777" w:rsidR="000B594C" w:rsidRPr="000B594C" w:rsidRDefault="000B594C" w:rsidP="00327156">
            <w:pPr>
              <w:spacing w:line="276" w:lineRule="auto"/>
              <w:jc w:val="center"/>
              <w:rPr>
                <w:b/>
              </w:rPr>
            </w:pPr>
            <w:r w:rsidRPr="000B594C">
              <w:rPr>
                <w:rFonts w:eastAsia="ＭＳ 明朝" w:cs="Monaco"/>
              </w:rPr>
              <w:t>-0.161</w:t>
            </w:r>
          </w:p>
        </w:tc>
        <w:tc>
          <w:tcPr>
            <w:tcW w:w="1134" w:type="dxa"/>
          </w:tcPr>
          <w:p w14:paraId="61A0E767" w14:textId="77777777" w:rsidR="000B594C" w:rsidRPr="000B594C" w:rsidRDefault="000B594C" w:rsidP="00327156">
            <w:pPr>
              <w:spacing w:line="276" w:lineRule="auto"/>
              <w:jc w:val="center"/>
              <w:rPr>
                <w:b/>
              </w:rPr>
            </w:pPr>
            <w:r w:rsidRPr="000B594C">
              <w:rPr>
                <w:rFonts w:eastAsia="ＭＳ 明朝" w:cs="Monaco"/>
              </w:rPr>
              <w:t>0.567</w:t>
            </w:r>
          </w:p>
        </w:tc>
        <w:tc>
          <w:tcPr>
            <w:tcW w:w="284" w:type="dxa"/>
          </w:tcPr>
          <w:p w14:paraId="74DA4676" w14:textId="77777777" w:rsidR="000B594C" w:rsidRPr="000B594C" w:rsidRDefault="000B594C" w:rsidP="00327156">
            <w:pPr>
              <w:spacing w:line="276" w:lineRule="auto"/>
              <w:rPr>
                <w:b/>
              </w:rPr>
            </w:pPr>
          </w:p>
        </w:tc>
        <w:tc>
          <w:tcPr>
            <w:tcW w:w="1134" w:type="dxa"/>
          </w:tcPr>
          <w:p w14:paraId="74CE1A38" w14:textId="77777777" w:rsidR="000B594C" w:rsidRPr="000B594C" w:rsidRDefault="000B594C" w:rsidP="00327156">
            <w:pPr>
              <w:spacing w:line="276" w:lineRule="auto"/>
              <w:jc w:val="center"/>
              <w:rPr>
                <w:b/>
              </w:rPr>
            </w:pPr>
            <w:r w:rsidRPr="000B594C">
              <w:rPr>
                <w:rFonts w:eastAsia="ＭＳ 明朝" w:cs="Monaco"/>
              </w:rPr>
              <w:t>0.200</w:t>
            </w:r>
          </w:p>
        </w:tc>
        <w:tc>
          <w:tcPr>
            <w:tcW w:w="1134" w:type="dxa"/>
          </w:tcPr>
          <w:p w14:paraId="21D0D234" w14:textId="77777777" w:rsidR="000B594C" w:rsidRPr="000B594C" w:rsidRDefault="000B594C" w:rsidP="00327156">
            <w:pPr>
              <w:spacing w:line="276" w:lineRule="auto"/>
              <w:jc w:val="center"/>
              <w:rPr>
                <w:b/>
              </w:rPr>
            </w:pPr>
            <w:r w:rsidRPr="000B594C">
              <w:rPr>
                <w:rFonts w:eastAsia="ＭＳ 明朝" w:cs="Monaco"/>
              </w:rPr>
              <w:t>-0.161</w:t>
            </w:r>
          </w:p>
        </w:tc>
        <w:tc>
          <w:tcPr>
            <w:tcW w:w="1167" w:type="dxa"/>
          </w:tcPr>
          <w:p w14:paraId="631CD21B" w14:textId="77777777" w:rsidR="000B594C" w:rsidRPr="000B594C" w:rsidRDefault="000B594C" w:rsidP="00327156">
            <w:pPr>
              <w:spacing w:line="276" w:lineRule="auto"/>
              <w:jc w:val="center"/>
              <w:rPr>
                <w:b/>
              </w:rPr>
            </w:pPr>
            <w:r w:rsidRPr="000B594C">
              <w:rPr>
                <w:rFonts w:eastAsia="ＭＳ 明朝" w:cs="Monaco"/>
              </w:rPr>
              <w:t>0.567</w:t>
            </w:r>
          </w:p>
        </w:tc>
      </w:tr>
      <w:tr w:rsidR="000B594C" w:rsidRPr="000B594C" w14:paraId="2FEC292C" w14:textId="77777777" w:rsidTr="002D69DA">
        <w:trPr>
          <w:trHeight w:val="100"/>
          <w:jc w:val="center"/>
        </w:trPr>
        <w:tc>
          <w:tcPr>
            <w:tcW w:w="1783" w:type="dxa"/>
            <w:gridSpan w:val="2"/>
          </w:tcPr>
          <w:p w14:paraId="3B3F0A77" w14:textId="77777777" w:rsidR="000B594C" w:rsidRPr="000B594C" w:rsidRDefault="000B594C" w:rsidP="00327156">
            <w:pPr>
              <w:spacing w:line="276" w:lineRule="auto"/>
            </w:pPr>
            <w:r w:rsidRPr="000B594C">
              <w:t>Mass</w:t>
            </w:r>
          </w:p>
        </w:tc>
        <w:tc>
          <w:tcPr>
            <w:tcW w:w="1114" w:type="dxa"/>
            <w:gridSpan w:val="2"/>
          </w:tcPr>
          <w:p w14:paraId="7C814FCB" w14:textId="77777777" w:rsidR="000B594C" w:rsidRPr="000B594C" w:rsidRDefault="000B594C" w:rsidP="00327156">
            <w:pPr>
              <w:spacing w:line="276" w:lineRule="auto"/>
              <w:jc w:val="center"/>
              <w:rPr>
                <w:b/>
              </w:rPr>
            </w:pPr>
            <w:r w:rsidRPr="000B594C">
              <w:rPr>
                <w:rFonts w:eastAsia="ＭＳ 明朝" w:cs="Monaco"/>
                <w:b/>
              </w:rPr>
              <w:t>0.134</w:t>
            </w:r>
          </w:p>
        </w:tc>
        <w:tc>
          <w:tcPr>
            <w:tcW w:w="1134" w:type="dxa"/>
          </w:tcPr>
          <w:p w14:paraId="07DF136A" w14:textId="77777777" w:rsidR="000B594C" w:rsidRPr="000B594C" w:rsidRDefault="000B594C" w:rsidP="00327156">
            <w:pPr>
              <w:spacing w:line="276" w:lineRule="auto"/>
              <w:jc w:val="center"/>
              <w:rPr>
                <w:b/>
              </w:rPr>
            </w:pPr>
            <w:r w:rsidRPr="000B594C">
              <w:rPr>
                <w:rFonts w:eastAsia="ＭＳ 明朝" w:cs="Monaco"/>
                <w:b/>
              </w:rPr>
              <w:t>0.016</w:t>
            </w:r>
          </w:p>
        </w:tc>
        <w:tc>
          <w:tcPr>
            <w:tcW w:w="1134" w:type="dxa"/>
          </w:tcPr>
          <w:p w14:paraId="13F875F1" w14:textId="77777777" w:rsidR="000B594C" w:rsidRPr="000B594C" w:rsidRDefault="000B594C" w:rsidP="00327156">
            <w:pPr>
              <w:spacing w:line="276" w:lineRule="auto"/>
              <w:jc w:val="center"/>
              <w:rPr>
                <w:b/>
              </w:rPr>
            </w:pPr>
            <w:r w:rsidRPr="000B594C">
              <w:rPr>
                <w:rFonts w:eastAsia="ＭＳ 明朝" w:cs="Monaco"/>
                <w:b/>
              </w:rPr>
              <w:t>0.262</w:t>
            </w:r>
          </w:p>
        </w:tc>
        <w:tc>
          <w:tcPr>
            <w:tcW w:w="284" w:type="dxa"/>
          </w:tcPr>
          <w:p w14:paraId="3DD16D60" w14:textId="77777777" w:rsidR="000B594C" w:rsidRPr="000B594C" w:rsidRDefault="000B594C" w:rsidP="00327156">
            <w:pPr>
              <w:spacing w:line="276" w:lineRule="auto"/>
              <w:rPr>
                <w:b/>
              </w:rPr>
            </w:pPr>
          </w:p>
        </w:tc>
        <w:tc>
          <w:tcPr>
            <w:tcW w:w="1134" w:type="dxa"/>
          </w:tcPr>
          <w:p w14:paraId="265DD903" w14:textId="77777777" w:rsidR="000B594C" w:rsidRPr="000B594C" w:rsidRDefault="000B594C" w:rsidP="00327156">
            <w:pPr>
              <w:spacing w:line="276" w:lineRule="auto"/>
              <w:jc w:val="center"/>
              <w:rPr>
                <w:b/>
              </w:rPr>
            </w:pPr>
            <w:r w:rsidRPr="000B594C">
              <w:rPr>
                <w:rFonts w:eastAsia="ＭＳ 明朝" w:cs="Monaco"/>
                <w:b/>
              </w:rPr>
              <w:t>0.510</w:t>
            </w:r>
          </w:p>
        </w:tc>
        <w:tc>
          <w:tcPr>
            <w:tcW w:w="1134" w:type="dxa"/>
          </w:tcPr>
          <w:p w14:paraId="795B1975" w14:textId="77777777" w:rsidR="000B594C" w:rsidRPr="000B594C" w:rsidRDefault="000B594C" w:rsidP="00327156">
            <w:pPr>
              <w:spacing w:line="276" w:lineRule="auto"/>
              <w:jc w:val="center"/>
              <w:rPr>
                <w:b/>
              </w:rPr>
            </w:pPr>
            <w:r w:rsidRPr="000B594C">
              <w:rPr>
                <w:rFonts w:eastAsia="ＭＳ 明朝" w:cs="Monaco"/>
                <w:b/>
              </w:rPr>
              <w:t>0.442</w:t>
            </w:r>
          </w:p>
        </w:tc>
        <w:tc>
          <w:tcPr>
            <w:tcW w:w="1167" w:type="dxa"/>
          </w:tcPr>
          <w:p w14:paraId="36ECA7BF" w14:textId="77777777" w:rsidR="000B594C" w:rsidRPr="000B594C" w:rsidRDefault="000B594C" w:rsidP="00327156">
            <w:pPr>
              <w:spacing w:line="276" w:lineRule="auto"/>
              <w:jc w:val="center"/>
              <w:rPr>
                <w:b/>
              </w:rPr>
            </w:pPr>
            <w:r w:rsidRPr="000B594C">
              <w:rPr>
                <w:rFonts w:eastAsia="ＭＳ 明朝" w:cs="Monaco"/>
                <w:b/>
              </w:rPr>
              <w:t>0.564</w:t>
            </w:r>
          </w:p>
        </w:tc>
      </w:tr>
      <w:tr w:rsidR="000B594C" w:rsidRPr="000B594C" w14:paraId="2C9CEC1E" w14:textId="77777777" w:rsidTr="002D69DA">
        <w:trPr>
          <w:trHeight w:val="100"/>
          <w:jc w:val="center"/>
        </w:trPr>
        <w:tc>
          <w:tcPr>
            <w:tcW w:w="1783" w:type="dxa"/>
            <w:gridSpan w:val="2"/>
          </w:tcPr>
          <w:p w14:paraId="11F44E36" w14:textId="77777777" w:rsidR="000B594C" w:rsidRPr="000B594C" w:rsidRDefault="000B594C" w:rsidP="00327156">
            <w:pPr>
              <w:spacing w:line="276" w:lineRule="auto"/>
              <w:rPr>
                <w:vertAlign w:val="subscript"/>
              </w:rPr>
            </w:pPr>
            <w:r w:rsidRPr="000B594C">
              <w:t>LD</w:t>
            </w:r>
            <w:r w:rsidRPr="000B594C">
              <w:rPr>
                <w:vertAlign w:val="subscript"/>
              </w:rPr>
              <w:t>50</w:t>
            </w:r>
            <w:r w:rsidRPr="000B594C">
              <w:t xml:space="preserve"> </w:t>
            </w:r>
            <w:proofErr w:type="spellStart"/>
            <w:r w:rsidRPr="000B594C">
              <w:t>method</w:t>
            </w:r>
            <w:r w:rsidRPr="000B594C">
              <w:rPr>
                <w:vertAlign w:val="subscript"/>
              </w:rPr>
              <w:t>SC</w:t>
            </w:r>
            <w:proofErr w:type="spellEnd"/>
          </w:p>
        </w:tc>
        <w:tc>
          <w:tcPr>
            <w:tcW w:w="1114" w:type="dxa"/>
            <w:gridSpan w:val="2"/>
          </w:tcPr>
          <w:p w14:paraId="64691D32" w14:textId="77777777" w:rsidR="000B594C" w:rsidRPr="000B594C" w:rsidRDefault="000B594C" w:rsidP="00327156">
            <w:pPr>
              <w:spacing w:line="276" w:lineRule="auto"/>
            </w:pPr>
          </w:p>
        </w:tc>
        <w:tc>
          <w:tcPr>
            <w:tcW w:w="1134" w:type="dxa"/>
          </w:tcPr>
          <w:p w14:paraId="2F91EE1E" w14:textId="77777777" w:rsidR="000B594C" w:rsidRPr="000B594C" w:rsidRDefault="000B594C" w:rsidP="00327156">
            <w:pPr>
              <w:spacing w:line="276" w:lineRule="auto"/>
              <w:jc w:val="center"/>
            </w:pPr>
          </w:p>
        </w:tc>
        <w:tc>
          <w:tcPr>
            <w:tcW w:w="1134" w:type="dxa"/>
          </w:tcPr>
          <w:p w14:paraId="0C68BE68" w14:textId="77777777" w:rsidR="000B594C" w:rsidRPr="000B594C" w:rsidRDefault="000B594C" w:rsidP="00327156">
            <w:pPr>
              <w:spacing w:line="276" w:lineRule="auto"/>
              <w:jc w:val="center"/>
            </w:pPr>
          </w:p>
        </w:tc>
        <w:tc>
          <w:tcPr>
            <w:tcW w:w="284" w:type="dxa"/>
          </w:tcPr>
          <w:p w14:paraId="295D5687" w14:textId="77777777" w:rsidR="000B594C" w:rsidRPr="000B594C" w:rsidRDefault="000B594C" w:rsidP="00327156">
            <w:pPr>
              <w:spacing w:line="276" w:lineRule="auto"/>
            </w:pPr>
          </w:p>
        </w:tc>
        <w:tc>
          <w:tcPr>
            <w:tcW w:w="1134" w:type="dxa"/>
          </w:tcPr>
          <w:p w14:paraId="7CCD3C1A" w14:textId="77777777" w:rsidR="000B594C" w:rsidRPr="000B594C" w:rsidRDefault="000B594C" w:rsidP="00327156">
            <w:pPr>
              <w:spacing w:line="276" w:lineRule="auto"/>
              <w:jc w:val="center"/>
            </w:pPr>
          </w:p>
        </w:tc>
        <w:tc>
          <w:tcPr>
            <w:tcW w:w="1134" w:type="dxa"/>
          </w:tcPr>
          <w:p w14:paraId="6887A116" w14:textId="77777777" w:rsidR="000B594C" w:rsidRPr="000B594C" w:rsidRDefault="000B594C" w:rsidP="00327156">
            <w:pPr>
              <w:spacing w:line="276" w:lineRule="auto"/>
              <w:jc w:val="center"/>
            </w:pPr>
          </w:p>
        </w:tc>
        <w:tc>
          <w:tcPr>
            <w:tcW w:w="1167" w:type="dxa"/>
          </w:tcPr>
          <w:p w14:paraId="363BBBB5" w14:textId="77777777" w:rsidR="000B594C" w:rsidRPr="000B594C" w:rsidRDefault="000B594C" w:rsidP="00327156">
            <w:pPr>
              <w:spacing w:line="276" w:lineRule="auto"/>
              <w:jc w:val="center"/>
            </w:pPr>
          </w:p>
        </w:tc>
      </w:tr>
      <w:tr w:rsidR="000B594C" w:rsidRPr="000B594C" w14:paraId="471F0B26" w14:textId="77777777" w:rsidTr="002D69DA">
        <w:trPr>
          <w:trHeight w:val="321"/>
          <w:jc w:val="center"/>
        </w:trPr>
        <w:tc>
          <w:tcPr>
            <w:tcW w:w="1783" w:type="dxa"/>
            <w:gridSpan w:val="2"/>
          </w:tcPr>
          <w:p w14:paraId="1B1AFAD1" w14:textId="77777777" w:rsidR="000B594C" w:rsidRPr="000B594C" w:rsidRDefault="000B594C" w:rsidP="00327156">
            <w:pPr>
              <w:spacing w:line="276" w:lineRule="auto"/>
              <w:jc w:val="right"/>
              <w:rPr>
                <w:i/>
              </w:rPr>
            </w:pPr>
            <w:r w:rsidRPr="000B594C">
              <w:rPr>
                <w:i/>
              </w:rPr>
              <w:t>IV</w:t>
            </w:r>
          </w:p>
        </w:tc>
        <w:tc>
          <w:tcPr>
            <w:tcW w:w="1114" w:type="dxa"/>
            <w:gridSpan w:val="2"/>
          </w:tcPr>
          <w:p w14:paraId="7514D513" w14:textId="77777777" w:rsidR="000B594C" w:rsidRPr="000B594C" w:rsidRDefault="000B594C" w:rsidP="00327156">
            <w:pPr>
              <w:spacing w:line="276" w:lineRule="auto"/>
              <w:jc w:val="center"/>
              <w:rPr>
                <w:b/>
              </w:rPr>
            </w:pPr>
            <w:r w:rsidRPr="000B594C">
              <w:rPr>
                <w:rFonts w:eastAsia="ＭＳ 明朝" w:cs="Monaco"/>
                <w:b/>
              </w:rPr>
              <w:t>-0.624</w:t>
            </w:r>
          </w:p>
        </w:tc>
        <w:tc>
          <w:tcPr>
            <w:tcW w:w="1134" w:type="dxa"/>
          </w:tcPr>
          <w:p w14:paraId="3B3F4019" w14:textId="77777777" w:rsidR="000B594C" w:rsidRPr="000B594C" w:rsidRDefault="000B594C" w:rsidP="00327156">
            <w:pPr>
              <w:spacing w:line="276" w:lineRule="auto"/>
              <w:jc w:val="center"/>
              <w:rPr>
                <w:b/>
              </w:rPr>
            </w:pPr>
            <w:r w:rsidRPr="000B594C">
              <w:rPr>
                <w:rFonts w:eastAsia="ＭＳ 明朝" w:cs="Monaco"/>
                <w:b/>
              </w:rPr>
              <w:t>-0.842</w:t>
            </w:r>
          </w:p>
        </w:tc>
        <w:tc>
          <w:tcPr>
            <w:tcW w:w="1134" w:type="dxa"/>
          </w:tcPr>
          <w:p w14:paraId="048AE537" w14:textId="77777777" w:rsidR="000B594C" w:rsidRPr="000B594C" w:rsidRDefault="000B594C" w:rsidP="00327156">
            <w:pPr>
              <w:spacing w:line="276" w:lineRule="auto"/>
              <w:jc w:val="center"/>
              <w:rPr>
                <w:b/>
              </w:rPr>
            </w:pPr>
            <w:r w:rsidRPr="000B594C">
              <w:rPr>
                <w:rFonts w:eastAsia="ＭＳ 明朝" w:cs="Monaco"/>
                <w:b/>
              </w:rPr>
              <w:t>-0.435</w:t>
            </w:r>
          </w:p>
        </w:tc>
        <w:tc>
          <w:tcPr>
            <w:tcW w:w="284" w:type="dxa"/>
          </w:tcPr>
          <w:p w14:paraId="5F881232" w14:textId="77777777" w:rsidR="000B594C" w:rsidRPr="000B594C" w:rsidRDefault="000B594C" w:rsidP="00327156">
            <w:pPr>
              <w:spacing w:line="276" w:lineRule="auto"/>
            </w:pPr>
          </w:p>
        </w:tc>
        <w:tc>
          <w:tcPr>
            <w:tcW w:w="1134" w:type="dxa"/>
          </w:tcPr>
          <w:p w14:paraId="022EF03E" w14:textId="77777777" w:rsidR="000B594C" w:rsidRPr="000B594C" w:rsidRDefault="000B594C" w:rsidP="00327156">
            <w:pPr>
              <w:spacing w:line="276" w:lineRule="auto"/>
              <w:jc w:val="center"/>
            </w:pPr>
            <w:r w:rsidRPr="000B594C">
              <w:rPr>
                <w:rFonts w:eastAsia="ＭＳ 明朝" w:cs="Monaco"/>
              </w:rPr>
              <w:t>-0.011</w:t>
            </w:r>
          </w:p>
        </w:tc>
        <w:tc>
          <w:tcPr>
            <w:tcW w:w="1134" w:type="dxa"/>
          </w:tcPr>
          <w:p w14:paraId="5DC33976" w14:textId="77777777" w:rsidR="000B594C" w:rsidRPr="000B594C" w:rsidRDefault="000B594C" w:rsidP="00327156">
            <w:pPr>
              <w:spacing w:line="276" w:lineRule="auto"/>
              <w:jc w:val="center"/>
            </w:pPr>
            <w:r w:rsidRPr="000B594C">
              <w:rPr>
                <w:rFonts w:eastAsia="ＭＳ 明朝" w:cs="Monaco"/>
              </w:rPr>
              <w:t>-0.052</w:t>
            </w:r>
          </w:p>
        </w:tc>
        <w:tc>
          <w:tcPr>
            <w:tcW w:w="1167" w:type="dxa"/>
          </w:tcPr>
          <w:p w14:paraId="258053E4" w14:textId="77777777" w:rsidR="000B594C" w:rsidRPr="000B594C" w:rsidRDefault="000B594C" w:rsidP="00327156">
            <w:pPr>
              <w:spacing w:line="276" w:lineRule="auto"/>
              <w:jc w:val="center"/>
            </w:pPr>
            <w:r w:rsidRPr="000B594C">
              <w:rPr>
                <w:rFonts w:eastAsia="ＭＳ 明朝" w:cs="Monaco"/>
              </w:rPr>
              <w:t>0.030</w:t>
            </w:r>
          </w:p>
        </w:tc>
      </w:tr>
      <w:tr w:rsidR="000B594C" w:rsidRPr="000B594C" w14:paraId="59DD6036" w14:textId="77777777" w:rsidTr="000965FE">
        <w:trPr>
          <w:trHeight w:val="363"/>
          <w:jc w:val="center"/>
        </w:trPr>
        <w:tc>
          <w:tcPr>
            <w:tcW w:w="1783" w:type="dxa"/>
            <w:gridSpan w:val="2"/>
          </w:tcPr>
          <w:p w14:paraId="0CFB88EC" w14:textId="77777777" w:rsidR="000B594C" w:rsidRPr="000B594C" w:rsidRDefault="000B594C" w:rsidP="00327156">
            <w:pPr>
              <w:spacing w:line="276" w:lineRule="auto"/>
              <w:jc w:val="right"/>
              <w:rPr>
                <w:i/>
              </w:rPr>
            </w:pPr>
            <w:r w:rsidRPr="000B594C">
              <w:rPr>
                <w:i/>
              </w:rPr>
              <w:t>IP</w:t>
            </w:r>
          </w:p>
        </w:tc>
        <w:tc>
          <w:tcPr>
            <w:tcW w:w="1114" w:type="dxa"/>
            <w:gridSpan w:val="2"/>
          </w:tcPr>
          <w:p w14:paraId="28C09097" w14:textId="77777777" w:rsidR="000B594C" w:rsidRPr="000B594C" w:rsidRDefault="000B594C" w:rsidP="00327156">
            <w:pPr>
              <w:spacing w:line="276" w:lineRule="auto"/>
              <w:jc w:val="center"/>
              <w:rPr>
                <w:b/>
              </w:rPr>
            </w:pPr>
            <w:r w:rsidRPr="000B594C">
              <w:rPr>
                <w:rFonts w:eastAsia="ＭＳ 明朝" w:cs="Monaco"/>
                <w:b/>
              </w:rPr>
              <w:t>-0.537</w:t>
            </w:r>
          </w:p>
        </w:tc>
        <w:tc>
          <w:tcPr>
            <w:tcW w:w="1134" w:type="dxa"/>
          </w:tcPr>
          <w:p w14:paraId="7E77B5F0" w14:textId="77777777" w:rsidR="000B594C" w:rsidRPr="000B594C" w:rsidRDefault="000B594C" w:rsidP="00327156">
            <w:pPr>
              <w:spacing w:line="276" w:lineRule="auto"/>
              <w:jc w:val="center"/>
              <w:rPr>
                <w:b/>
              </w:rPr>
            </w:pPr>
            <w:r w:rsidRPr="000B594C">
              <w:rPr>
                <w:rFonts w:eastAsia="ＭＳ 明朝" w:cs="Monaco"/>
                <w:b/>
              </w:rPr>
              <w:t>-0.746</w:t>
            </w:r>
          </w:p>
        </w:tc>
        <w:tc>
          <w:tcPr>
            <w:tcW w:w="1134" w:type="dxa"/>
          </w:tcPr>
          <w:p w14:paraId="518BA429" w14:textId="77777777" w:rsidR="000B594C" w:rsidRPr="000B594C" w:rsidRDefault="000B594C" w:rsidP="00327156">
            <w:pPr>
              <w:spacing w:line="276" w:lineRule="auto"/>
              <w:jc w:val="center"/>
              <w:rPr>
                <w:b/>
              </w:rPr>
            </w:pPr>
            <w:r w:rsidRPr="000B594C">
              <w:rPr>
                <w:rFonts w:eastAsia="ＭＳ 明朝" w:cs="Monaco"/>
                <w:b/>
              </w:rPr>
              <w:t>-0.309</w:t>
            </w:r>
          </w:p>
        </w:tc>
        <w:tc>
          <w:tcPr>
            <w:tcW w:w="284" w:type="dxa"/>
          </w:tcPr>
          <w:p w14:paraId="752588FD" w14:textId="77777777" w:rsidR="000B594C" w:rsidRPr="000B594C" w:rsidRDefault="000B594C" w:rsidP="00327156">
            <w:pPr>
              <w:spacing w:line="276" w:lineRule="auto"/>
              <w:rPr>
                <w:b/>
              </w:rPr>
            </w:pPr>
          </w:p>
        </w:tc>
        <w:tc>
          <w:tcPr>
            <w:tcW w:w="1134" w:type="dxa"/>
          </w:tcPr>
          <w:p w14:paraId="3C0558C8" w14:textId="77777777" w:rsidR="000B594C" w:rsidRPr="000B594C" w:rsidRDefault="000B594C" w:rsidP="00327156">
            <w:pPr>
              <w:spacing w:line="276" w:lineRule="auto"/>
              <w:jc w:val="center"/>
              <w:rPr>
                <w:b/>
              </w:rPr>
            </w:pPr>
            <w:r w:rsidRPr="000B594C">
              <w:rPr>
                <w:rFonts w:eastAsia="ＭＳ 明朝" w:cs="Monaco"/>
              </w:rPr>
              <w:t>-0.010</w:t>
            </w:r>
          </w:p>
        </w:tc>
        <w:tc>
          <w:tcPr>
            <w:tcW w:w="1134" w:type="dxa"/>
          </w:tcPr>
          <w:p w14:paraId="342BC8B3" w14:textId="77777777" w:rsidR="000B594C" w:rsidRPr="000B594C" w:rsidRDefault="000B594C" w:rsidP="00327156">
            <w:pPr>
              <w:spacing w:line="276" w:lineRule="auto"/>
              <w:jc w:val="center"/>
              <w:rPr>
                <w:b/>
              </w:rPr>
            </w:pPr>
            <w:r w:rsidRPr="000B594C">
              <w:rPr>
                <w:rFonts w:eastAsia="ＭＳ 明朝" w:cs="Monaco"/>
              </w:rPr>
              <w:t>-0.049</w:t>
            </w:r>
          </w:p>
        </w:tc>
        <w:tc>
          <w:tcPr>
            <w:tcW w:w="1167" w:type="dxa"/>
          </w:tcPr>
          <w:p w14:paraId="0EBF3EEA" w14:textId="77777777" w:rsidR="000B594C" w:rsidRPr="000B594C" w:rsidRDefault="000B594C" w:rsidP="00327156">
            <w:pPr>
              <w:spacing w:line="276" w:lineRule="auto"/>
              <w:jc w:val="center"/>
              <w:rPr>
                <w:b/>
              </w:rPr>
            </w:pPr>
            <w:r w:rsidRPr="000B594C">
              <w:rPr>
                <w:rFonts w:eastAsia="ＭＳ 明朝" w:cs="Monaco"/>
              </w:rPr>
              <w:t>0.033</w:t>
            </w:r>
          </w:p>
        </w:tc>
      </w:tr>
      <w:tr w:rsidR="000B594C" w:rsidRPr="000B594C" w14:paraId="3EB6F518" w14:textId="77777777" w:rsidTr="002D69DA">
        <w:trPr>
          <w:trHeight w:val="100"/>
          <w:jc w:val="center"/>
        </w:trPr>
        <w:tc>
          <w:tcPr>
            <w:tcW w:w="1783" w:type="dxa"/>
            <w:gridSpan w:val="2"/>
          </w:tcPr>
          <w:p w14:paraId="1CC0E337" w14:textId="77777777" w:rsidR="000B594C" w:rsidRPr="000B594C" w:rsidRDefault="000B594C" w:rsidP="00327156">
            <w:pPr>
              <w:spacing w:line="276" w:lineRule="auto"/>
              <w:jc w:val="right"/>
              <w:rPr>
                <w:i/>
              </w:rPr>
            </w:pPr>
            <w:r w:rsidRPr="000B594C">
              <w:rPr>
                <w:i/>
              </w:rPr>
              <w:t>IM</w:t>
            </w:r>
          </w:p>
        </w:tc>
        <w:tc>
          <w:tcPr>
            <w:tcW w:w="1114" w:type="dxa"/>
            <w:gridSpan w:val="2"/>
          </w:tcPr>
          <w:p w14:paraId="2ED98887" w14:textId="77777777" w:rsidR="000B594C" w:rsidRPr="000B594C" w:rsidRDefault="000B594C" w:rsidP="00327156">
            <w:pPr>
              <w:spacing w:line="276" w:lineRule="auto"/>
              <w:jc w:val="center"/>
            </w:pPr>
            <w:r w:rsidRPr="000B594C">
              <w:rPr>
                <w:rFonts w:eastAsia="ＭＳ 明朝" w:cs="Monaco"/>
              </w:rPr>
              <w:t>-0.228</w:t>
            </w:r>
          </w:p>
        </w:tc>
        <w:tc>
          <w:tcPr>
            <w:tcW w:w="1134" w:type="dxa"/>
          </w:tcPr>
          <w:p w14:paraId="6A576AD2" w14:textId="77777777" w:rsidR="000B594C" w:rsidRPr="000B594C" w:rsidRDefault="000B594C" w:rsidP="00327156">
            <w:pPr>
              <w:spacing w:line="276" w:lineRule="auto"/>
              <w:jc w:val="center"/>
            </w:pPr>
            <w:r w:rsidRPr="000B594C">
              <w:rPr>
                <w:rFonts w:eastAsia="ＭＳ 明朝" w:cs="Monaco"/>
              </w:rPr>
              <w:t>-0.455</w:t>
            </w:r>
          </w:p>
        </w:tc>
        <w:tc>
          <w:tcPr>
            <w:tcW w:w="1134" w:type="dxa"/>
          </w:tcPr>
          <w:p w14:paraId="36A9FAF1" w14:textId="77777777" w:rsidR="000B594C" w:rsidRPr="000B594C" w:rsidRDefault="000B594C" w:rsidP="00327156">
            <w:pPr>
              <w:spacing w:line="276" w:lineRule="auto"/>
              <w:jc w:val="center"/>
            </w:pPr>
            <w:r w:rsidRPr="000B594C">
              <w:rPr>
                <w:rFonts w:eastAsia="ＭＳ 明朝" w:cs="Monaco"/>
              </w:rPr>
              <w:t>0.049</w:t>
            </w:r>
          </w:p>
        </w:tc>
        <w:tc>
          <w:tcPr>
            <w:tcW w:w="284" w:type="dxa"/>
          </w:tcPr>
          <w:p w14:paraId="320CC4AC" w14:textId="77777777" w:rsidR="000B594C" w:rsidRPr="000B594C" w:rsidRDefault="000B594C" w:rsidP="00327156">
            <w:pPr>
              <w:spacing w:line="276" w:lineRule="auto"/>
            </w:pPr>
          </w:p>
        </w:tc>
        <w:tc>
          <w:tcPr>
            <w:tcW w:w="1134" w:type="dxa"/>
          </w:tcPr>
          <w:p w14:paraId="2EE1BB26" w14:textId="77777777" w:rsidR="000B594C" w:rsidRPr="000B594C" w:rsidRDefault="000B594C" w:rsidP="00327156">
            <w:pPr>
              <w:spacing w:line="276" w:lineRule="auto"/>
              <w:jc w:val="center"/>
            </w:pPr>
            <w:r w:rsidRPr="000B594C">
              <w:rPr>
                <w:rFonts w:eastAsia="ＭＳ 明朝" w:cs="Monaco"/>
              </w:rPr>
              <w:t>-0.009</w:t>
            </w:r>
          </w:p>
        </w:tc>
        <w:tc>
          <w:tcPr>
            <w:tcW w:w="1134" w:type="dxa"/>
          </w:tcPr>
          <w:p w14:paraId="24D57148" w14:textId="77777777" w:rsidR="000B594C" w:rsidRPr="000B594C" w:rsidRDefault="000B594C" w:rsidP="00327156">
            <w:pPr>
              <w:spacing w:line="276" w:lineRule="auto"/>
              <w:jc w:val="center"/>
            </w:pPr>
            <w:r w:rsidRPr="000B594C">
              <w:rPr>
                <w:rFonts w:eastAsia="ＭＳ 明朝" w:cs="Monaco"/>
              </w:rPr>
              <w:t>-0.056</w:t>
            </w:r>
          </w:p>
        </w:tc>
        <w:tc>
          <w:tcPr>
            <w:tcW w:w="1167" w:type="dxa"/>
          </w:tcPr>
          <w:p w14:paraId="2B678DC8" w14:textId="77777777" w:rsidR="000B594C" w:rsidRPr="000B594C" w:rsidRDefault="000B594C" w:rsidP="00327156">
            <w:pPr>
              <w:spacing w:line="276" w:lineRule="auto"/>
              <w:jc w:val="center"/>
            </w:pPr>
            <w:r w:rsidRPr="000B594C">
              <w:rPr>
                <w:rFonts w:eastAsia="ＭＳ 明朝" w:cs="Monaco"/>
              </w:rPr>
              <w:t>0.042</w:t>
            </w:r>
          </w:p>
        </w:tc>
      </w:tr>
      <w:tr w:rsidR="000B594C" w:rsidRPr="000B594C" w14:paraId="47B5CA72" w14:textId="77777777" w:rsidTr="002D69DA">
        <w:trPr>
          <w:jc w:val="center"/>
        </w:trPr>
        <w:tc>
          <w:tcPr>
            <w:tcW w:w="1783" w:type="dxa"/>
            <w:gridSpan w:val="2"/>
          </w:tcPr>
          <w:p w14:paraId="0BE55F7B" w14:textId="77777777" w:rsidR="000B594C" w:rsidRPr="000B594C" w:rsidRDefault="000B594C" w:rsidP="00327156">
            <w:pPr>
              <w:spacing w:line="276" w:lineRule="auto"/>
              <w:rPr>
                <w:vertAlign w:val="subscript"/>
              </w:rPr>
            </w:pPr>
            <w:r w:rsidRPr="000B594C">
              <w:t>Dim</w:t>
            </w:r>
            <w:r w:rsidRPr="000B594C">
              <w:rPr>
                <w:vertAlign w:val="subscript"/>
              </w:rPr>
              <w:t>2D</w:t>
            </w:r>
          </w:p>
        </w:tc>
        <w:tc>
          <w:tcPr>
            <w:tcW w:w="1114" w:type="dxa"/>
            <w:gridSpan w:val="2"/>
          </w:tcPr>
          <w:p w14:paraId="798CA947" w14:textId="77777777" w:rsidR="000B594C" w:rsidRPr="000B594C" w:rsidRDefault="000B594C" w:rsidP="00327156">
            <w:pPr>
              <w:spacing w:line="276" w:lineRule="auto"/>
              <w:jc w:val="center"/>
            </w:pPr>
          </w:p>
        </w:tc>
        <w:tc>
          <w:tcPr>
            <w:tcW w:w="1134" w:type="dxa"/>
          </w:tcPr>
          <w:p w14:paraId="24470075" w14:textId="77777777" w:rsidR="000B594C" w:rsidRPr="000B594C" w:rsidRDefault="000B594C" w:rsidP="00327156">
            <w:pPr>
              <w:spacing w:line="276" w:lineRule="auto"/>
              <w:jc w:val="center"/>
            </w:pPr>
          </w:p>
        </w:tc>
        <w:tc>
          <w:tcPr>
            <w:tcW w:w="1134" w:type="dxa"/>
          </w:tcPr>
          <w:p w14:paraId="52E93F20" w14:textId="77777777" w:rsidR="000B594C" w:rsidRPr="000B594C" w:rsidRDefault="000B594C" w:rsidP="00327156">
            <w:pPr>
              <w:spacing w:line="276" w:lineRule="auto"/>
              <w:jc w:val="center"/>
            </w:pPr>
          </w:p>
        </w:tc>
        <w:tc>
          <w:tcPr>
            <w:tcW w:w="284" w:type="dxa"/>
          </w:tcPr>
          <w:p w14:paraId="5927986C" w14:textId="77777777" w:rsidR="000B594C" w:rsidRPr="000B594C" w:rsidRDefault="000B594C" w:rsidP="00327156">
            <w:pPr>
              <w:spacing w:line="276" w:lineRule="auto"/>
            </w:pPr>
          </w:p>
        </w:tc>
        <w:tc>
          <w:tcPr>
            <w:tcW w:w="1134" w:type="dxa"/>
          </w:tcPr>
          <w:p w14:paraId="5F0F535B" w14:textId="77777777" w:rsidR="000B594C" w:rsidRPr="000B594C" w:rsidRDefault="000B594C" w:rsidP="00327156">
            <w:pPr>
              <w:spacing w:line="276" w:lineRule="auto"/>
              <w:jc w:val="center"/>
            </w:pPr>
          </w:p>
        </w:tc>
        <w:tc>
          <w:tcPr>
            <w:tcW w:w="1134" w:type="dxa"/>
          </w:tcPr>
          <w:p w14:paraId="69FDA804" w14:textId="77777777" w:rsidR="000B594C" w:rsidRPr="000B594C" w:rsidRDefault="000B594C" w:rsidP="00327156">
            <w:pPr>
              <w:spacing w:line="276" w:lineRule="auto"/>
              <w:jc w:val="center"/>
            </w:pPr>
          </w:p>
        </w:tc>
        <w:tc>
          <w:tcPr>
            <w:tcW w:w="1167" w:type="dxa"/>
          </w:tcPr>
          <w:p w14:paraId="4323991D" w14:textId="77777777" w:rsidR="000B594C" w:rsidRPr="000B594C" w:rsidRDefault="000B594C" w:rsidP="00327156">
            <w:pPr>
              <w:spacing w:line="276" w:lineRule="auto"/>
              <w:jc w:val="center"/>
            </w:pPr>
          </w:p>
        </w:tc>
      </w:tr>
      <w:tr w:rsidR="000B594C" w:rsidRPr="000B594C" w14:paraId="5AE1BE3E" w14:textId="77777777" w:rsidTr="002D69DA">
        <w:trPr>
          <w:jc w:val="center"/>
        </w:trPr>
        <w:tc>
          <w:tcPr>
            <w:tcW w:w="1783" w:type="dxa"/>
            <w:gridSpan w:val="2"/>
          </w:tcPr>
          <w:p w14:paraId="24245A3F" w14:textId="77777777" w:rsidR="000B594C" w:rsidRPr="000B594C" w:rsidRDefault="000B594C" w:rsidP="00327156">
            <w:pPr>
              <w:spacing w:line="276" w:lineRule="auto"/>
              <w:jc w:val="right"/>
              <w:rPr>
                <w:i/>
              </w:rPr>
            </w:pPr>
            <w:r w:rsidRPr="000B594C">
              <w:rPr>
                <w:i/>
              </w:rPr>
              <w:t>3D</w:t>
            </w:r>
          </w:p>
        </w:tc>
        <w:tc>
          <w:tcPr>
            <w:tcW w:w="1114" w:type="dxa"/>
            <w:gridSpan w:val="2"/>
          </w:tcPr>
          <w:p w14:paraId="21A6ECC5" w14:textId="77777777" w:rsidR="000B594C" w:rsidRPr="000B594C" w:rsidRDefault="000B594C" w:rsidP="00327156">
            <w:pPr>
              <w:spacing w:line="276" w:lineRule="auto"/>
              <w:jc w:val="center"/>
            </w:pPr>
            <w:r w:rsidRPr="000B594C">
              <w:t>-0.202</w:t>
            </w:r>
          </w:p>
        </w:tc>
        <w:tc>
          <w:tcPr>
            <w:tcW w:w="1134" w:type="dxa"/>
          </w:tcPr>
          <w:p w14:paraId="1BD5F8CB" w14:textId="77777777" w:rsidR="000B594C" w:rsidRPr="000B594C" w:rsidRDefault="000B594C" w:rsidP="00327156">
            <w:pPr>
              <w:spacing w:line="276" w:lineRule="auto"/>
              <w:jc w:val="center"/>
            </w:pPr>
            <w:r w:rsidRPr="000B594C">
              <w:t>-0.670</w:t>
            </w:r>
          </w:p>
        </w:tc>
        <w:tc>
          <w:tcPr>
            <w:tcW w:w="1134" w:type="dxa"/>
          </w:tcPr>
          <w:p w14:paraId="7AB63233" w14:textId="77777777" w:rsidR="000B594C" w:rsidRPr="000B594C" w:rsidRDefault="000B594C" w:rsidP="00327156">
            <w:pPr>
              <w:spacing w:line="276" w:lineRule="auto"/>
              <w:jc w:val="center"/>
            </w:pPr>
            <w:r w:rsidRPr="000B594C">
              <w:t>0.243</w:t>
            </w:r>
          </w:p>
        </w:tc>
        <w:tc>
          <w:tcPr>
            <w:tcW w:w="284" w:type="dxa"/>
          </w:tcPr>
          <w:p w14:paraId="3AB0C00B" w14:textId="77777777" w:rsidR="000B594C" w:rsidRPr="000B594C" w:rsidRDefault="000B594C" w:rsidP="00327156">
            <w:pPr>
              <w:spacing w:line="276" w:lineRule="auto"/>
            </w:pPr>
          </w:p>
        </w:tc>
        <w:tc>
          <w:tcPr>
            <w:tcW w:w="1134" w:type="dxa"/>
          </w:tcPr>
          <w:p w14:paraId="29C44708" w14:textId="77777777" w:rsidR="000B594C" w:rsidRPr="000B594C" w:rsidRDefault="000B594C" w:rsidP="00327156">
            <w:pPr>
              <w:spacing w:line="276" w:lineRule="auto"/>
              <w:jc w:val="center"/>
              <w:rPr>
                <w:b/>
              </w:rPr>
            </w:pPr>
            <w:r w:rsidRPr="000B594C">
              <w:rPr>
                <w:b/>
              </w:rPr>
              <w:t>-0.829</w:t>
            </w:r>
          </w:p>
        </w:tc>
        <w:tc>
          <w:tcPr>
            <w:tcW w:w="1134" w:type="dxa"/>
          </w:tcPr>
          <w:p w14:paraId="69E5B9FF" w14:textId="77777777" w:rsidR="000B594C" w:rsidRPr="000B594C" w:rsidRDefault="000B594C" w:rsidP="00327156">
            <w:pPr>
              <w:spacing w:line="276" w:lineRule="auto"/>
              <w:jc w:val="center"/>
              <w:rPr>
                <w:b/>
              </w:rPr>
            </w:pPr>
            <w:r w:rsidRPr="000B594C">
              <w:rPr>
                <w:b/>
              </w:rPr>
              <w:t>-1.286</w:t>
            </w:r>
          </w:p>
        </w:tc>
        <w:tc>
          <w:tcPr>
            <w:tcW w:w="1167" w:type="dxa"/>
          </w:tcPr>
          <w:p w14:paraId="2D1D5F67" w14:textId="77777777" w:rsidR="000B594C" w:rsidRPr="000B594C" w:rsidRDefault="000B594C" w:rsidP="00327156">
            <w:pPr>
              <w:spacing w:line="276" w:lineRule="auto"/>
              <w:jc w:val="center"/>
              <w:rPr>
                <w:b/>
              </w:rPr>
            </w:pPr>
            <w:r w:rsidRPr="000B594C">
              <w:rPr>
                <w:b/>
              </w:rPr>
              <w:t>-0.396</w:t>
            </w:r>
          </w:p>
        </w:tc>
      </w:tr>
      <w:tr w:rsidR="000B594C" w:rsidRPr="000B594C" w14:paraId="186DE401" w14:textId="77777777" w:rsidTr="002D69DA">
        <w:trPr>
          <w:jc w:val="center"/>
        </w:trPr>
        <w:tc>
          <w:tcPr>
            <w:tcW w:w="1783" w:type="dxa"/>
            <w:gridSpan w:val="2"/>
          </w:tcPr>
          <w:p w14:paraId="214C49D6" w14:textId="77777777" w:rsidR="000B594C" w:rsidRPr="000B594C" w:rsidRDefault="000B594C" w:rsidP="00327156">
            <w:pPr>
              <w:spacing w:line="276" w:lineRule="auto"/>
            </w:pPr>
            <w:r w:rsidRPr="000B594C">
              <w:t>Eggs in Diet</w:t>
            </w:r>
          </w:p>
        </w:tc>
        <w:tc>
          <w:tcPr>
            <w:tcW w:w="1114" w:type="dxa"/>
            <w:gridSpan w:val="2"/>
          </w:tcPr>
          <w:p w14:paraId="06B94D25" w14:textId="77777777" w:rsidR="000B594C" w:rsidRPr="000B594C" w:rsidRDefault="000B594C" w:rsidP="00327156">
            <w:pPr>
              <w:spacing w:line="276" w:lineRule="auto"/>
              <w:jc w:val="center"/>
              <w:rPr>
                <w:b/>
              </w:rPr>
            </w:pPr>
            <w:r w:rsidRPr="000B594C">
              <w:rPr>
                <w:rFonts w:eastAsia="ＭＳ 明朝" w:cs="Monaco"/>
              </w:rPr>
              <w:t>0.448</w:t>
            </w:r>
          </w:p>
        </w:tc>
        <w:tc>
          <w:tcPr>
            <w:tcW w:w="1134" w:type="dxa"/>
          </w:tcPr>
          <w:p w14:paraId="0DD132FA" w14:textId="77777777" w:rsidR="000B594C" w:rsidRPr="000B594C" w:rsidRDefault="000B594C" w:rsidP="00327156">
            <w:pPr>
              <w:spacing w:line="276" w:lineRule="auto"/>
              <w:jc w:val="center"/>
              <w:rPr>
                <w:b/>
              </w:rPr>
            </w:pPr>
            <w:r w:rsidRPr="000B594C">
              <w:rPr>
                <w:rFonts w:eastAsia="ＭＳ 明朝" w:cs="Monaco"/>
              </w:rPr>
              <w:t>-0.162</w:t>
            </w:r>
          </w:p>
        </w:tc>
        <w:tc>
          <w:tcPr>
            <w:tcW w:w="1134" w:type="dxa"/>
          </w:tcPr>
          <w:p w14:paraId="2D9D4C94" w14:textId="77777777" w:rsidR="000B594C" w:rsidRPr="000B594C" w:rsidRDefault="000B594C" w:rsidP="00327156">
            <w:pPr>
              <w:spacing w:line="276" w:lineRule="auto"/>
              <w:jc w:val="center"/>
              <w:rPr>
                <w:b/>
              </w:rPr>
            </w:pPr>
            <w:r w:rsidRPr="000B594C">
              <w:rPr>
                <w:rFonts w:eastAsia="ＭＳ 明朝" w:cs="Monaco"/>
              </w:rPr>
              <w:t>0.021</w:t>
            </w:r>
          </w:p>
        </w:tc>
        <w:tc>
          <w:tcPr>
            <w:tcW w:w="284" w:type="dxa"/>
          </w:tcPr>
          <w:p w14:paraId="068FA69B" w14:textId="77777777" w:rsidR="000B594C" w:rsidRPr="000B594C" w:rsidRDefault="000B594C" w:rsidP="00327156">
            <w:pPr>
              <w:spacing w:line="276" w:lineRule="auto"/>
              <w:rPr>
                <w:b/>
              </w:rPr>
            </w:pPr>
          </w:p>
        </w:tc>
        <w:tc>
          <w:tcPr>
            <w:tcW w:w="1134" w:type="dxa"/>
          </w:tcPr>
          <w:p w14:paraId="4FF73DCF" w14:textId="77777777" w:rsidR="000B594C" w:rsidRPr="000B594C" w:rsidRDefault="000B594C" w:rsidP="00327156">
            <w:pPr>
              <w:spacing w:line="276" w:lineRule="auto"/>
              <w:jc w:val="center"/>
              <w:rPr>
                <w:b/>
              </w:rPr>
            </w:pPr>
            <w:r w:rsidRPr="000B594C">
              <w:rPr>
                <w:rFonts w:eastAsia="ＭＳ 明朝" w:cs="Monaco"/>
                <w:b/>
              </w:rPr>
              <w:t>-0.741</w:t>
            </w:r>
          </w:p>
        </w:tc>
        <w:tc>
          <w:tcPr>
            <w:tcW w:w="1134" w:type="dxa"/>
          </w:tcPr>
          <w:p w14:paraId="5B0AFC33" w14:textId="77777777" w:rsidR="000B594C" w:rsidRPr="000B594C" w:rsidRDefault="000B594C" w:rsidP="00327156">
            <w:pPr>
              <w:spacing w:line="276" w:lineRule="auto"/>
              <w:jc w:val="center"/>
              <w:rPr>
                <w:b/>
              </w:rPr>
            </w:pPr>
            <w:r w:rsidRPr="000B594C">
              <w:rPr>
                <w:rFonts w:eastAsia="ＭＳ 明朝" w:cs="Monaco"/>
                <w:b/>
              </w:rPr>
              <w:t>-1.325</w:t>
            </w:r>
          </w:p>
        </w:tc>
        <w:tc>
          <w:tcPr>
            <w:tcW w:w="1167" w:type="dxa"/>
          </w:tcPr>
          <w:p w14:paraId="4F7A0DBD" w14:textId="77777777" w:rsidR="000B594C" w:rsidRPr="000B594C" w:rsidRDefault="000B594C" w:rsidP="00327156">
            <w:pPr>
              <w:spacing w:line="276" w:lineRule="auto"/>
              <w:jc w:val="center"/>
              <w:rPr>
                <w:b/>
              </w:rPr>
            </w:pPr>
            <w:r w:rsidRPr="000B594C">
              <w:rPr>
                <w:rFonts w:eastAsia="ＭＳ 明朝" w:cs="Monaco"/>
                <w:b/>
              </w:rPr>
              <w:t>-0.206</w:t>
            </w:r>
          </w:p>
        </w:tc>
      </w:tr>
      <w:tr w:rsidR="000B594C" w:rsidRPr="000B594C" w14:paraId="0B5F6AAC" w14:textId="77777777" w:rsidTr="002D69DA">
        <w:trPr>
          <w:jc w:val="center"/>
        </w:trPr>
        <w:tc>
          <w:tcPr>
            <w:tcW w:w="1783" w:type="dxa"/>
            <w:gridSpan w:val="2"/>
          </w:tcPr>
          <w:p w14:paraId="4AD0B3C2" w14:textId="77777777" w:rsidR="000B594C" w:rsidRPr="000B594C" w:rsidRDefault="000B594C" w:rsidP="00327156">
            <w:pPr>
              <w:spacing w:line="276" w:lineRule="auto"/>
            </w:pPr>
            <w:r w:rsidRPr="000B594C">
              <w:t>Diet-LD</w:t>
            </w:r>
            <w:r w:rsidRPr="000B594C">
              <w:rPr>
                <w:vertAlign w:val="subscript"/>
              </w:rPr>
              <w:t>50</w:t>
            </w:r>
            <w:r w:rsidRPr="000B594C">
              <w:t xml:space="preserve"> </w:t>
            </w:r>
            <w:proofErr w:type="spellStart"/>
            <w:r w:rsidRPr="000B594C">
              <w:t>Dist</w:t>
            </w:r>
            <w:proofErr w:type="spellEnd"/>
          </w:p>
        </w:tc>
        <w:tc>
          <w:tcPr>
            <w:tcW w:w="1114" w:type="dxa"/>
            <w:gridSpan w:val="2"/>
          </w:tcPr>
          <w:p w14:paraId="438CF890" w14:textId="77777777" w:rsidR="000B594C" w:rsidRPr="000B594C" w:rsidRDefault="000B594C" w:rsidP="00327156">
            <w:pPr>
              <w:spacing w:line="276" w:lineRule="auto"/>
              <w:jc w:val="center"/>
              <w:rPr>
                <w:b/>
              </w:rPr>
            </w:pPr>
            <w:r w:rsidRPr="000B594C">
              <w:rPr>
                <w:rFonts w:eastAsia="ＭＳ 明朝" w:cs="Monaco"/>
                <w:b/>
              </w:rPr>
              <w:t>0.360</w:t>
            </w:r>
          </w:p>
        </w:tc>
        <w:tc>
          <w:tcPr>
            <w:tcW w:w="1134" w:type="dxa"/>
          </w:tcPr>
          <w:p w14:paraId="1228730C" w14:textId="77777777" w:rsidR="000B594C" w:rsidRPr="000B594C" w:rsidRDefault="000B594C" w:rsidP="00327156">
            <w:pPr>
              <w:spacing w:line="276" w:lineRule="auto"/>
              <w:jc w:val="center"/>
              <w:rPr>
                <w:b/>
              </w:rPr>
            </w:pPr>
            <w:r w:rsidRPr="000B594C">
              <w:rPr>
                <w:rFonts w:eastAsia="ＭＳ 明朝" w:cs="Monaco"/>
                <w:b/>
              </w:rPr>
              <w:t>0.248</w:t>
            </w:r>
          </w:p>
        </w:tc>
        <w:tc>
          <w:tcPr>
            <w:tcW w:w="1134" w:type="dxa"/>
          </w:tcPr>
          <w:p w14:paraId="34D258D2" w14:textId="77777777" w:rsidR="000B594C" w:rsidRPr="000B594C" w:rsidRDefault="000B594C" w:rsidP="00327156">
            <w:pPr>
              <w:spacing w:line="276" w:lineRule="auto"/>
              <w:jc w:val="center"/>
              <w:rPr>
                <w:b/>
              </w:rPr>
            </w:pPr>
            <w:r w:rsidRPr="000B594C">
              <w:rPr>
                <w:rFonts w:eastAsia="ＭＳ 明朝" w:cs="Monaco"/>
                <w:b/>
              </w:rPr>
              <w:t>0.463</w:t>
            </w:r>
          </w:p>
        </w:tc>
        <w:tc>
          <w:tcPr>
            <w:tcW w:w="284" w:type="dxa"/>
          </w:tcPr>
          <w:p w14:paraId="04A63261" w14:textId="77777777" w:rsidR="000B594C" w:rsidRPr="000B594C" w:rsidRDefault="000B594C" w:rsidP="00327156">
            <w:pPr>
              <w:spacing w:line="276" w:lineRule="auto"/>
              <w:rPr>
                <w:b/>
              </w:rPr>
            </w:pPr>
          </w:p>
        </w:tc>
        <w:tc>
          <w:tcPr>
            <w:tcW w:w="1134" w:type="dxa"/>
          </w:tcPr>
          <w:p w14:paraId="76E76EA7" w14:textId="77777777" w:rsidR="000B594C" w:rsidRPr="000B594C" w:rsidRDefault="000B594C" w:rsidP="00327156">
            <w:pPr>
              <w:spacing w:line="276" w:lineRule="auto"/>
              <w:jc w:val="center"/>
            </w:pPr>
            <w:r w:rsidRPr="000B594C">
              <w:rPr>
                <w:rFonts w:eastAsia="ＭＳ 明朝" w:cs="Monaco"/>
              </w:rPr>
              <w:t>-0.003</w:t>
            </w:r>
          </w:p>
        </w:tc>
        <w:tc>
          <w:tcPr>
            <w:tcW w:w="1134" w:type="dxa"/>
          </w:tcPr>
          <w:p w14:paraId="278CFE72" w14:textId="77777777" w:rsidR="000B594C" w:rsidRPr="000B594C" w:rsidRDefault="000B594C" w:rsidP="00327156">
            <w:pPr>
              <w:spacing w:line="276" w:lineRule="auto"/>
              <w:jc w:val="center"/>
            </w:pPr>
            <w:r w:rsidRPr="000B594C">
              <w:rPr>
                <w:rFonts w:eastAsia="ＭＳ 明朝" w:cs="Monaco"/>
              </w:rPr>
              <w:t>-0.029</w:t>
            </w:r>
          </w:p>
        </w:tc>
        <w:tc>
          <w:tcPr>
            <w:tcW w:w="1167" w:type="dxa"/>
          </w:tcPr>
          <w:p w14:paraId="670A25F7" w14:textId="77777777" w:rsidR="000B594C" w:rsidRPr="000B594C" w:rsidRDefault="000B594C" w:rsidP="00327156">
            <w:pPr>
              <w:spacing w:line="276" w:lineRule="auto"/>
              <w:jc w:val="center"/>
            </w:pPr>
            <w:r w:rsidRPr="000B594C">
              <w:rPr>
                <w:rFonts w:eastAsia="ＭＳ 明朝" w:cs="Monaco"/>
              </w:rPr>
              <w:t>0.019</w:t>
            </w:r>
          </w:p>
        </w:tc>
      </w:tr>
      <w:tr w:rsidR="000B594C" w:rsidRPr="000B594C" w14:paraId="364E96FC" w14:textId="77777777" w:rsidTr="002D69DA">
        <w:trPr>
          <w:jc w:val="center"/>
        </w:trPr>
        <w:tc>
          <w:tcPr>
            <w:tcW w:w="1783" w:type="dxa"/>
            <w:gridSpan w:val="2"/>
          </w:tcPr>
          <w:p w14:paraId="668BF836" w14:textId="77777777" w:rsidR="000B594C" w:rsidRPr="000B594C" w:rsidRDefault="000B594C" w:rsidP="00327156">
            <w:pPr>
              <w:spacing w:line="276" w:lineRule="auto"/>
              <w:rPr>
                <w:i/>
              </w:rPr>
            </w:pPr>
          </w:p>
        </w:tc>
        <w:tc>
          <w:tcPr>
            <w:tcW w:w="1114" w:type="dxa"/>
            <w:gridSpan w:val="2"/>
          </w:tcPr>
          <w:p w14:paraId="22BE2482" w14:textId="77777777" w:rsidR="000B594C" w:rsidRPr="000B594C" w:rsidRDefault="000B594C" w:rsidP="00327156">
            <w:pPr>
              <w:spacing w:line="276" w:lineRule="auto"/>
              <w:jc w:val="center"/>
              <w:rPr>
                <w:rFonts w:eastAsia="ＭＳ 明朝" w:cs="Monaco"/>
                <w:b/>
              </w:rPr>
            </w:pPr>
          </w:p>
        </w:tc>
        <w:tc>
          <w:tcPr>
            <w:tcW w:w="1134" w:type="dxa"/>
          </w:tcPr>
          <w:p w14:paraId="738B507C" w14:textId="77777777" w:rsidR="000B594C" w:rsidRPr="000B594C" w:rsidRDefault="000B594C" w:rsidP="00327156">
            <w:pPr>
              <w:spacing w:line="276" w:lineRule="auto"/>
              <w:jc w:val="center"/>
              <w:rPr>
                <w:rFonts w:eastAsia="ＭＳ 明朝" w:cs="Monaco"/>
                <w:b/>
              </w:rPr>
            </w:pPr>
          </w:p>
        </w:tc>
        <w:tc>
          <w:tcPr>
            <w:tcW w:w="1134" w:type="dxa"/>
          </w:tcPr>
          <w:p w14:paraId="429BAD44" w14:textId="77777777" w:rsidR="000B594C" w:rsidRPr="000B594C" w:rsidRDefault="000B594C" w:rsidP="00327156">
            <w:pPr>
              <w:spacing w:line="276" w:lineRule="auto"/>
              <w:jc w:val="center"/>
              <w:rPr>
                <w:rFonts w:eastAsia="ＭＳ 明朝" w:cs="Monaco"/>
                <w:b/>
              </w:rPr>
            </w:pPr>
          </w:p>
        </w:tc>
        <w:tc>
          <w:tcPr>
            <w:tcW w:w="284" w:type="dxa"/>
          </w:tcPr>
          <w:p w14:paraId="6952EC3B" w14:textId="77777777" w:rsidR="000B594C" w:rsidRPr="000B594C" w:rsidRDefault="000B594C" w:rsidP="00327156">
            <w:pPr>
              <w:spacing w:line="276" w:lineRule="auto"/>
              <w:rPr>
                <w:b/>
              </w:rPr>
            </w:pPr>
          </w:p>
        </w:tc>
        <w:tc>
          <w:tcPr>
            <w:tcW w:w="1134" w:type="dxa"/>
          </w:tcPr>
          <w:p w14:paraId="2D3D8E2B" w14:textId="77777777" w:rsidR="000B594C" w:rsidRPr="000B594C" w:rsidRDefault="000B594C" w:rsidP="00327156">
            <w:pPr>
              <w:spacing w:line="276" w:lineRule="auto"/>
              <w:jc w:val="center"/>
              <w:rPr>
                <w:rFonts w:eastAsia="ＭＳ 明朝" w:cs="Monaco"/>
              </w:rPr>
            </w:pPr>
          </w:p>
        </w:tc>
        <w:tc>
          <w:tcPr>
            <w:tcW w:w="1134" w:type="dxa"/>
          </w:tcPr>
          <w:p w14:paraId="2D83CF54" w14:textId="77777777" w:rsidR="000B594C" w:rsidRPr="000B594C" w:rsidRDefault="000B594C" w:rsidP="00327156">
            <w:pPr>
              <w:spacing w:line="276" w:lineRule="auto"/>
              <w:jc w:val="center"/>
              <w:rPr>
                <w:rFonts w:eastAsia="ＭＳ 明朝" w:cs="Monaco"/>
              </w:rPr>
            </w:pPr>
          </w:p>
        </w:tc>
        <w:tc>
          <w:tcPr>
            <w:tcW w:w="1167" w:type="dxa"/>
          </w:tcPr>
          <w:p w14:paraId="34B59CD6" w14:textId="77777777" w:rsidR="000B594C" w:rsidRPr="000B594C" w:rsidRDefault="000B594C" w:rsidP="00327156">
            <w:pPr>
              <w:spacing w:line="276" w:lineRule="auto"/>
              <w:jc w:val="center"/>
              <w:rPr>
                <w:rFonts w:eastAsia="ＭＳ 明朝" w:cs="Monaco"/>
              </w:rPr>
            </w:pPr>
          </w:p>
        </w:tc>
      </w:tr>
      <w:tr w:rsidR="000B594C" w:rsidRPr="000B594C" w14:paraId="02A0B9C2" w14:textId="77777777" w:rsidTr="002D69DA">
        <w:trPr>
          <w:trHeight w:val="100"/>
          <w:jc w:val="center"/>
        </w:trPr>
        <w:tc>
          <w:tcPr>
            <w:tcW w:w="2031" w:type="dxa"/>
            <w:gridSpan w:val="3"/>
          </w:tcPr>
          <w:p w14:paraId="000301D7" w14:textId="77777777" w:rsidR="000B594C" w:rsidRPr="000B594C" w:rsidRDefault="000B594C" w:rsidP="00327156">
            <w:pPr>
              <w:spacing w:line="276" w:lineRule="auto"/>
              <w:rPr>
                <w:b/>
              </w:rPr>
            </w:pPr>
            <w:r w:rsidRPr="000B594C">
              <w:rPr>
                <w:b/>
              </w:rPr>
              <w:t>Random Terms</w:t>
            </w:r>
          </w:p>
        </w:tc>
        <w:tc>
          <w:tcPr>
            <w:tcW w:w="866" w:type="dxa"/>
          </w:tcPr>
          <w:p w14:paraId="0E6A42BD" w14:textId="77777777" w:rsidR="000B594C" w:rsidRPr="000B594C" w:rsidRDefault="000B594C" w:rsidP="00327156">
            <w:pPr>
              <w:spacing w:line="276" w:lineRule="auto"/>
              <w:jc w:val="center"/>
            </w:pPr>
          </w:p>
        </w:tc>
        <w:tc>
          <w:tcPr>
            <w:tcW w:w="1134" w:type="dxa"/>
          </w:tcPr>
          <w:p w14:paraId="1D8F17E4" w14:textId="77777777" w:rsidR="000B594C" w:rsidRPr="000B594C" w:rsidRDefault="000B594C" w:rsidP="00327156">
            <w:pPr>
              <w:spacing w:line="276" w:lineRule="auto"/>
              <w:jc w:val="center"/>
            </w:pPr>
          </w:p>
        </w:tc>
        <w:tc>
          <w:tcPr>
            <w:tcW w:w="1134" w:type="dxa"/>
          </w:tcPr>
          <w:p w14:paraId="15945538" w14:textId="77777777" w:rsidR="000B594C" w:rsidRPr="000B594C" w:rsidRDefault="000B594C" w:rsidP="00327156">
            <w:pPr>
              <w:spacing w:line="276" w:lineRule="auto"/>
              <w:jc w:val="center"/>
            </w:pPr>
          </w:p>
        </w:tc>
        <w:tc>
          <w:tcPr>
            <w:tcW w:w="284" w:type="dxa"/>
          </w:tcPr>
          <w:p w14:paraId="7695F6D5" w14:textId="77777777" w:rsidR="000B594C" w:rsidRPr="000B594C" w:rsidRDefault="000B594C" w:rsidP="00327156">
            <w:pPr>
              <w:spacing w:line="276" w:lineRule="auto"/>
            </w:pPr>
          </w:p>
        </w:tc>
        <w:tc>
          <w:tcPr>
            <w:tcW w:w="1134" w:type="dxa"/>
          </w:tcPr>
          <w:p w14:paraId="722B3563" w14:textId="77777777" w:rsidR="000B594C" w:rsidRPr="000B594C" w:rsidRDefault="000B594C" w:rsidP="00327156">
            <w:pPr>
              <w:spacing w:line="276" w:lineRule="auto"/>
              <w:jc w:val="center"/>
            </w:pPr>
          </w:p>
        </w:tc>
        <w:tc>
          <w:tcPr>
            <w:tcW w:w="1134" w:type="dxa"/>
          </w:tcPr>
          <w:p w14:paraId="7EABFDB0" w14:textId="77777777" w:rsidR="000B594C" w:rsidRPr="000B594C" w:rsidRDefault="000B594C" w:rsidP="00327156">
            <w:pPr>
              <w:spacing w:line="276" w:lineRule="auto"/>
              <w:jc w:val="center"/>
            </w:pPr>
          </w:p>
        </w:tc>
        <w:tc>
          <w:tcPr>
            <w:tcW w:w="1167" w:type="dxa"/>
          </w:tcPr>
          <w:p w14:paraId="27304A57" w14:textId="77777777" w:rsidR="000B594C" w:rsidRPr="000B594C" w:rsidRDefault="000B594C" w:rsidP="00327156">
            <w:pPr>
              <w:spacing w:line="276" w:lineRule="auto"/>
              <w:jc w:val="center"/>
            </w:pPr>
          </w:p>
        </w:tc>
      </w:tr>
      <w:tr w:rsidR="000B594C" w:rsidRPr="000B594C" w14:paraId="67988580" w14:textId="77777777" w:rsidTr="002D69DA">
        <w:trPr>
          <w:jc w:val="center"/>
        </w:trPr>
        <w:tc>
          <w:tcPr>
            <w:tcW w:w="1783" w:type="dxa"/>
            <w:gridSpan w:val="2"/>
          </w:tcPr>
          <w:p w14:paraId="6B030C42" w14:textId="77777777" w:rsidR="000B594C" w:rsidRPr="000B594C" w:rsidRDefault="000B594C" w:rsidP="00327156">
            <w:pPr>
              <w:spacing w:line="276" w:lineRule="auto"/>
            </w:pPr>
            <w:r w:rsidRPr="000B594C">
              <w:t>Phylogeny</w:t>
            </w:r>
          </w:p>
        </w:tc>
        <w:tc>
          <w:tcPr>
            <w:tcW w:w="1114" w:type="dxa"/>
            <w:gridSpan w:val="2"/>
          </w:tcPr>
          <w:p w14:paraId="6EFA3670" w14:textId="77777777" w:rsidR="000B594C" w:rsidRPr="000B594C" w:rsidRDefault="000B594C" w:rsidP="00327156">
            <w:pPr>
              <w:spacing w:line="276" w:lineRule="auto"/>
              <w:jc w:val="center"/>
            </w:pPr>
            <w:r w:rsidRPr="000B594C">
              <w:rPr>
                <w:rFonts w:eastAsia="ＭＳ 明朝" w:cs="Monaco"/>
              </w:rPr>
              <w:t>0.909</w:t>
            </w:r>
          </w:p>
        </w:tc>
        <w:tc>
          <w:tcPr>
            <w:tcW w:w="1134" w:type="dxa"/>
          </w:tcPr>
          <w:p w14:paraId="10075E34" w14:textId="77777777" w:rsidR="000B594C" w:rsidRPr="000B594C" w:rsidRDefault="000B594C" w:rsidP="00327156">
            <w:pPr>
              <w:spacing w:line="276" w:lineRule="auto"/>
              <w:jc w:val="center"/>
            </w:pPr>
            <w:r w:rsidRPr="000B594C">
              <w:rPr>
                <w:rFonts w:eastAsia="ＭＳ 明朝" w:cs="Monaco"/>
              </w:rPr>
              <w:t>0.479</w:t>
            </w:r>
          </w:p>
        </w:tc>
        <w:tc>
          <w:tcPr>
            <w:tcW w:w="1134" w:type="dxa"/>
          </w:tcPr>
          <w:p w14:paraId="05B59995" w14:textId="77777777" w:rsidR="000B594C" w:rsidRPr="000B594C" w:rsidRDefault="000B594C" w:rsidP="00327156">
            <w:pPr>
              <w:spacing w:line="276" w:lineRule="auto"/>
              <w:jc w:val="center"/>
            </w:pPr>
            <w:r w:rsidRPr="000B594C">
              <w:rPr>
                <w:rFonts w:eastAsia="ＭＳ 明朝" w:cs="Monaco"/>
              </w:rPr>
              <w:t>1.452</w:t>
            </w:r>
          </w:p>
        </w:tc>
        <w:tc>
          <w:tcPr>
            <w:tcW w:w="284" w:type="dxa"/>
          </w:tcPr>
          <w:p w14:paraId="22D18E72" w14:textId="77777777" w:rsidR="000B594C" w:rsidRPr="000B594C" w:rsidRDefault="000B594C" w:rsidP="00327156">
            <w:pPr>
              <w:spacing w:line="276" w:lineRule="auto"/>
            </w:pPr>
          </w:p>
        </w:tc>
        <w:tc>
          <w:tcPr>
            <w:tcW w:w="1134" w:type="dxa"/>
          </w:tcPr>
          <w:p w14:paraId="5C52706C" w14:textId="77777777" w:rsidR="000B594C" w:rsidRPr="000B594C" w:rsidRDefault="000B594C" w:rsidP="00327156">
            <w:pPr>
              <w:spacing w:line="276" w:lineRule="auto"/>
              <w:jc w:val="center"/>
            </w:pPr>
            <w:r w:rsidRPr="000B594C">
              <w:rPr>
                <w:rFonts w:eastAsia="ＭＳ 明朝" w:cs="Monaco"/>
              </w:rPr>
              <w:t>0.456</w:t>
            </w:r>
          </w:p>
        </w:tc>
        <w:tc>
          <w:tcPr>
            <w:tcW w:w="1134" w:type="dxa"/>
          </w:tcPr>
          <w:p w14:paraId="61AFC43C" w14:textId="77777777" w:rsidR="000B594C" w:rsidRPr="000B594C" w:rsidRDefault="000B594C" w:rsidP="00327156">
            <w:pPr>
              <w:spacing w:line="276" w:lineRule="auto"/>
              <w:jc w:val="center"/>
            </w:pPr>
            <w:r w:rsidRPr="000B594C">
              <w:rPr>
                <w:rFonts w:eastAsia="ＭＳ 明朝" w:cs="Monaco"/>
              </w:rPr>
              <w:t>0.145</w:t>
            </w:r>
          </w:p>
        </w:tc>
        <w:tc>
          <w:tcPr>
            <w:tcW w:w="1167" w:type="dxa"/>
          </w:tcPr>
          <w:p w14:paraId="2F082C4E" w14:textId="77777777" w:rsidR="000B594C" w:rsidRPr="000B594C" w:rsidRDefault="000B594C" w:rsidP="00327156">
            <w:pPr>
              <w:spacing w:line="276" w:lineRule="auto"/>
              <w:jc w:val="center"/>
            </w:pPr>
            <w:r w:rsidRPr="000B594C">
              <w:rPr>
                <w:rFonts w:eastAsia="ＭＳ 明朝" w:cs="Monaco"/>
              </w:rPr>
              <w:t>0.847</w:t>
            </w:r>
          </w:p>
        </w:tc>
      </w:tr>
      <w:tr w:rsidR="000B594C" w:rsidRPr="000B594C" w14:paraId="7B3A403D" w14:textId="77777777" w:rsidTr="002D69DA">
        <w:trPr>
          <w:jc w:val="center"/>
        </w:trPr>
        <w:tc>
          <w:tcPr>
            <w:tcW w:w="1783" w:type="dxa"/>
            <w:gridSpan w:val="2"/>
          </w:tcPr>
          <w:p w14:paraId="61465F2F" w14:textId="77777777" w:rsidR="000B594C" w:rsidRPr="000B594C" w:rsidRDefault="000B594C" w:rsidP="00327156">
            <w:pPr>
              <w:spacing w:line="276" w:lineRule="auto"/>
            </w:pPr>
            <w:r w:rsidRPr="000B594C">
              <w:t>Phylogeny CV</w:t>
            </w:r>
          </w:p>
        </w:tc>
        <w:tc>
          <w:tcPr>
            <w:tcW w:w="1114" w:type="dxa"/>
            <w:gridSpan w:val="2"/>
          </w:tcPr>
          <w:p w14:paraId="63BE6630" w14:textId="77777777" w:rsidR="000B594C" w:rsidRPr="000B594C" w:rsidRDefault="000B594C" w:rsidP="00327156">
            <w:pPr>
              <w:spacing w:line="276" w:lineRule="auto"/>
              <w:jc w:val="center"/>
            </w:pPr>
            <w:r w:rsidRPr="000B594C">
              <w:rPr>
                <w:rFonts w:eastAsia="ＭＳ 明朝" w:cs="Monaco"/>
              </w:rPr>
              <w:t>-0.003</w:t>
            </w:r>
          </w:p>
        </w:tc>
        <w:tc>
          <w:tcPr>
            <w:tcW w:w="1134" w:type="dxa"/>
          </w:tcPr>
          <w:p w14:paraId="1A6330A8" w14:textId="77777777" w:rsidR="000B594C" w:rsidRPr="000B594C" w:rsidRDefault="000B594C" w:rsidP="00327156">
            <w:pPr>
              <w:spacing w:line="276" w:lineRule="auto"/>
              <w:jc w:val="center"/>
            </w:pPr>
            <w:r w:rsidRPr="000B594C">
              <w:rPr>
                <w:rFonts w:eastAsia="ＭＳ 明朝" w:cs="Monaco"/>
              </w:rPr>
              <w:t>-0.290</w:t>
            </w:r>
          </w:p>
        </w:tc>
        <w:tc>
          <w:tcPr>
            <w:tcW w:w="1134" w:type="dxa"/>
          </w:tcPr>
          <w:p w14:paraId="6A4E621D" w14:textId="77777777" w:rsidR="000B594C" w:rsidRPr="000B594C" w:rsidRDefault="000B594C" w:rsidP="00327156">
            <w:pPr>
              <w:spacing w:line="276" w:lineRule="auto"/>
              <w:jc w:val="center"/>
            </w:pPr>
            <w:r w:rsidRPr="000B594C">
              <w:rPr>
                <w:rFonts w:eastAsia="ＭＳ 明朝" w:cs="Monaco"/>
              </w:rPr>
              <w:t>0.301</w:t>
            </w:r>
          </w:p>
        </w:tc>
        <w:tc>
          <w:tcPr>
            <w:tcW w:w="284" w:type="dxa"/>
          </w:tcPr>
          <w:p w14:paraId="5C16DE81" w14:textId="77777777" w:rsidR="000B594C" w:rsidRPr="000B594C" w:rsidRDefault="000B594C" w:rsidP="00327156">
            <w:pPr>
              <w:spacing w:line="276" w:lineRule="auto"/>
            </w:pPr>
          </w:p>
        </w:tc>
        <w:tc>
          <w:tcPr>
            <w:tcW w:w="1134" w:type="dxa"/>
          </w:tcPr>
          <w:p w14:paraId="7462F13F" w14:textId="77777777" w:rsidR="000B594C" w:rsidRPr="000B594C" w:rsidRDefault="000B594C" w:rsidP="00327156">
            <w:pPr>
              <w:spacing w:line="276" w:lineRule="auto"/>
              <w:jc w:val="center"/>
            </w:pPr>
            <w:r w:rsidRPr="000B594C">
              <w:rPr>
                <w:rFonts w:eastAsia="ＭＳ 明朝" w:cs="Monaco"/>
              </w:rPr>
              <w:t>-0.003</w:t>
            </w:r>
          </w:p>
        </w:tc>
        <w:tc>
          <w:tcPr>
            <w:tcW w:w="1134" w:type="dxa"/>
          </w:tcPr>
          <w:p w14:paraId="12CDFDCB" w14:textId="77777777" w:rsidR="000B594C" w:rsidRPr="000B594C" w:rsidRDefault="000B594C" w:rsidP="00327156">
            <w:pPr>
              <w:spacing w:line="276" w:lineRule="auto"/>
              <w:jc w:val="center"/>
            </w:pPr>
            <w:r w:rsidRPr="000B594C">
              <w:rPr>
                <w:rFonts w:eastAsia="ＭＳ 明朝" w:cs="Monaco"/>
              </w:rPr>
              <w:t>-0.290</w:t>
            </w:r>
          </w:p>
        </w:tc>
        <w:tc>
          <w:tcPr>
            <w:tcW w:w="1167" w:type="dxa"/>
          </w:tcPr>
          <w:p w14:paraId="038E0AA0" w14:textId="77777777" w:rsidR="000B594C" w:rsidRPr="000B594C" w:rsidRDefault="000B594C" w:rsidP="00327156">
            <w:pPr>
              <w:spacing w:line="276" w:lineRule="auto"/>
              <w:jc w:val="center"/>
            </w:pPr>
            <w:r w:rsidRPr="000B594C">
              <w:rPr>
                <w:rFonts w:eastAsia="ＭＳ 明朝" w:cs="Monaco"/>
              </w:rPr>
              <w:t>0.301</w:t>
            </w:r>
          </w:p>
        </w:tc>
      </w:tr>
      <w:tr w:rsidR="000B594C" w:rsidRPr="000B594C" w14:paraId="186C6FA0" w14:textId="77777777" w:rsidTr="002D69DA">
        <w:trPr>
          <w:jc w:val="center"/>
        </w:trPr>
        <w:tc>
          <w:tcPr>
            <w:tcW w:w="1783" w:type="dxa"/>
            <w:gridSpan w:val="2"/>
          </w:tcPr>
          <w:p w14:paraId="04BF5322" w14:textId="77777777" w:rsidR="000B594C" w:rsidRPr="000B594C" w:rsidRDefault="000B594C" w:rsidP="00327156">
            <w:pPr>
              <w:spacing w:line="276" w:lineRule="auto"/>
            </w:pPr>
            <w:r w:rsidRPr="000B594C">
              <w:t>Species</w:t>
            </w:r>
          </w:p>
        </w:tc>
        <w:tc>
          <w:tcPr>
            <w:tcW w:w="1114" w:type="dxa"/>
            <w:gridSpan w:val="2"/>
          </w:tcPr>
          <w:p w14:paraId="3AE4F347" w14:textId="77777777" w:rsidR="000B594C" w:rsidRPr="000B594C" w:rsidRDefault="000B594C" w:rsidP="00327156">
            <w:pPr>
              <w:spacing w:line="276" w:lineRule="auto"/>
              <w:jc w:val="center"/>
            </w:pPr>
            <w:r w:rsidRPr="000B594C">
              <w:rPr>
                <w:rFonts w:eastAsia="ＭＳ 明朝" w:cs="Monaco"/>
              </w:rPr>
              <w:t>0.055</w:t>
            </w:r>
          </w:p>
        </w:tc>
        <w:tc>
          <w:tcPr>
            <w:tcW w:w="1134" w:type="dxa"/>
          </w:tcPr>
          <w:p w14:paraId="7C55BFE8" w14:textId="77777777" w:rsidR="000B594C" w:rsidRPr="000B594C" w:rsidRDefault="000B594C" w:rsidP="00327156">
            <w:pPr>
              <w:spacing w:line="276" w:lineRule="auto"/>
              <w:jc w:val="center"/>
            </w:pPr>
            <w:r w:rsidRPr="000B594C">
              <w:rPr>
                <w:rFonts w:eastAsia="ＭＳ 明朝" w:cs="Monaco"/>
              </w:rPr>
              <w:t>0.001</w:t>
            </w:r>
          </w:p>
        </w:tc>
        <w:tc>
          <w:tcPr>
            <w:tcW w:w="1134" w:type="dxa"/>
          </w:tcPr>
          <w:p w14:paraId="00B034AD" w14:textId="77777777" w:rsidR="000B594C" w:rsidRPr="000B594C" w:rsidRDefault="000B594C" w:rsidP="00327156">
            <w:pPr>
              <w:spacing w:line="276" w:lineRule="auto"/>
              <w:jc w:val="center"/>
            </w:pPr>
            <w:r w:rsidRPr="000B594C">
              <w:rPr>
                <w:rFonts w:eastAsia="ＭＳ 明朝" w:cs="Monaco"/>
              </w:rPr>
              <w:t>0.170</w:t>
            </w:r>
          </w:p>
        </w:tc>
        <w:tc>
          <w:tcPr>
            <w:tcW w:w="284" w:type="dxa"/>
          </w:tcPr>
          <w:p w14:paraId="02E17B09" w14:textId="77777777" w:rsidR="000B594C" w:rsidRPr="000B594C" w:rsidRDefault="000B594C" w:rsidP="00327156">
            <w:pPr>
              <w:spacing w:line="276" w:lineRule="auto"/>
            </w:pPr>
          </w:p>
        </w:tc>
        <w:tc>
          <w:tcPr>
            <w:tcW w:w="1134" w:type="dxa"/>
          </w:tcPr>
          <w:p w14:paraId="1F39C5DD" w14:textId="77777777" w:rsidR="000B594C" w:rsidRPr="000B594C" w:rsidRDefault="000B594C" w:rsidP="00327156">
            <w:pPr>
              <w:spacing w:line="276" w:lineRule="auto"/>
              <w:jc w:val="center"/>
            </w:pPr>
            <w:r w:rsidRPr="000B594C">
              <w:rPr>
                <w:rFonts w:eastAsia="ＭＳ 明朝" w:cs="Monaco"/>
              </w:rPr>
              <w:t>0.308</w:t>
            </w:r>
          </w:p>
        </w:tc>
        <w:tc>
          <w:tcPr>
            <w:tcW w:w="1134" w:type="dxa"/>
          </w:tcPr>
          <w:p w14:paraId="06687A1A" w14:textId="77777777" w:rsidR="000B594C" w:rsidRPr="000B594C" w:rsidRDefault="000B594C" w:rsidP="00327156">
            <w:pPr>
              <w:spacing w:line="276" w:lineRule="auto"/>
              <w:jc w:val="center"/>
            </w:pPr>
            <w:r w:rsidRPr="000B594C">
              <w:rPr>
                <w:rFonts w:eastAsia="ＭＳ 明朝" w:cs="Monaco"/>
              </w:rPr>
              <w:t>0.156</w:t>
            </w:r>
          </w:p>
        </w:tc>
        <w:tc>
          <w:tcPr>
            <w:tcW w:w="1167" w:type="dxa"/>
          </w:tcPr>
          <w:p w14:paraId="7120F539" w14:textId="77777777" w:rsidR="000B594C" w:rsidRPr="000B594C" w:rsidRDefault="000B594C" w:rsidP="00327156">
            <w:pPr>
              <w:spacing w:line="276" w:lineRule="auto"/>
              <w:jc w:val="center"/>
            </w:pPr>
            <w:r w:rsidRPr="000B594C">
              <w:rPr>
                <w:rFonts w:eastAsia="ＭＳ 明朝" w:cs="Monaco"/>
              </w:rPr>
              <w:t>0.462</w:t>
            </w:r>
          </w:p>
        </w:tc>
      </w:tr>
      <w:tr w:rsidR="000B594C" w:rsidRPr="000B594C" w14:paraId="59FC8196" w14:textId="77777777" w:rsidTr="002D69DA">
        <w:trPr>
          <w:trHeight w:val="181"/>
          <w:jc w:val="center"/>
        </w:trPr>
        <w:tc>
          <w:tcPr>
            <w:tcW w:w="1783" w:type="dxa"/>
            <w:gridSpan w:val="2"/>
          </w:tcPr>
          <w:p w14:paraId="13031C2D" w14:textId="77777777" w:rsidR="000B594C" w:rsidRPr="000B594C" w:rsidRDefault="000B594C" w:rsidP="00327156">
            <w:pPr>
              <w:spacing w:line="276" w:lineRule="auto"/>
            </w:pPr>
            <w:r w:rsidRPr="000B594C">
              <w:t>Species CV</w:t>
            </w:r>
          </w:p>
        </w:tc>
        <w:tc>
          <w:tcPr>
            <w:tcW w:w="1114" w:type="dxa"/>
            <w:gridSpan w:val="2"/>
          </w:tcPr>
          <w:p w14:paraId="795CB606" w14:textId="77777777" w:rsidR="000B594C" w:rsidRPr="000B594C" w:rsidRDefault="000B594C" w:rsidP="00327156">
            <w:pPr>
              <w:spacing w:line="276" w:lineRule="auto"/>
              <w:jc w:val="center"/>
            </w:pPr>
            <w:r w:rsidRPr="000B594C">
              <w:rPr>
                <w:rFonts w:eastAsia="ＭＳ 明朝" w:cs="Monaco"/>
              </w:rPr>
              <w:t>0.030</w:t>
            </w:r>
          </w:p>
        </w:tc>
        <w:tc>
          <w:tcPr>
            <w:tcW w:w="1134" w:type="dxa"/>
          </w:tcPr>
          <w:p w14:paraId="74BFEF8D" w14:textId="77777777" w:rsidR="000B594C" w:rsidRPr="000B594C" w:rsidRDefault="000B594C" w:rsidP="00327156">
            <w:pPr>
              <w:spacing w:line="276" w:lineRule="auto"/>
              <w:jc w:val="center"/>
            </w:pPr>
            <w:r w:rsidRPr="000B594C">
              <w:rPr>
                <w:rFonts w:eastAsia="ＭＳ 明朝" w:cs="Monaco"/>
              </w:rPr>
              <w:t>-0.040</w:t>
            </w:r>
          </w:p>
        </w:tc>
        <w:tc>
          <w:tcPr>
            <w:tcW w:w="1134" w:type="dxa"/>
          </w:tcPr>
          <w:p w14:paraId="0255D94E" w14:textId="77777777" w:rsidR="000B594C" w:rsidRPr="000B594C" w:rsidRDefault="000B594C" w:rsidP="00327156">
            <w:pPr>
              <w:spacing w:line="276" w:lineRule="auto"/>
              <w:jc w:val="center"/>
            </w:pPr>
            <w:r w:rsidRPr="000B594C">
              <w:rPr>
                <w:rFonts w:eastAsia="ＭＳ 明朝" w:cs="Monaco"/>
              </w:rPr>
              <w:t>0.118</w:t>
            </w:r>
          </w:p>
        </w:tc>
        <w:tc>
          <w:tcPr>
            <w:tcW w:w="284" w:type="dxa"/>
          </w:tcPr>
          <w:p w14:paraId="327E3A29" w14:textId="77777777" w:rsidR="000B594C" w:rsidRPr="000B594C" w:rsidRDefault="000B594C" w:rsidP="00327156">
            <w:pPr>
              <w:spacing w:line="276" w:lineRule="auto"/>
            </w:pPr>
          </w:p>
        </w:tc>
        <w:tc>
          <w:tcPr>
            <w:tcW w:w="1134" w:type="dxa"/>
          </w:tcPr>
          <w:p w14:paraId="2F8A12E9" w14:textId="77777777" w:rsidR="000B594C" w:rsidRPr="000B594C" w:rsidRDefault="000B594C" w:rsidP="00327156">
            <w:pPr>
              <w:spacing w:line="276" w:lineRule="auto"/>
              <w:jc w:val="center"/>
            </w:pPr>
            <w:r w:rsidRPr="000B594C">
              <w:rPr>
                <w:rFonts w:eastAsia="ＭＳ 明朝" w:cs="Monaco"/>
              </w:rPr>
              <w:t>0.030</w:t>
            </w:r>
          </w:p>
        </w:tc>
        <w:tc>
          <w:tcPr>
            <w:tcW w:w="1134" w:type="dxa"/>
          </w:tcPr>
          <w:p w14:paraId="5F044138" w14:textId="77777777" w:rsidR="000B594C" w:rsidRPr="000B594C" w:rsidRDefault="000B594C" w:rsidP="00327156">
            <w:pPr>
              <w:spacing w:line="276" w:lineRule="auto"/>
              <w:jc w:val="center"/>
            </w:pPr>
            <w:r w:rsidRPr="000B594C">
              <w:rPr>
                <w:rFonts w:eastAsia="ＭＳ 明朝" w:cs="Monaco"/>
              </w:rPr>
              <w:t>-0.040</w:t>
            </w:r>
          </w:p>
        </w:tc>
        <w:tc>
          <w:tcPr>
            <w:tcW w:w="1167" w:type="dxa"/>
          </w:tcPr>
          <w:p w14:paraId="4146F39C" w14:textId="77777777" w:rsidR="000B594C" w:rsidRPr="000B594C" w:rsidRDefault="000B594C" w:rsidP="00327156">
            <w:pPr>
              <w:spacing w:line="276" w:lineRule="auto"/>
              <w:jc w:val="center"/>
            </w:pPr>
            <w:r w:rsidRPr="000B594C">
              <w:rPr>
                <w:rFonts w:eastAsia="ＭＳ 明朝" w:cs="Monaco"/>
              </w:rPr>
              <w:t>0.118</w:t>
            </w:r>
          </w:p>
        </w:tc>
      </w:tr>
      <w:tr w:rsidR="000B594C" w:rsidRPr="000B594C" w14:paraId="10587652" w14:textId="77777777" w:rsidTr="002D69DA">
        <w:trPr>
          <w:trHeight w:val="181"/>
          <w:jc w:val="center"/>
        </w:trPr>
        <w:tc>
          <w:tcPr>
            <w:tcW w:w="1783" w:type="dxa"/>
            <w:gridSpan w:val="2"/>
            <w:tcBorders>
              <w:bottom w:val="nil"/>
            </w:tcBorders>
          </w:tcPr>
          <w:p w14:paraId="47043022" w14:textId="77777777" w:rsidR="000B594C" w:rsidRPr="000B594C" w:rsidRDefault="000B594C" w:rsidP="00327156">
            <w:pPr>
              <w:spacing w:line="276" w:lineRule="auto"/>
            </w:pPr>
            <w:r w:rsidRPr="000B594C">
              <w:t>Residuals</w:t>
            </w:r>
          </w:p>
        </w:tc>
        <w:tc>
          <w:tcPr>
            <w:tcW w:w="1114" w:type="dxa"/>
            <w:gridSpan w:val="2"/>
            <w:tcBorders>
              <w:bottom w:val="nil"/>
            </w:tcBorders>
          </w:tcPr>
          <w:p w14:paraId="06B75DA0" w14:textId="77777777" w:rsidR="000B594C" w:rsidRPr="000B594C" w:rsidRDefault="000B594C" w:rsidP="00327156">
            <w:pPr>
              <w:spacing w:line="276" w:lineRule="auto"/>
              <w:jc w:val="center"/>
              <w:rPr>
                <w:rFonts w:eastAsia="ＭＳ 明朝" w:cs="Monaco"/>
              </w:rPr>
            </w:pPr>
            <w:r w:rsidRPr="000B594C">
              <w:rPr>
                <w:rFonts w:eastAsia="ＭＳ 明朝" w:cs="Monaco"/>
              </w:rPr>
              <w:t>0.268</w:t>
            </w:r>
          </w:p>
        </w:tc>
        <w:tc>
          <w:tcPr>
            <w:tcW w:w="1134" w:type="dxa"/>
            <w:tcBorders>
              <w:bottom w:val="nil"/>
            </w:tcBorders>
          </w:tcPr>
          <w:p w14:paraId="438F6B5D" w14:textId="77777777" w:rsidR="000B594C" w:rsidRPr="000B594C" w:rsidRDefault="000B594C" w:rsidP="00327156">
            <w:pPr>
              <w:spacing w:line="276" w:lineRule="auto"/>
              <w:jc w:val="center"/>
              <w:rPr>
                <w:rFonts w:eastAsia="ＭＳ 明朝" w:cs="Monaco"/>
              </w:rPr>
            </w:pPr>
            <w:r w:rsidRPr="000B594C">
              <w:rPr>
                <w:rFonts w:eastAsia="ＭＳ 明朝" w:cs="Monaco"/>
              </w:rPr>
              <w:t>0.215</w:t>
            </w:r>
          </w:p>
        </w:tc>
        <w:tc>
          <w:tcPr>
            <w:tcW w:w="1134" w:type="dxa"/>
            <w:tcBorders>
              <w:bottom w:val="nil"/>
            </w:tcBorders>
          </w:tcPr>
          <w:p w14:paraId="70169703" w14:textId="77777777" w:rsidR="000B594C" w:rsidRPr="000B594C" w:rsidRDefault="000B594C" w:rsidP="00327156">
            <w:pPr>
              <w:spacing w:line="276" w:lineRule="auto"/>
              <w:jc w:val="center"/>
              <w:rPr>
                <w:rFonts w:eastAsia="ＭＳ 明朝" w:cs="Monaco"/>
              </w:rPr>
            </w:pPr>
            <w:r w:rsidRPr="000B594C">
              <w:rPr>
                <w:rFonts w:eastAsia="ＭＳ 明朝" w:cs="Monaco"/>
              </w:rPr>
              <w:t>0.328</w:t>
            </w:r>
          </w:p>
        </w:tc>
        <w:tc>
          <w:tcPr>
            <w:tcW w:w="284" w:type="dxa"/>
            <w:tcBorders>
              <w:bottom w:val="nil"/>
            </w:tcBorders>
          </w:tcPr>
          <w:p w14:paraId="2DAC5231" w14:textId="77777777" w:rsidR="000B594C" w:rsidRPr="000B594C" w:rsidRDefault="000B594C" w:rsidP="00327156">
            <w:pPr>
              <w:spacing w:line="276" w:lineRule="auto"/>
            </w:pPr>
          </w:p>
        </w:tc>
        <w:tc>
          <w:tcPr>
            <w:tcW w:w="1134" w:type="dxa"/>
            <w:tcBorders>
              <w:bottom w:val="nil"/>
            </w:tcBorders>
          </w:tcPr>
          <w:p w14:paraId="46D9DE45" w14:textId="77777777" w:rsidR="000B594C" w:rsidRPr="000B594C" w:rsidRDefault="000B594C" w:rsidP="00327156">
            <w:pPr>
              <w:spacing w:line="276" w:lineRule="auto"/>
              <w:jc w:val="center"/>
              <w:rPr>
                <w:rFonts w:eastAsia="ＭＳ 明朝" w:cs="Monaco"/>
              </w:rPr>
            </w:pPr>
            <w:r w:rsidRPr="000B594C">
              <w:rPr>
                <w:rFonts w:eastAsia="ＭＳ 明朝" w:cs="Monaco"/>
              </w:rPr>
              <w:t>0.009</w:t>
            </w:r>
          </w:p>
        </w:tc>
        <w:tc>
          <w:tcPr>
            <w:tcW w:w="1134" w:type="dxa"/>
            <w:tcBorders>
              <w:bottom w:val="nil"/>
            </w:tcBorders>
          </w:tcPr>
          <w:p w14:paraId="2F30C6F2" w14:textId="77777777" w:rsidR="000B594C" w:rsidRPr="000B594C" w:rsidRDefault="000B594C" w:rsidP="00327156">
            <w:pPr>
              <w:spacing w:line="276" w:lineRule="auto"/>
              <w:jc w:val="center"/>
              <w:rPr>
                <w:rFonts w:eastAsia="ＭＳ 明朝" w:cs="Monaco"/>
              </w:rPr>
            </w:pPr>
            <w:r w:rsidRPr="000B594C">
              <w:rPr>
                <w:rFonts w:eastAsia="ＭＳ 明朝" w:cs="Monaco"/>
              </w:rPr>
              <w:t>0.007</w:t>
            </w:r>
          </w:p>
        </w:tc>
        <w:tc>
          <w:tcPr>
            <w:tcW w:w="1167" w:type="dxa"/>
            <w:tcBorders>
              <w:bottom w:val="nil"/>
            </w:tcBorders>
          </w:tcPr>
          <w:p w14:paraId="7D4D0F7F" w14:textId="77777777" w:rsidR="000B594C" w:rsidRPr="000B594C" w:rsidRDefault="000B594C" w:rsidP="00327156">
            <w:pPr>
              <w:spacing w:line="276" w:lineRule="auto"/>
              <w:jc w:val="center"/>
              <w:rPr>
                <w:rFonts w:eastAsia="ＭＳ 明朝" w:cs="Monaco"/>
              </w:rPr>
            </w:pPr>
            <w:r w:rsidRPr="000B594C">
              <w:rPr>
                <w:rFonts w:eastAsia="ＭＳ 明朝" w:cs="Monaco"/>
              </w:rPr>
              <w:t>0.011</w:t>
            </w:r>
          </w:p>
        </w:tc>
      </w:tr>
      <w:tr w:rsidR="000B594C" w:rsidRPr="000B594C" w14:paraId="5991863C" w14:textId="77777777" w:rsidTr="002D69DA">
        <w:trPr>
          <w:trHeight w:val="391"/>
          <w:jc w:val="center"/>
        </w:trPr>
        <w:tc>
          <w:tcPr>
            <w:tcW w:w="1783" w:type="dxa"/>
            <w:gridSpan w:val="2"/>
            <w:tcBorders>
              <w:top w:val="nil"/>
              <w:bottom w:val="single" w:sz="4" w:space="0" w:color="auto"/>
            </w:tcBorders>
          </w:tcPr>
          <w:p w14:paraId="2CBFF2F2" w14:textId="77777777" w:rsidR="000B594C" w:rsidRPr="000B594C" w:rsidRDefault="000B594C" w:rsidP="00327156">
            <w:pPr>
              <w:spacing w:line="276" w:lineRule="auto"/>
            </w:pPr>
            <w:r w:rsidRPr="000B594C">
              <w:t>Residuals CV</w:t>
            </w:r>
          </w:p>
        </w:tc>
        <w:tc>
          <w:tcPr>
            <w:tcW w:w="1114" w:type="dxa"/>
            <w:gridSpan w:val="2"/>
            <w:tcBorders>
              <w:top w:val="nil"/>
              <w:bottom w:val="single" w:sz="4" w:space="0" w:color="auto"/>
            </w:tcBorders>
          </w:tcPr>
          <w:p w14:paraId="5AD7E882" w14:textId="77777777" w:rsidR="000B594C" w:rsidRPr="000B594C" w:rsidRDefault="000B594C" w:rsidP="00327156">
            <w:pPr>
              <w:spacing w:line="276" w:lineRule="auto"/>
              <w:jc w:val="center"/>
            </w:pPr>
            <w:r w:rsidRPr="000B594C">
              <w:t>0.003</w:t>
            </w:r>
          </w:p>
        </w:tc>
        <w:tc>
          <w:tcPr>
            <w:tcW w:w="1134" w:type="dxa"/>
            <w:tcBorders>
              <w:top w:val="nil"/>
              <w:bottom w:val="single" w:sz="4" w:space="0" w:color="auto"/>
            </w:tcBorders>
          </w:tcPr>
          <w:p w14:paraId="27FF9EB7" w14:textId="77777777" w:rsidR="000B594C" w:rsidRPr="000B594C" w:rsidRDefault="000B594C" w:rsidP="00327156">
            <w:pPr>
              <w:spacing w:line="276" w:lineRule="auto"/>
              <w:jc w:val="center"/>
            </w:pPr>
            <w:r w:rsidRPr="000B594C">
              <w:t>-0.004</w:t>
            </w:r>
          </w:p>
        </w:tc>
        <w:tc>
          <w:tcPr>
            <w:tcW w:w="1134" w:type="dxa"/>
            <w:tcBorders>
              <w:top w:val="nil"/>
              <w:bottom w:val="single" w:sz="4" w:space="0" w:color="auto"/>
            </w:tcBorders>
          </w:tcPr>
          <w:p w14:paraId="1478A401" w14:textId="77777777" w:rsidR="000B594C" w:rsidRPr="000B594C" w:rsidRDefault="000B594C" w:rsidP="00327156">
            <w:pPr>
              <w:spacing w:line="276" w:lineRule="auto"/>
              <w:jc w:val="center"/>
            </w:pPr>
            <w:r w:rsidRPr="000B594C">
              <w:t>0.011</w:t>
            </w:r>
          </w:p>
        </w:tc>
        <w:tc>
          <w:tcPr>
            <w:tcW w:w="284" w:type="dxa"/>
            <w:tcBorders>
              <w:top w:val="nil"/>
              <w:bottom w:val="single" w:sz="4" w:space="0" w:color="auto"/>
            </w:tcBorders>
          </w:tcPr>
          <w:p w14:paraId="733885D0" w14:textId="77777777" w:rsidR="000B594C" w:rsidRPr="000B594C" w:rsidRDefault="000B594C" w:rsidP="00327156">
            <w:pPr>
              <w:spacing w:line="276" w:lineRule="auto"/>
              <w:jc w:val="center"/>
            </w:pPr>
          </w:p>
        </w:tc>
        <w:tc>
          <w:tcPr>
            <w:tcW w:w="1134" w:type="dxa"/>
            <w:tcBorders>
              <w:top w:val="nil"/>
              <w:bottom w:val="single" w:sz="4" w:space="0" w:color="auto"/>
            </w:tcBorders>
          </w:tcPr>
          <w:p w14:paraId="5A727964" w14:textId="77777777" w:rsidR="000B594C" w:rsidRPr="000B594C" w:rsidRDefault="000B594C" w:rsidP="00327156">
            <w:pPr>
              <w:spacing w:line="276" w:lineRule="auto"/>
              <w:jc w:val="center"/>
            </w:pPr>
            <w:r w:rsidRPr="000B594C">
              <w:t>0.003</w:t>
            </w:r>
          </w:p>
        </w:tc>
        <w:tc>
          <w:tcPr>
            <w:tcW w:w="1134" w:type="dxa"/>
            <w:tcBorders>
              <w:top w:val="nil"/>
              <w:bottom w:val="single" w:sz="4" w:space="0" w:color="auto"/>
            </w:tcBorders>
          </w:tcPr>
          <w:p w14:paraId="74A7E2D7" w14:textId="77777777" w:rsidR="000B594C" w:rsidRPr="000B594C" w:rsidRDefault="000B594C" w:rsidP="00327156">
            <w:pPr>
              <w:spacing w:line="276" w:lineRule="auto"/>
              <w:jc w:val="center"/>
            </w:pPr>
            <w:r w:rsidRPr="000B594C">
              <w:t>-0.004</w:t>
            </w:r>
          </w:p>
        </w:tc>
        <w:tc>
          <w:tcPr>
            <w:tcW w:w="1167" w:type="dxa"/>
            <w:tcBorders>
              <w:top w:val="nil"/>
              <w:bottom w:val="single" w:sz="4" w:space="0" w:color="auto"/>
            </w:tcBorders>
          </w:tcPr>
          <w:p w14:paraId="67B6596D" w14:textId="77777777" w:rsidR="000B594C" w:rsidRPr="000B594C" w:rsidRDefault="000B594C" w:rsidP="00327156">
            <w:pPr>
              <w:spacing w:line="276" w:lineRule="auto"/>
              <w:jc w:val="center"/>
            </w:pPr>
            <w:r w:rsidRPr="000B594C">
              <w:t>0.011</w:t>
            </w:r>
          </w:p>
        </w:tc>
      </w:tr>
    </w:tbl>
    <w:p w14:paraId="3ED78B42" w14:textId="77777777" w:rsidR="000B594C" w:rsidRDefault="000B594C" w:rsidP="000B594C">
      <w:pPr>
        <w:spacing w:line="360" w:lineRule="auto"/>
        <w:rPr>
          <w:b/>
        </w:rPr>
      </w:pPr>
    </w:p>
    <w:p w14:paraId="2D6083B9" w14:textId="77777777" w:rsidR="00135203" w:rsidRDefault="00135203" w:rsidP="003D13F7">
      <w:pPr>
        <w:spacing w:line="360" w:lineRule="auto"/>
        <w:outlineLvl w:val="0"/>
        <w:rPr>
          <w:b/>
          <w:lang w:val="en-IE"/>
        </w:rPr>
      </w:pPr>
      <w:r w:rsidRPr="008B096D">
        <w:rPr>
          <w:b/>
          <w:lang w:val="en-IE"/>
        </w:rPr>
        <w:t>Macroecological drivers; body size and habitat dimensionality</w:t>
      </w:r>
    </w:p>
    <w:p w14:paraId="569CBBD5" w14:textId="3ACE3596" w:rsidR="001E64EB" w:rsidRPr="009B3B95" w:rsidRDefault="00135203" w:rsidP="00B02347">
      <w:pPr>
        <w:spacing w:line="360" w:lineRule="auto"/>
        <w:ind w:firstLine="720"/>
        <w:rPr>
          <w:b/>
        </w:rPr>
      </w:pPr>
      <w:r w:rsidRPr="000B594C">
        <w:rPr>
          <w:lang w:val="en-IE"/>
        </w:rPr>
        <w:t>The mean volume</w:t>
      </w:r>
      <w:r>
        <w:rPr>
          <w:lang w:val="en-IE"/>
        </w:rPr>
        <w:t xml:space="preserve"> of venom, as measured using dried weight,</w:t>
      </w:r>
      <w:r w:rsidRPr="000B594C">
        <w:rPr>
          <w:lang w:val="en-IE"/>
        </w:rPr>
        <w:t xml:space="preserve"> ranged from 0.15 mg in the </w:t>
      </w:r>
      <w:r w:rsidRPr="000B594C">
        <w:rPr>
          <w:rFonts w:eastAsia="Times New Roman"/>
          <w:bCs/>
        </w:rPr>
        <w:t>egg-eating sea snake</w:t>
      </w:r>
      <w:r w:rsidRPr="000B594C">
        <w:rPr>
          <w:lang w:val="en-IE"/>
        </w:rPr>
        <w:t xml:space="preserve"> (</w:t>
      </w:r>
      <w:proofErr w:type="spellStart"/>
      <w:r w:rsidRPr="000B594C">
        <w:rPr>
          <w:i/>
          <w:lang w:val="en-IE"/>
        </w:rPr>
        <w:t>Emydocephalus</w:t>
      </w:r>
      <w:proofErr w:type="spellEnd"/>
      <w:r w:rsidRPr="000B594C">
        <w:rPr>
          <w:i/>
          <w:lang w:val="en-IE"/>
        </w:rPr>
        <w:t xml:space="preserve"> </w:t>
      </w:r>
      <w:proofErr w:type="spellStart"/>
      <w:r w:rsidRPr="000B594C">
        <w:rPr>
          <w:i/>
          <w:lang w:val="en-IE"/>
        </w:rPr>
        <w:t>annulatus</w:t>
      </w:r>
      <w:proofErr w:type="spellEnd"/>
      <w:r w:rsidRPr="000B594C">
        <w:rPr>
          <w:lang w:val="en-IE"/>
        </w:rPr>
        <w:t>) to 571 mg in the forest cobra (</w:t>
      </w:r>
      <w:proofErr w:type="spellStart"/>
      <w:r w:rsidRPr="000B594C">
        <w:rPr>
          <w:rFonts w:eastAsia="Times New Roman"/>
          <w:i/>
          <w:iCs/>
        </w:rPr>
        <w:t>Naja</w:t>
      </w:r>
      <w:proofErr w:type="spellEnd"/>
      <w:r w:rsidRPr="000B594C">
        <w:rPr>
          <w:rFonts w:eastAsia="Times New Roman"/>
          <w:i/>
          <w:iCs/>
        </w:rPr>
        <w:t xml:space="preserve"> </w:t>
      </w:r>
      <w:proofErr w:type="spellStart"/>
      <w:r w:rsidRPr="000B594C">
        <w:rPr>
          <w:rFonts w:eastAsia="Times New Roman"/>
          <w:i/>
          <w:iCs/>
        </w:rPr>
        <w:t>melanoleuca</w:t>
      </w:r>
      <w:proofErr w:type="spellEnd"/>
      <w:r w:rsidRPr="000B594C">
        <w:rPr>
          <w:lang w:val="en-IE"/>
        </w:rPr>
        <w:t>).</w:t>
      </w:r>
      <w:r w:rsidR="00B02347">
        <w:rPr>
          <w:lang w:val="en-IE"/>
        </w:rPr>
        <w:t xml:space="preserve"> Body size, prey size and habitat dimensionality all correlated with venom volume. </w:t>
      </w:r>
      <w:r w:rsidRPr="000B594C">
        <w:rPr>
          <w:lang w:val="en-IE"/>
        </w:rPr>
        <w:t>The main correlate with venom volume was</w:t>
      </w:r>
      <w:r w:rsidR="00B02347">
        <w:rPr>
          <w:lang w:val="en-IE"/>
        </w:rPr>
        <w:t xml:space="preserve"> snake</w:t>
      </w:r>
      <w:r w:rsidRPr="000B594C">
        <w:rPr>
          <w:lang w:val="en-IE"/>
        </w:rPr>
        <w:t xml:space="preserve"> body size with a log-log scaling of between 0.74 and 0.76 across all models after back transforming</w:t>
      </w:r>
      <w:r>
        <w:rPr>
          <w:lang w:val="en-IE"/>
        </w:rPr>
        <w:t xml:space="preserve"> </w:t>
      </w:r>
      <w:r w:rsidRPr="000B594C">
        <w:rPr>
          <w:lang w:val="en-IE"/>
        </w:rPr>
        <w:t>(Table 2, A2-4; Figure 1).</w:t>
      </w:r>
      <w:r>
        <w:rPr>
          <w:lang w:val="en-IE"/>
        </w:rPr>
        <w:t xml:space="preserve"> V</w:t>
      </w:r>
      <w:r w:rsidRPr="000B594C">
        <w:rPr>
          <w:lang w:val="en-IE"/>
        </w:rPr>
        <w:t>enom volume</w:t>
      </w:r>
      <w:r>
        <w:rPr>
          <w:lang w:val="en-IE"/>
        </w:rPr>
        <w:t xml:space="preserve"> also</w:t>
      </w:r>
      <w:r w:rsidRPr="000B594C">
        <w:rPr>
          <w:lang w:val="en-IE"/>
        </w:rPr>
        <w:t xml:space="preserve"> showed a positive increase with prey body</w:t>
      </w:r>
      <w:r w:rsidR="00B02347">
        <w:rPr>
          <w:lang w:val="en-IE"/>
        </w:rPr>
        <w:t xml:space="preserve"> mass</w:t>
      </w:r>
      <w:r w:rsidRPr="000B594C">
        <w:rPr>
          <w:lang w:val="en-IE"/>
        </w:rPr>
        <w:t>, with a log</w:t>
      </w:r>
      <w:r w:rsidRPr="000B594C">
        <w:rPr>
          <w:vertAlign w:val="subscript"/>
          <w:lang w:val="en-IE"/>
        </w:rPr>
        <w:t>10</w:t>
      </w:r>
      <w:r w:rsidRPr="000B594C">
        <w:rPr>
          <w:lang w:val="en-IE"/>
        </w:rPr>
        <w:t>-log</w:t>
      </w:r>
      <w:r w:rsidRPr="000B594C">
        <w:rPr>
          <w:vertAlign w:val="subscript"/>
          <w:lang w:val="en-IE"/>
        </w:rPr>
        <w:t>10</w:t>
      </w:r>
      <w:r w:rsidRPr="000B594C">
        <w:rPr>
          <w:lang w:val="en-IE"/>
        </w:rPr>
        <w:t xml:space="preserve"> </w:t>
      </w:r>
      <w:r w:rsidRPr="000B594C">
        <w:rPr>
          <w:lang w:val="en-IE"/>
        </w:rPr>
        <w:lastRenderedPageBreak/>
        <w:t>increase of 0.139</w:t>
      </w:r>
      <w:r>
        <w:rPr>
          <w:lang w:val="en-IE"/>
        </w:rPr>
        <w:t>, however</w:t>
      </w:r>
      <w:r w:rsidRPr="000B594C">
        <w:rPr>
          <w:lang w:val="en-IE"/>
        </w:rPr>
        <w:t xml:space="preserve"> only 90% of the posterior samples are above the zero threshold (Table A2).</w:t>
      </w:r>
      <w:r>
        <w:rPr>
          <w:lang w:val="en-IE"/>
        </w:rPr>
        <w:t xml:space="preserve"> In the model</w:t>
      </w:r>
      <w:r w:rsidR="00B02347">
        <w:rPr>
          <w:lang w:val="en-IE"/>
        </w:rPr>
        <w:t xml:space="preserve"> corresponding to equation 2,</w:t>
      </w:r>
      <w:r>
        <w:rPr>
          <w:lang w:val="en-IE"/>
        </w:rPr>
        <w:t xml:space="preserve"> which only included venom volume and prey mass, we found a significant exponent of </w:t>
      </w:r>
      <w:r w:rsidRPr="003F1C25">
        <w:rPr>
          <w:lang w:val="en-IE"/>
        </w:rPr>
        <w:t>0.37</w:t>
      </w:r>
      <w:r>
        <w:rPr>
          <w:lang w:val="en-IE"/>
        </w:rPr>
        <w:t xml:space="preserve"> (Table A5) </w:t>
      </w:r>
      <w:r w:rsidR="00B02347">
        <w:rPr>
          <w:lang w:val="en-IE"/>
        </w:rPr>
        <w:t xml:space="preserve">while </w:t>
      </w:r>
      <w:r>
        <w:rPr>
          <w:lang w:val="en-IE"/>
        </w:rPr>
        <w:t>in the model</w:t>
      </w:r>
      <w:r w:rsidR="00B02347">
        <w:rPr>
          <w:lang w:val="en-IE"/>
        </w:rPr>
        <w:t xml:space="preserve"> corresponding to equation 1</w:t>
      </w:r>
      <w:r>
        <w:rPr>
          <w:lang w:val="en-IE"/>
        </w:rPr>
        <w:t xml:space="preserve"> of predator prey</w:t>
      </w:r>
      <w:r w:rsidR="0088668D">
        <w:rPr>
          <w:lang w:val="en-IE"/>
        </w:rPr>
        <w:t xml:space="preserve"> body mass</w:t>
      </w:r>
      <w:r>
        <w:rPr>
          <w:lang w:val="en-IE"/>
        </w:rPr>
        <w:t xml:space="preserve"> scaling we found an exponent of 0.52 (Table A6).</w:t>
      </w:r>
      <w:r w:rsidR="00EA080C">
        <w:rPr>
          <w:lang w:val="en-IE"/>
        </w:rPr>
        <w:t xml:space="preserve"> Whether using the scaling exponent of 0.51 as calculated in equation 2 or u</w:t>
      </w:r>
      <w:r>
        <w:rPr>
          <w:lang w:val="en-IE"/>
        </w:rPr>
        <w:t xml:space="preserve">sing </w:t>
      </w:r>
      <w:r w:rsidR="00EA080C">
        <w:rPr>
          <w:lang w:val="en-IE"/>
        </w:rPr>
        <w:t xml:space="preserve">an </w:t>
      </w:r>
      <w:r>
        <w:rPr>
          <w:lang w:val="en-IE"/>
        </w:rPr>
        <w:t>exponent</w:t>
      </w:r>
      <w:r w:rsidR="00EA080C">
        <w:rPr>
          <w:lang w:val="en-IE"/>
        </w:rPr>
        <w:t xml:space="preserve"> of 0.19 as calculated using a value of</w:t>
      </w:r>
      <w:r>
        <w:rPr>
          <w:lang w:val="en-IE"/>
        </w:rPr>
        <w:t xml:space="preserve"> </w:t>
      </w:r>
      <w:r w:rsidR="0088668D">
        <w:rPr>
          <w:lang w:val="en-IE"/>
        </w:rPr>
        <w:t>0</w:t>
      </w:r>
      <w:r>
        <w:rPr>
          <w:lang w:val="en-IE"/>
        </w:rPr>
        <w:t>.37</w:t>
      </w:r>
      <w:r w:rsidR="00EA080C">
        <w:rPr>
          <w:lang w:val="en-IE"/>
        </w:rPr>
        <w:t xml:space="preserve"> found here</w:t>
      </w:r>
      <w:r>
        <w:rPr>
          <w:lang w:val="en-IE"/>
        </w:rPr>
        <w:t xml:space="preserve"> between venom volume and prey size for </w:t>
      </w:r>
      <w:r w:rsidRPr="007A07B1">
        <w:rPr>
          <w:i/>
          <w:lang w:val="en-IE"/>
        </w:rPr>
        <w:t>b</w:t>
      </w:r>
      <w:r>
        <w:rPr>
          <w:lang w:val="en-IE"/>
        </w:rPr>
        <w:t xml:space="preserve"> in equation 2 </w:t>
      </w:r>
      <w:r w:rsidR="00EA080C">
        <w:rPr>
          <w:lang w:val="en-IE"/>
        </w:rPr>
        <w:t>and</w:t>
      </w:r>
      <w:r w:rsidR="003A4011">
        <w:rPr>
          <w:lang w:val="en-IE"/>
        </w:rPr>
        <w:t xml:space="preserve"> the value of</w:t>
      </w:r>
      <w:r w:rsidR="00EA080C">
        <w:rPr>
          <w:lang w:val="en-IE"/>
        </w:rPr>
        <w:t xml:space="preserve"> </w:t>
      </w:r>
      <w:r>
        <w:rPr>
          <w:lang w:val="en-IE"/>
        </w:rPr>
        <w:t>0.52</w:t>
      </w:r>
      <w:r w:rsidR="00EA080C">
        <w:rPr>
          <w:lang w:val="en-IE"/>
        </w:rPr>
        <w:t xml:space="preserve"> found here</w:t>
      </w:r>
      <w:r>
        <w:rPr>
          <w:lang w:val="en-IE"/>
        </w:rPr>
        <w:t xml:space="preserve"> between prey and predator scaling for </w:t>
      </w:r>
      <w:r w:rsidRPr="003A4011">
        <w:rPr>
          <w:i/>
          <w:lang w:val="en-IE"/>
        </w:rPr>
        <w:t>a</w:t>
      </w:r>
      <w:r w:rsidR="003A4011">
        <w:rPr>
          <w:lang w:val="en-IE"/>
        </w:rPr>
        <w:t xml:space="preserve"> in equation 1</w:t>
      </w:r>
      <w:r>
        <w:rPr>
          <w:lang w:val="en-IE"/>
        </w:rPr>
        <w:t xml:space="preserve">, </w:t>
      </w:r>
      <w:r w:rsidR="00EA080C">
        <w:rPr>
          <w:lang w:val="en-IE"/>
        </w:rPr>
        <w:t>both values are</w:t>
      </w:r>
      <w:r>
        <w:rPr>
          <w:lang w:val="en-IE"/>
        </w:rPr>
        <w:t xml:space="preserve"> far lower than the exponent of 0.75 </w:t>
      </w:r>
      <w:r w:rsidR="003A4011">
        <w:rPr>
          <w:lang w:val="en-IE"/>
        </w:rPr>
        <w:t>between venom volume and snake body mass found</w:t>
      </w:r>
      <w:r w:rsidR="00EA080C">
        <w:rPr>
          <w:lang w:val="en-IE"/>
        </w:rPr>
        <w:t xml:space="preserve"> across </w:t>
      </w:r>
      <w:r w:rsidR="003A4011">
        <w:rPr>
          <w:lang w:val="en-IE"/>
        </w:rPr>
        <w:t xml:space="preserve">all </w:t>
      </w:r>
      <w:r w:rsidR="00EA080C">
        <w:rPr>
          <w:lang w:val="en-IE"/>
        </w:rPr>
        <w:t>model</w:t>
      </w:r>
      <w:r w:rsidR="003A4011">
        <w:rPr>
          <w:lang w:val="en-IE"/>
        </w:rPr>
        <w:t>s</w:t>
      </w:r>
      <w:r>
        <w:rPr>
          <w:lang w:val="en-IE"/>
        </w:rPr>
        <w:t xml:space="preserve"> </w:t>
      </w:r>
      <w:r w:rsidRPr="000B594C">
        <w:rPr>
          <w:lang w:val="en-IE"/>
        </w:rPr>
        <w:t>(Table 2, A2-4; Figure 1)</w:t>
      </w:r>
      <w:r>
        <w:rPr>
          <w:lang w:val="en-IE"/>
        </w:rPr>
        <w:t>.</w:t>
      </w:r>
      <w:r w:rsidR="009B3B95">
        <w:rPr>
          <w:lang w:val="en-IE"/>
        </w:rPr>
        <w:t xml:space="preserve"> Snake body size was also found to have a significantly positively correlation with </w:t>
      </w:r>
      <w:r w:rsidR="009B3B95" w:rsidRPr="000B594C">
        <w:t>LD</w:t>
      </w:r>
      <w:r w:rsidR="009B3B95" w:rsidRPr="000B594C">
        <w:rPr>
          <w:vertAlign w:val="subscript"/>
        </w:rPr>
        <w:t>50</w:t>
      </w:r>
      <w:r w:rsidR="009B3B95">
        <w:t>, meaning larger snakes showed decreased potency. However, this relationship was only significant in the main analysis (Table 2).</w:t>
      </w:r>
    </w:p>
    <w:p w14:paraId="43DB0C20" w14:textId="732F2784" w:rsidR="00B02347" w:rsidRDefault="00327156" w:rsidP="003A4011">
      <w:pPr>
        <w:spacing w:line="360" w:lineRule="auto"/>
        <w:ind w:firstLine="720"/>
        <w:rPr>
          <w:lang w:val="en-IE"/>
        </w:rPr>
      </w:pPr>
      <w:r w:rsidRPr="000B594C">
        <w:rPr>
          <w:lang w:val="en-IE"/>
        </w:rPr>
        <w:t>The next most significant driver of venom volume was the dimensionality of the habitat with the 27 species in high dimensional environments (arboreal = 9, aquatic = 18) showing lower venom volumes in comparison to species in lower dimensional habitats (Table 2). A sensitivity analysis were habitat was include as terrestrial, arboreal and aquatic also showed similar significant reductions in both arboreal and aquatic habitats (Table A4).</w:t>
      </w:r>
    </w:p>
    <w:p w14:paraId="68998A7A" w14:textId="77777777" w:rsidR="00CD3200" w:rsidRDefault="00CD3200" w:rsidP="000B594C">
      <w:pPr>
        <w:spacing w:line="360" w:lineRule="auto"/>
        <w:rPr>
          <w:b/>
          <w:lang w:val="en-IE"/>
        </w:rPr>
      </w:pPr>
    </w:p>
    <w:p w14:paraId="730BF9D2" w14:textId="654C4A39" w:rsidR="003A4011" w:rsidRPr="00CD3200" w:rsidRDefault="00CD3200" w:rsidP="000B594C">
      <w:pPr>
        <w:spacing w:line="360" w:lineRule="auto"/>
        <w:rPr>
          <w:b/>
          <w:lang w:val="en-IE"/>
        </w:rPr>
      </w:pPr>
      <w:r>
        <w:rPr>
          <w:b/>
          <w:lang w:val="en-IE"/>
        </w:rPr>
        <w:t xml:space="preserve">Phylogeny, constriction behaviour and covariance between venom volume and </w:t>
      </w:r>
      <w:r w:rsidRPr="00CD3200">
        <w:rPr>
          <w:b/>
        </w:rPr>
        <w:t>LD</w:t>
      </w:r>
      <w:r w:rsidRPr="00CD3200">
        <w:rPr>
          <w:b/>
          <w:vertAlign w:val="subscript"/>
        </w:rPr>
        <w:t>50</w:t>
      </w:r>
    </w:p>
    <w:p w14:paraId="69B3C029" w14:textId="576B198B" w:rsidR="00327156" w:rsidRPr="00C177F0" w:rsidRDefault="00327156" w:rsidP="00CD3200">
      <w:pPr>
        <w:spacing w:line="360" w:lineRule="auto"/>
        <w:ind w:firstLine="720"/>
        <w:rPr>
          <w:lang w:val="en-IE"/>
        </w:rPr>
      </w:pPr>
      <w:r>
        <w:rPr>
          <w:lang w:val="en-IE"/>
        </w:rPr>
        <w:t xml:space="preserve">In all models there is was </w:t>
      </w:r>
      <w:proofErr w:type="spellStart"/>
      <w:r>
        <w:rPr>
          <w:lang w:val="en-IE"/>
        </w:rPr>
        <w:t>a</w:t>
      </w:r>
      <w:proofErr w:type="spellEnd"/>
      <w:r>
        <w:rPr>
          <w:lang w:val="en-IE"/>
        </w:rPr>
        <w:t xml:space="preserve"> </w:t>
      </w:r>
      <w:r w:rsidR="00230A06">
        <w:rPr>
          <w:lang w:val="en-IE"/>
        </w:rPr>
        <w:t xml:space="preserve">intermediate to </w:t>
      </w:r>
      <w:r>
        <w:rPr>
          <w:lang w:val="en-IE"/>
        </w:rPr>
        <w:t>high phylogenetic signal for both LD</w:t>
      </w:r>
      <w:r w:rsidRPr="00031D64">
        <w:rPr>
          <w:vertAlign w:val="subscript"/>
          <w:lang w:val="en-IE"/>
        </w:rPr>
        <w:t>50</w:t>
      </w:r>
      <w:r>
        <w:rPr>
          <w:lang w:val="en-IE"/>
        </w:rPr>
        <w:t xml:space="preserve"> and venom volume</w:t>
      </w:r>
      <w:r w:rsidR="001C05B0">
        <w:rPr>
          <w:lang w:val="en-IE"/>
        </w:rPr>
        <w:t xml:space="preserve"> with </w:t>
      </w:r>
      <w:r w:rsidR="002B03BB">
        <w:rPr>
          <w:lang w:val="en-IE"/>
        </w:rPr>
        <w:t>h</w:t>
      </w:r>
      <w:r w:rsidR="002B03BB" w:rsidRPr="00977177">
        <w:rPr>
          <w:vertAlign w:val="superscript"/>
          <w:lang w:val="en-IE"/>
        </w:rPr>
        <w:t>2</w:t>
      </w:r>
      <w:r w:rsidR="002B03BB">
        <w:rPr>
          <w:lang w:val="en-IE"/>
        </w:rPr>
        <w:t xml:space="preserve"> </w:t>
      </w:r>
      <w:r w:rsidR="001C05B0">
        <w:rPr>
          <w:lang w:val="en-IE"/>
        </w:rPr>
        <w:t xml:space="preserve">values of </w:t>
      </w:r>
      <w:r w:rsidR="00230A06">
        <w:rPr>
          <w:lang w:val="en-IE"/>
        </w:rPr>
        <w:t>0.69</w:t>
      </w:r>
      <w:r w:rsidR="001C05B0">
        <w:rPr>
          <w:lang w:val="en-IE"/>
        </w:rPr>
        <w:t xml:space="preserve"> for LD</w:t>
      </w:r>
      <w:r w:rsidR="001C05B0" w:rsidRPr="00031D64">
        <w:rPr>
          <w:vertAlign w:val="subscript"/>
          <w:lang w:val="en-IE"/>
        </w:rPr>
        <w:t>50</w:t>
      </w:r>
      <w:r w:rsidR="001C05B0">
        <w:rPr>
          <w:lang w:val="en-IE"/>
        </w:rPr>
        <w:t xml:space="preserve"> </w:t>
      </w:r>
      <w:r w:rsidR="001C05B0" w:rsidRPr="00230A06">
        <w:rPr>
          <w:color w:val="000000" w:themeColor="text1"/>
          <w:lang w:val="en-IE"/>
        </w:rPr>
        <w:t xml:space="preserve">and </w:t>
      </w:r>
      <w:r w:rsidR="00230A06" w:rsidRPr="00230A06">
        <w:rPr>
          <w:color w:val="000000" w:themeColor="text1"/>
          <w:lang w:val="en-IE"/>
        </w:rPr>
        <w:t>0.49</w:t>
      </w:r>
      <w:r w:rsidR="001C05B0" w:rsidRPr="00230A06">
        <w:rPr>
          <w:color w:val="000000" w:themeColor="text1"/>
          <w:lang w:val="en-IE"/>
        </w:rPr>
        <w:t xml:space="preserve"> for </w:t>
      </w:r>
      <w:r w:rsidR="001C05B0">
        <w:rPr>
          <w:lang w:val="en-IE"/>
        </w:rPr>
        <w:t>venom volume</w:t>
      </w:r>
      <w:r>
        <w:rPr>
          <w:lang w:val="en-IE"/>
        </w:rPr>
        <w:t xml:space="preserve"> </w:t>
      </w:r>
      <w:r w:rsidR="00CD3200" w:rsidRPr="000B594C">
        <w:rPr>
          <w:lang w:val="en-IE"/>
        </w:rPr>
        <w:t>(Table 2, A2-4</w:t>
      </w:r>
      <w:r w:rsidR="00CD3200">
        <w:rPr>
          <w:lang w:val="en-IE"/>
        </w:rPr>
        <w:t xml:space="preserve">). </w:t>
      </w:r>
      <w:r w:rsidR="001C05B0">
        <w:rPr>
          <w:lang w:val="en-IE"/>
        </w:rPr>
        <w:t>For all models LD</w:t>
      </w:r>
      <w:r w:rsidR="001C05B0" w:rsidRPr="00031D64">
        <w:rPr>
          <w:vertAlign w:val="subscript"/>
          <w:lang w:val="en-IE"/>
        </w:rPr>
        <w:t>50</w:t>
      </w:r>
      <w:r w:rsidR="001C05B0">
        <w:rPr>
          <w:lang w:val="en-IE"/>
        </w:rPr>
        <w:t xml:space="preserve"> showed </w:t>
      </w:r>
      <w:r>
        <w:rPr>
          <w:lang w:val="en-IE"/>
        </w:rPr>
        <w:t xml:space="preserve">a </w:t>
      </w:r>
      <w:r w:rsidR="001C05B0">
        <w:rPr>
          <w:lang w:val="en-IE"/>
        </w:rPr>
        <w:t xml:space="preserve">higher phylogenetic </w:t>
      </w:r>
      <w:r>
        <w:rPr>
          <w:lang w:val="en-IE"/>
        </w:rPr>
        <w:t xml:space="preserve">signal </w:t>
      </w:r>
      <w:r w:rsidRPr="000B594C">
        <w:rPr>
          <w:lang w:val="en-IE"/>
        </w:rPr>
        <w:t>(Table 2, A2-4</w:t>
      </w:r>
      <w:r>
        <w:rPr>
          <w:lang w:val="en-IE"/>
        </w:rPr>
        <w:t>).</w:t>
      </w:r>
      <w:r w:rsidR="001C05B0">
        <w:rPr>
          <w:lang w:val="en-IE"/>
        </w:rPr>
        <w:t xml:space="preserve"> The presence of constricting behaviour was found to have no effect on either venom volume or </w:t>
      </w:r>
      <w:r w:rsidR="001C05B0" w:rsidRPr="001C05B0">
        <w:t>LD</w:t>
      </w:r>
      <w:r w:rsidR="001C05B0" w:rsidRPr="001C05B0">
        <w:rPr>
          <w:vertAlign w:val="subscript"/>
        </w:rPr>
        <w:t>50</w:t>
      </w:r>
      <w:r w:rsidR="001C05B0">
        <w:rPr>
          <w:b/>
        </w:rPr>
        <w:t xml:space="preserve"> </w:t>
      </w:r>
      <w:r w:rsidR="001C05B0">
        <w:t>(Table A3).</w:t>
      </w:r>
      <w:r w:rsidR="00F071D4">
        <w:t xml:space="preserve"> Finally, </w:t>
      </w:r>
      <w:r w:rsidR="00C177F0">
        <w:t xml:space="preserve">there is no significant covariance between either the residuals of phylogenetic terms of both venom volume and </w:t>
      </w:r>
      <w:r w:rsidR="00C177F0" w:rsidRPr="00977177">
        <w:t>LD</w:t>
      </w:r>
      <w:r w:rsidR="00C177F0" w:rsidRPr="00977177">
        <w:rPr>
          <w:vertAlign w:val="subscript"/>
        </w:rPr>
        <w:t>50</w:t>
      </w:r>
      <w:r w:rsidR="00C177F0">
        <w:t xml:space="preserve"> across all models </w:t>
      </w:r>
      <w:r w:rsidR="00C177F0" w:rsidRPr="000B594C">
        <w:rPr>
          <w:lang w:val="en-IE"/>
        </w:rPr>
        <w:t>(Table 2, A2-4</w:t>
      </w:r>
      <w:r w:rsidR="00C177F0">
        <w:rPr>
          <w:lang w:val="en-IE"/>
        </w:rPr>
        <w:t>).</w:t>
      </w:r>
    </w:p>
    <w:p w14:paraId="1B000EF5" w14:textId="77777777" w:rsidR="000521E5" w:rsidRDefault="000521E5" w:rsidP="000B594C">
      <w:pPr>
        <w:spacing w:line="360" w:lineRule="auto"/>
        <w:rPr>
          <w:b/>
          <w:sz w:val="28"/>
          <w:szCs w:val="28"/>
        </w:rPr>
      </w:pPr>
    </w:p>
    <w:p w14:paraId="4630F46E" w14:textId="5F1DFE38" w:rsidR="00684702" w:rsidRPr="001E64EB" w:rsidRDefault="00684702" w:rsidP="003D13F7">
      <w:pPr>
        <w:spacing w:line="360" w:lineRule="auto"/>
        <w:outlineLvl w:val="0"/>
        <w:rPr>
          <w:b/>
          <w:sz w:val="28"/>
          <w:szCs w:val="28"/>
        </w:rPr>
      </w:pPr>
      <w:r w:rsidRPr="001E64EB">
        <w:rPr>
          <w:b/>
          <w:sz w:val="28"/>
          <w:szCs w:val="28"/>
        </w:rPr>
        <w:t>Discussion</w:t>
      </w:r>
    </w:p>
    <w:p w14:paraId="3E8D8C6F" w14:textId="3B2D4166" w:rsidR="008C4F15" w:rsidRDefault="001E64EB" w:rsidP="005266A2">
      <w:pPr>
        <w:spacing w:line="360" w:lineRule="auto"/>
        <w:rPr>
          <w:lang w:val="en-IE"/>
        </w:rPr>
      </w:pPr>
      <w:r>
        <w:rPr>
          <w:lang w:val="en-IE"/>
        </w:rPr>
        <w:t xml:space="preserve">Predator traits are </w:t>
      </w:r>
      <w:r w:rsidR="003A2337">
        <w:rPr>
          <w:lang w:val="en-IE"/>
        </w:rPr>
        <w:t xml:space="preserve">thought </w:t>
      </w:r>
      <w:r>
        <w:rPr>
          <w:lang w:val="en-IE"/>
        </w:rPr>
        <w:t xml:space="preserve">to be </w:t>
      </w:r>
      <w:r w:rsidR="003E2CD2">
        <w:rPr>
          <w:lang w:val="en-IE"/>
        </w:rPr>
        <w:t>heavily</w:t>
      </w:r>
      <w:r>
        <w:rPr>
          <w:lang w:val="en-IE"/>
        </w:rPr>
        <w:t xml:space="preserve"> shaped by both predator-prey evolution</w:t>
      </w:r>
      <w:r w:rsidR="00D3697C">
        <w:rPr>
          <w:lang w:val="en-IE"/>
        </w:rPr>
        <w:t>ary dynamics</w:t>
      </w:r>
      <w:r>
        <w:rPr>
          <w:lang w:val="en-IE"/>
        </w:rPr>
        <w:t xml:space="preserve"> and macroecological forces</w:t>
      </w:r>
      <w:r w:rsidR="003A2337">
        <w:rPr>
          <w:lang w:val="en-IE"/>
        </w:rPr>
        <w:t xml:space="preserve"> such as </w:t>
      </w:r>
      <w:r>
        <w:rPr>
          <w:lang w:val="en-IE"/>
        </w:rPr>
        <w:t>imposed by the limitations of b</w:t>
      </w:r>
      <w:r w:rsidR="00D3697C">
        <w:rPr>
          <w:lang w:val="en-IE"/>
        </w:rPr>
        <w:t xml:space="preserve">ody size and habitat structure. </w:t>
      </w:r>
      <w:r w:rsidR="008C4F15">
        <w:rPr>
          <w:lang w:val="en-IE"/>
        </w:rPr>
        <w:t>Here we show that</w:t>
      </w:r>
      <w:r w:rsidR="003A2337">
        <w:rPr>
          <w:lang w:val="en-IE"/>
        </w:rPr>
        <w:t xml:space="preserve"> traits associated with snake venom follow patterns predicted from a scenario were these </w:t>
      </w:r>
      <w:r w:rsidR="00792B3D">
        <w:rPr>
          <w:lang w:val="en-IE"/>
        </w:rPr>
        <w:t xml:space="preserve">factors are important evolutionary drivers of predator </w:t>
      </w:r>
      <w:r w:rsidR="00792B3D">
        <w:rPr>
          <w:lang w:val="en-IE"/>
        </w:rPr>
        <w:lastRenderedPageBreak/>
        <w:t>trait. This includes that</w:t>
      </w:r>
      <w:r w:rsidR="008C4F15">
        <w:rPr>
          <w:lang w:val="en-IE"/>
        </w:rPr>
        <w:t xml:space="preserve"> venom potency is </w:t>
      </w:r>
      <w:r w:rsidR="0030731B">
        <w:rPr>
          <w:lang w:val="en-IE"/>
        </w:rPr>
        <w:t>prey specific, with higher potencies</w:t>
      </w:r>
      <w:r w:rsidR="00792B3D">
        <w:rPr>
          <w:lang w:val="en-IE"/>
        </w:rPr>
        <w:t xml:space="preserve"> found when venom is testes on </w:t>
      </w:r>
      <w:r w:rsidR="0030731B">
        <w:rPr>
          <w:lang w:val="en-IE"/>
        </w:rPr>
        <w:t>species</w:t>
      </w:r>
      <w:r w:rsidR="00792B3D">
        <w:rPr>
          <w:lang w:val="en-IE"/>
        </w:rPr>
        <w:t xml:space="preserve"> more phylogenetically similar to a snakes natural diet</w:t>
      </w:r>
      <w:r w:rsidR="0030731B">
        <w:rPr>
          <w:lang w:val="en-IE"/>
        </w:rPr>
        <w:t>,</w:t>
      </w:r>
      <w:r w:rsidR="0003718A">
        <w:rPr>
          <w:lang w:val="en-IE"/>
        </w:rPr>
        <w:t xml:space="preserve"> and </w:t>
      </w:r>
      <w:r w:rsidR="00792B3D">
        <w:rPr>
          <w:lang w:val="en-IE"/>
        </w:rPr>
        <w:t xml:space="preserve">that </w:t>
      </w:r>
      <w:r w:rsidR="0003718A">
        <w:rPr>
          <w:lang w:val="en-IE"/>
        </w:rPr>
        <w:t xml:space="preserve">venom volume </w:t>
      </w:r>
      <w:r w:rsidR="00792B3D">
        <w:rPr>
          <w:lang w:val="en-IE"/>
        </w:rPr>
        <w:t>scales with</w:t>
      </w:r>
      <w:r w:rsidR="0003718A">
        <w:rPr>
          <w:lang w:val="en-IE"/>
        </w:rPr>
        <w:t xml:space="preserve"> </w:t>
      </w:r>
      <w:r w:rsidR="008C4F15">
        <w:rPr>
          <w:lang w:val="en-IE"/>
        </w:rPr>
        <w:t>snakes</w:t>
      </w:r>
      <w:r w:rsidR="0003718A">
        <w:rPr>
          <w:lang w:val="en-IE"/>
        </w:rPr>
        <w:t xml:space="preserve"> body size</w:t>
      </w:r>
      <w:r w:rsidR="00792B3D">
        <w:rPr>
          <w:lang w:val="en-IE"/>
        </w:rPr>
        <w:t xml:space="preserve"> with an allometry expected if venom volume is determined by the energetic costs of its production. We also find that snake venom is influenced, as expected by the presence of </w:t>
      </w:r>
      <w:proofErr w:type="spellStart"/>
      <w:r w:rsidR="006F577C" w:rsidRPr="00B51EEB">
        <w:rPr>
          <w:rStyle w:val="Emphasis"/>
          <w:rFonts w:eastAsia="Times New Roman"/>
          <w:i w:val="0"/>
        </w:rPr>
        <w:t>ovivorous</w:t>
      </w:r>
      <w:proofErr w:type="spellEnd"/>
      <w:r w:rsidR="006F577C">
        <w:rPr>
          <w:rFonts w:eastAsia="Times New Roman"/>
        </w:rPr>
        <w:t xml:space="preserve"> </w:t>
      </w:r>
      <w:r w:rsidR="00792B3D">
        <w:rPr>
          <w:lang w:val="en-IE"/>
        </w:rPr>
        <w:t>feeding behaviours</w:t>
      </w:r>
      <w:r w:rsidR="0003718A">
        <w:rPr>
          <w:lang w:val="en-IE"/>
        </w:rPr>
        <w:t xml:space="preserve"> and</w:t>
      </w:r>
      <w:r w:rsidR="00792B3D">
        <w:rPr>
          <w:lang w:val="en-IE"/>
        </w:rPr>
        <w:t>, in a less expected direction,</w:t>
      </w:r>
      <w:r w:rsidR="0003718A">
        <w:rPr>
          <w:lang w:val="en-IE"/>
        </w:rPr>
        <w:t xml:space="preserve"> </w:t>
      </w:r>
      <w:r w:rsidR="00792B3D">
        <w:rPr>
          <w:lang w:val="en-IE"/>
        </w:rPr>
        <w:t xml:space="preserve">by the </w:t>
      </w:r>
      <w:r w:rsidR="0003718A">
        <w:rPr>
          <w:lang w:val="en-IE"/>
        </w:rPr>
        <w:t>dimensionality of the environment.</w:t>
      </w:r>
      <w:r w:rsidR="00C850D9">
        <w:rPr>
          <w:lang w:val="en-IE"/>
        </w:rPr>
        <w:t xml:space="preserve"> Hence, our results suggest that while aspects of neutral selection, such as genetic drift, may play an important role in generated the observed variance in predator traits, positive selection forces associated with trophic and </w:t>
      </w:r>
      <w:proofErr w:type="spellStart"/>
      <w:r w:rsidR="00C850D9">
        <w:rPr>
          <w:lang w:val="en-IE"/>
        </w:rPr>
        <w:t>macroevolutionary</w:t>
      </w:r>
      <w:proofErr w:type="spellEnd"/>
      <w:r w:rsidR="00C850D9">
        <w:rPr>
          <w:lang w:val="en-IE"/>
        </w:rPr>
        <w:t xml:space="preserve"> drivers still play a key role in the evolution of these traits.</w:t>
      </w:r>
    </w:p>
    <w:p w14:paraId="41DE6F81" w14:textId="02721AA0" w:rsidR="00DF38E0" w:rsidRDefault="000521E5" w:rsidP="00594499">
      <w:pPr>
        <w:spacing w:line="360" w:lineRule="auto"/>
        <w:rPr>
          <w:lang w:val="en-IE"/>
        </w:rPr>
      </w:pPr>
      <w:r>
        <w:rPr>
          <w:lang w:val="en-IE"/>
        </w:rPr>
        <w:tab/>
      </w:r>
      <w:r w:rsidR="004250AA">
        <w:rPr>
          <w:lang w:val="en-IE"/>
        </w:rPr>
        <w:t xml:space="preserve">Trophic factors </w:t>
      </w:r>
      <w:r w:rsidR="0029321D">
        <w:rPr>
          <w:lang w:val="en-IE"/>
        </w:rPr>
        <w:t>play an</w:t>
      </w:r>
      <w:r w:rsidR="004250AA">
        <w:rPr>
          <w:lang w:val="en-IE"/>
        </w:rPr>
        <w:t xml:space="preserve"> important</w:t>
      </w:r>
      <w:r w:rsidR="0029321D">
        <w:rPr>
          <w:lang w:val="en-IE"/>
        </w:rPr>
        <w:t xml:space="preserve"> role</w:t>
      </w:r>
      <w:r w:rsidR="004250AA">
        <w:rPr>
          <w:lang w:val="en-IE"/>
        </w:rPr>
        <w:t xml:space="preserve"> in the </w:t>
      </w:r>
      <w:r w:rsidR="00B575B2" w:rsidRPr="00B575B2">
        <w:rPr>
          <w:lang w:val="en-IE"/>
        </w:rPr>
        <w:t xml:space="preserve">maintenance </w:t>
      </w:r>
      <w:r w:rsidR="004250AA">
        <w:rPr>
          <w:lang w:val="en-IE"/>
        </w:rPr>
        <w:t xml:space="preserve">of venom. This is </w:t>
      </w:r>
      <w:r w:rsidR="00B575B2">
        <w:rPr>
          <w:lang w:val="en-IE"/>
        </w:rPr>
        <w:t>supported</w:t>
      </w:r>
      <w:r w:rsidR="004250AA">
        <w:rPr>
          <w:lang w:val="en-IE"/>
        </w:rPr>
        <w:t xml:space="preserve"> by cases of its evolutionary loss</w:t>
      </w:r>
      <w:r w:rsidR="00B575B2">
        <w:rPr>
          <w:lang w:val="en-IE"/>
        </w:rPr>
        <w:t xml:space="preserve"> with certain dietary changes </w:t>
      </w:r>
      <w:r w:rsidR="008F657B">
        <w:rPr>
          <w:lang w:val="en-IE"/>
        </w:rPr>
        <w:fldChar w:fldCharType="begin"/>
      </w:r>
      <w:r w:rsidR="008F657B">
        <w:rPr>
          <w:lang w:val="en-IE"/>
        </w:rPr>
        <w:instrText xml:space="preserve"> ADDIN EN.CITE &lt;EndNote&gt;&lt;Cite&gt;&lt;Author&gt;Li&lt;/Author&gt;&lt;Year&gt;2005&lt;/Year&gt;&lt;RecNum&gt;20&lt;/RecNum&gt;&lt;DisplayText&gt;(22)&lt;/DisplayText&gt;&lt;record&gt;&lt;rec-number&gt;20&lt;/rec-number&gt;&lt;foreign-keys&gt;&lt;key app="EN" db-id="ax5t9ztwnxe5f8edetnp2tzne0aaff55ftr5" timestamp="1457353997"&gt;20&lt;/key&gt;&lt;/foreign-keys&gt;&lt;ref-type name="Journal Article"&gt;17&lt;/ref-type&gt;&lt;contributors&gt;&lt;authors&gt;&lt;author&gt;Li, Min&lt;/author&gt;&lt;author&gt;Fry, BG&lt;/author&gt;&lt;author&gt;Kini, R Manjunatha&lt;/author&gt;&lt;/authors&gt;&lt;/contributors&gt;&lt;titles&gt;&lt;title&gt;Eggs-only diet: its implications for the toxin profile changes and ecology of the marbled sea snake (Aipysurus eydouxii)&lt;/title&gt;&lt;secondary-title&gt;Journal of Molecular Evolution&lt;/secondary-title&gt;&lt;/titles&gt;&lt;periodical&gt;&lt;full-title&gt;Journal of Molecular Evolution&lt;/full-title&gt;&lt;/periodical&gt;&lt;pages&gt;81-89&lt;/pages&gt;&lt;volume&gt;60&lt;/volume&gt;&lt;number&gt;1&lt;/number&gt;&lt;dates&gt;&lt;year&gt;2005&lt;/year&gt;&lt;/dates&gt;&lt;isbn&gt;0022-2844&lt;/isbn&gt;&lt;urls&gt;&lt;/urls&gt;&lt;/record&gt;&lt;/Cite&gt;&lt;/EndNote&gt;</w:instrText>
      </w:r>
      <w:r w:rsidR="008F657B">
        <w:rPr>
          <w:lang w:val="en-IE"/>
        </w:rPr>
        <w:fldChar w:fldCharType="separate"/>
      </w:r>
      <w:r w:rsidR="008F657B">
        <w:rPr>
          <w:noProof/>
          <w:lang w:val="en-IE"/>
        </w:rPr>
        <w:t>(</w:t>
      </w:r>
      <w:hyperlink w:anchor="_ENREF_22" w:tooltip="Li, 2005 #20" w:history="1">
        <w:r w:rsidR="009B272E">
          <w:rPr>
            <w:noProof/>
            <w:lang w:val="en-IE"/>
          </w:rPr>
          <w:t>22</w:t>
        </w:r>
      </w:hyperlink>
      <w:r w:rsidR="008F657B">
        <w:rPr>
          <w:noProof/>
          <w:lang w:val="en-IE"/>
        </w:rPr>
        <w:t>)</w:t>
      </w:r>
      <w:r w:rsidR="008F657B">
        <w:rPr>
          <w:lang w:val="en-IE"/>
        </w:rPr>
        <w:fldChar w:fldCharType="end"/>
      </w:r>
      <w:r w:rsidR="004250AA">
        <w:rPr>
          <w:lang w:val="en-IE"/>
        </w:rPr>
        <w:t xml:space="preserve">, </w:t>
      </w:r>
      <w:r w:rsidR="00B575B2">
        <w:rPr>
          <w:lang w:val="en-IE"/>
        </w:rPr>
        <w:t xml:space="preserve">the absence of an increased lifespan associated with venomous as generally seen in species with toxic defence systems </w:t>
      </w:r>
      <w:r w:rsidR="008F657B">
        <w:rPr>
          <w:lang w:val="en-IE"/>
        </w:rPr>
        <w:fldChar w:fldCharType="begin"/>
      </w:r>
      <w:r w:rsidR="008F657B">
        <w:rPr>
          <w:lang w:val="en-IE"/>
        </w:rPr>
        <w:instrText xml:space="preserve"> ADDIN EN.CITE &lt;EndNote&gt;&lt;Cite&gt;&lt;Author&gt;Hossie&lt;/Author&gt;&lt;Year&gt;2013&lt;/Year&gt;&lt;RecNum&gt;201&lt;/RecNum&gt;&lt;DisplayText&gt;(67)&lt;/DisplayText&gt;&lt;record&gt;&lt;rec-number&gt;201&lt;/rec-number&gt;&lt;foreign-keys&gt;&lt;key app="EN" db-id="ax5t9ztwnxe5f8edetnp2tzne0aaff55ftr5" timestamp="1483802613"&gt;201&lt;/key&gt;&lt;/foreign-keys&gt;&lt;ref-type name="Journal Article"&gt;17&lt;/ref-type&gt;&lt;contributors&gt;&lt;authors&gt;&lt;author&gt;Hossie, TJ&lt;/author&gt;&lt;author&gt;Hassall, C&lt;/author&gt;&lt;author&gt;Knee, W&lt;/author&gt;&lt;author&gt;Sherratt, TN&lt;/author&gt;&lt;/authors&gt;&lt;/contributors&gt;&lt;titles&gt;&lt;title&gt;Species with a chemical defence, but not chemical offence, live longer&lt;/title&gt;&lt;secondary-title&gt;Journal of evolutionary biology&lt;/secondary-title&gt;&lt;/titles&gt;&lt;periodical&gt;&lt;full-title&gt;Journal of evolutionary biology&lt;/full-title&gt;&lt;/periodical&gt;&lt;pages&gt;1598-1602&lt;/pages&gt;&lt;volume&gt;26&lt;/volume&gt;&lt;number&gt;7&lt;/number&gt;&lt;dates&gt;&lt;year&gt;2013&lt;/year&gt;&lt;/dates&gt;&lt;isbn&gt;1420-9101&lt;/isbn&gt;&lt;urls&gt;&lt;/urls&gt;&lt;/record&gt;&lt;/Cite&gt;&lt;/EndNote&gt;</w:instrText>
      </w:r>
      <w:r w:rsidR="008F657B">
        <w:rPr>
          <w:lang w:val="en-IE"/>
        </w:rPr>
        <w:fldChar w:fldCharType="separate"/>
      </w:r>
      <w:r w:rsidR="008F657B">
        <w:rPr>
          <w:noProof/>
          <w:lang w:val="en-IE"/>
        </w:rPr>
        <w:t>(</w:t>
      </w:r>
      <w:hyperlink w:anchor="_ENREF_67" w:tooltip="Hossie, 2013 #201" w:history="1">
        <w:r w:rsidR="009B272E">
          <w:rPr>
            <w:noProof/>
            <w:lang w:val="en-IE"/>
          </w:rPr>
          <w:t>67</w:t>
        </w:r>
      </w:hyperlink>
      <w:r w:rsidR="008F657B">
        <w:rPr>
          <w:noProof/>
          <w:lang w:val="en-IE"/>
        </w:rPr>
        <w:t>)</w:t>
      </w:r>
      <w:r w:rsidR="008F657B">
        <w:rPr>
          <w:lang w:val="en-IE"/>
        </w:rPr>
        <w:fldChar w:fldCharType="end"/>
      </w:r>
      <w:r w:rsidR="00B575B2">
        <w:rPr>
          <w:lang w:val="en-IE"/>
        </w:rPr>
        <w:t xml:space="preserve">, and also by our findings here that </w:t>
      </w:r>
      <w:proofErr w:type="spellStart"/>
      <w:r w:rsidR="00B575B2" w:rsidRPr="00B51EEB">
        <w:rPr>
          <w:rStyle w:val="Emphasis"/>
          <w:rFonts w:eastAsia="Times New Roman"/>
          <w:i w:val="0"/>
        </w:rPr>
        <w:t>ovivorous</w:t>
      </w:r>
      <w:proofErr w:type="spellEnd"/>
      <w:r w:rsidR="00B575B2">
        <w:rPr>
          <w:rStyle w:val="Emphasis"/>
          <w:rFonts w:eastAsia="Times New Roman"/>
          <w:i w:val="0"/>
        </w:rPr>
        <w:t xml:space="preserve"> feeding is associated with lower potencies and venom volumes. However, the role of trophic drivers in shaping the subsequent evolution of venom has been much more hotly debated</w:t>
      </w:r>
      <w:r w:rsidR="00155347">
        <w:rPr>
          <w:rStyle w:val="Emphasis"/>
          <w:rFonts w:eastAsia="Times New Roman"/>
          <w:i w:val="0"/>
        </w:rPr>
        <w:t>, in particularly relating to the generality of prey-specific venoms</w:t>
      </w:r>
      <w:r w:rsidR="00B575B2">
        <w:rPr>
          <w:rStyle w:val="Emphasis"/>
          <w:rFonts w:eastAsia="Times New Roman"/>
          <w:i w:val="0"/>
        </w:rPr>
        <w:t xml:space="preserve"> </w:t>
      </w:r>
      <w:r w:rsidR="00D45F7F">
        <w:rPr>
          <w:lang w:val="en-IE"/>
        </w:rPr>
        <w:fldChar w:fldCharType="begin">
          <w:fldData xml:space="preserve">PEVuZE5vdGU+PENpdGU+PEF1dGhvcj5TYXNhPC9BdXRob3I+PFllYXI+MTk5OTwvWWVhcj48UmVj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</w:fldData>
        </w:fldChar>
      </w:r>
      <w:r w:rsidR="00833820">
        <w:rPr>
          <w:lang w:val="en-IE"/>
        </w:rPr>
        <w:instrText xml:space="preserve"> ADDIN EN.CITE </w:instrText>
      </w:r>
      <w:r w:rsidR="00833820">
        <w:rPr>
          <w:lang w:val="en-IE"/>
        </w:rPr>
        <w:fldChar w:fldCharType="begin">
          <w:fldData xml:space="preserve">PEVuZE5vdGU+PENpdGU+PEF1dGhvcj5TYXNhPC9BdXRob3I+PFllYXI+MTk5OTwvWWVhcj48UmVj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</w:fldData>
        </w:fldChar>
      </w:r>
      <w:r w:rsidR="00833820">
        <w:rPr>
          <w:lang w:val="en-IE"/>
        </w:rPr>
        <w:instrText xml:space="preserve"> ADDIN EN.CITE.DATA </w:instrText>
      </w:r>
      <w:r w:rsidR="00833820">
        <w:rPr>
          <w:lang w:val="en-IE"/>
        </w:rPr>
      </w:r>
      <w:r w:rsidR="00833820">
        <w:rPr>
          <w:lang w:val="en-IE"/>
        </w:rPr>
        <w:fldChar w:fldCharType="end"/>
      </w:r>
      <w:r w:rsidR="00D45F7F">
        <w:rPr>
          <w:lang w:val="en-IE"/>
        </w:rPr>
        <w:fldChar w:fldCharType="separate"/>
      </w:r>
      <w:r w:rsidR="00833820">
        <w:rPr>
          <w:noProof/>
          <w:lang w:val="en-IE"/>
        </w:rPr>
        <w:t>(</w:t>
      </w:r>
      <w:hyperlink w:anchor="_ENREF_1" w:tooltip="Casewell, 2013 #1" w:history="1">
        <w:r w:rsidR="009B272E">
          <w:rPr>
            <w:noProof/>
            <w:lang w:val="en-IE"/>
          </w:rPr>
          <w:t>1</w:t>
        </w:r>
      </w:hyperlink>
      <w:r w:rsidR="00833820">
        <w:rPr>
          <w:noProof/>
          <w:lang w:val="en-IE"/>
        </w:rPr>
        <w:t xml:space="preserve">, </w:t>
      </w:r>
      <w:hyperlink w:anchor="_ENREF_9" w:tooltip="Mebs, 2001 #4" w:history="1">
        <w:r w:rsidR="009B272E">
          <w:rPr>
            <w:noProof/>
            <w:lang w:val="en-IE"/>
          </w:rPr>
          <w:t>9</w:t>
        </w:r>
      </w:hyperlink>
      <w:r w:rsidR="00833820">
        <w:rPr>
          <w:noProof/>
          <w:lang w:val="en-IE"/>
        </w:rPr>
        <w:t xml:space="preserve">, </w:t>
      </w:r>
      <w:hyperlink w:anchor="_ENREF_10" w:tooltip="Sasa, 1999 #3" w:history="1">
        <w:r w:rsidR="009B272E">
          <w:rPr>
            <w:noProof/>
            <w:lang w:val="en-IE"/>
          </w:rPr>
          <w:t>10</w:t>
        </w:r>
      </w:hyperlink>
      <w:r w:rsidR="00833820">
        <w:rPr>
          <w:noProof/>
          <w:lang w:val="en-IE"/>
        </w:rPr>
        <w:t>)</w:t>
      </w:r>
      <w:r w:rsidR="00D45F7F">
        <w:rPr>
          <w:lang w:val="en-IE"/>
        </w:rPr>
        <w:fldChar w:fldCharType="end"/>
      </w:r>
      <w:r>
        <w:rPr>
          <w:lang w:val="en-IE"/>
        </w:rPr>
        <w:t>.</w:t>
      </w:r>
      <w:r w:rsidR="00155347">
        <w:rPr>
          <w:lang w:val="en-IE"/>
        </w:rPr>
        <w:t xml:space="preserve"> By flipping the inconvenience </w:t>
      </w:r>
      <w:r w:rsidR="00594499">
        <w:rPr>
          <w:lang w:val="en-IE"/>
        </w:rPr>
        <w:t xml:space="preserve">usually </w:t>
      </w:r>
      <w:r w:rsidR="00155347">
        <w:rPr>
          <w:lang w:val="en-IE"/>
        </w:rPr>
        <w:t xml:space="preserve">associated with the use of none-natural test models for venom potency </w:t>
      </w:r>
      <w:r w:rsidR="00155347">
        <w:rPr>
          <w:lang w:val="en-IE"/>
        </w:rPr>
        <w:fldChar w:fldCharType="begin"/>
      </w:r>
      <w:r w:rsidR="000E5E13">
        <w:rPr>
          <w:lang w:val="en-IE"/>
        </w:rPr>
        <w:instrText xml:space="preserve"> ADDIN EN.CITE &lt;EndNote&gt;&lt;Cite&gt;&lt;Author&gt;da Silva&lt;/Author&gt;&lt;Year&gt;2001&lt;/Year&gt;&lt;RecNum&gt;7&lt;/RecNum&gt;&lt;DisplayText&gt;(24)&lt;/DisplayText&gt;&lt;record&gt;&lt;rec-number&gt;7&lt;/rec-number&gt;&lt;foreign-keys&gt;&lt;key app="EN" db-id="ax5t9ztwnxe5f8edetnp2tzne0aaff55ftr5" timestamp="1457288882"&gt;7&lt;/key&gt;&lt;/foreign-keys&gt;&lt;ref-type name="Journal Article"&gt;17&lt;/ref-type&gt;&lt;contributors&gt;&lt;authors&gt;&lt;author&gt;da Silva, Nelson Jorge&lt;/author&gt;&lt;author&gt;Aird, Steven D&lt;/author&gt;&lt;/authors&gt;&lt;/contributors&gt;&lt;titles&gt;&lt;title&gt;Prey specificity, comparative lethality and compositional differences of coral snake venoms&lt;/title&gt;&lt;secondary-title&gt;Comparative Biochemistry and Physiology Part C: Toxicology &amp;amp; Pharmacology&lt;/secondary-title&gt;&lt;/titles&gt;&lt;periodical&gt;&lt;full-title&gt;Comparative Biochemistry and Physiology Part C: Toxicology &amp;amp; Pharmacology&lt;/full-title&gt;&lt;/periodical&gt;&lt;pages&gt;425-456&lt;/pages&gt;&lt;volume&gt;128&lt;/volume&gt;&lt;number&gt;3&lt;/number&gt;&lt;dates&gt;&lt;year&gt;2001&lt;/year&gt;&lt;/dates&gt;&lt;isbn&gt;1532-0456&lt;/isbn&gt;&lt;urls&gt;&lt;/urls&gt;&lt;/record&gt;&lt;/Cite&gt;&lt;/EndNote&gt;</w:instrText>
      </w:r>
      <w:r w:rsidR="00155347">
        <w:rPr>
          <w:lang w:val="en-IE"/>
        </w:rPr>
        <w:fldChar w:fldCharType="separate"/>
      </w:r>
      <w:r w:rsidR="000E5E13">
        <w:rPr>
          <w:noProof/>
          <w:lang w:val="en-IE"/>
        </w:rPr>
        <w:t>(</w:t>
      </w:r>
      <w:hyperlink w:anchor="_ENREF_24" w:tooltip="da Silva, 2001 #7" w:history="1">
        <w:r w:rsidR="009B272E">
          <w:rPr>
            <w:noProof/>
            <w:lang w:val="en-IE"/>
          </w:rPr>
          <w:t>24</w:t>
        </w:r>
      </w:hyperlink>
      <w:r w:rsidR="000E5E13">
        <w:rPr>
          <w:noProof/>
          <w:lang w:val="en-IE"/>
        </w:rPr>
        <w:t>)</w:t>
      </w:r>
      <w:r w:rsidR="00155347">
        <w:rPr>
          <w:lang w:val="en-IE"/>
        </w:rPr>
        <w:fldChar w:fldCharType="end"/>
      </w:r>
      <w:r w:rsidR="00155347">
        <w:rPr>
          <w:lang w:val="en-IE"/>
        </w:rPr>
        <w:t xml:space="preserve"> we show that venom is generally prey-specific with higher potencies associated with species </w:t>
      </w:r>
      <w:r w:rsidR="00594499">
        <w:rPr>
          <w:lang w:val="en-IE"/>
        </w:rPr>
        <w:t xml:space="preserve">that more </w:t>
      </w:r>
      <w:r w:rsidR="00155347">
        <w:rPr>
          <w:lang w:val="en-IE"/>
        </w:rPr>
        <w:t xml:space="preserve">closely </w:t>
      </w:r>
      <w:r w:rsidR="00594499">
        <w:rPr>
          <w:lang w:val="en-IE"/>
        </w:rPr>
        <w:t xml:space="preserve">resemble a species </w:t>
      </w:r>
      <w:r w:rsidR="00155347">
        <w:rPr>
          <w:lang w:val="en-IE"/>
        </w:rPr>
        <w:t>diet.</w:t>
      </w:r>
      <w:r w:rsidR="00594499">
        <w:rPr>
          <w:lang w:val="en-IE"/>
        </w:rPr>
        <w:t xml:space="preserve">  This prey-specific effect found in our analysis is also </w:t>
      </w:r>
      <w:r w:rsidR="0023674A">
        <w:rPr>
          <w:lang w:val="en-IE"/>
        </w:rPr>
        <w:t>likely to underestimate</w:t>
      </w:r>
      <w:r w:rsidR="00E8795C">
        <w:rPr>
          <w:lang w:val="en-IE"/>
        </w:rPr>
        <w:t xml:space="preserve"> the </w:t>
      </w:r>
      <w:r w:rsidR="0023674A">
        <w:rPr>
          <w:lang w:val="en-IE"/>
        </w:rPr>
        <w:t xml:space="preserve">prey </w:t>
      </w:r>
      <w:r w:rsidR="00E8795C">
        <w:rPr>
          <w:lang w:val="en-IE"/>
        </w:rPr>
        <w:t>specific nature of venom</w:t>
      </w:r>
      <w:r w:rsidR="0023674A">
        <w:rPr>
          <w:lang w:val="en-IE"/>
        </w:rPr>
        <w:t xml:space="preserve"> in general</w:t>
      </w:r>
      <w:r w:rsidR="00C03DDC">
        <w:rPr>
          <w:lang w:val="en-IE"/>
        </w:rPr>
        <w:t xml:space="preserve"> due to our</w:t>
      </w:r>
      <w:r w:rsidR="0023674A">
        <w:rPr>
          <w:lang w:val="en-IE"/>
        </w:rPr>
        <w:t xml:space="preserve"> use of LD</w:t>
      </w:r>
      <w:r w:rsidR="0023674A" w:rsidRPr="00794AA9">
        <w:rPr>
          <w:vertAlign w:val="subscript"/>
          <w:lang w:val="en-IE"/>
        </w:rPr>
        <w:t>50</w:t>
      </w:r>
      <w:r w:rsidR="0023674A">
        <w:rPr>
          <w:lang w:val="en-IE"/>
        </w:rPr>
        <w:t xml:space="preserve">. </w:t>
      </w:r>
      <w:r w:rsidR="00E8795C">
        <w:rPr>
          <w:lang w:val="en-IE"/>
        </w:rPr>
        <w:t>While LD</w:t>
      </w:r>
      <w:r w:rsidR="00E8795C" w:rsidRPr="005B1F15">
        <w:rPr>
          <w:vertAlign w:val="subscript"/>
          <w:lang w:val="en-IE"/>
        </w:rPr>
        <w:t>50</w:t>
      </w:r>
      <w:r w:rsidR="00E8795C">
        <w:rPr>
          <w:vertAlign w:val="subscript"/>
          <w:lang w:val="en-IE"/>
        </w:rPr>
        <w:t xml:space="preserve"> </w:t>
      </w:r>
      <w:r w:rsidR="00E8795C">
        <w:rPr>
          <w:lang w:val="en-IE"/>
        </w:rPr>
        <w:t xml:space="preserve">measures the </w:t>
      </w:r>
      <w:r w:rsidR="00996542">
        <w:rPr>
          <w:lang w:val="en-IE"/>
        </w:rPr>
        <w:t xml:space="preserve">lethality </w:t>
      </w:r>
      <w:r w:rsidR="00E8795C">
        <w:rPr>
          <w:lang w:val="en-IE"/>
        </w:rPr>
        <w:t>of a venom</w:t>
      </w:r>
      <w:r w:rsidR="00996542">
        <w:rPr>
          <w:lang w:val="en-IE"/>
        </w:rPr>
        <w:t>,</w:t>
      </w:r>
      <w:r w:rsidR="00E8795C">
        <w:rPr>
          <w:lang w:val="en-IE"/>
        </w:rPr>
        <w:t xml:space="preserve"> it is likely that venom is select</w:t>
      </w:r>
      <w:r w:rsidR="00594499">
        <w:rPr>
          <w:lang w:val="en-IE"/>
        </w:rPr>
        <w:t>ed</w:t>
      </w:r>
      <w:r w:rsidR="00E8795C">
        <w:rPr>
          <w:lang w:val="en-IE"/>
        </w:rPr>
        <w:t xml:space="preserve"> to </w:t>
      </w:r>
      <w:r w:rsidR="00594499">
        <w:rPr>
          <w:lang w:val="en-IE"/>
        </w:rPr>
        <w:t>simply</w:t>
      </w:r>
      <w:r w:rsidR="00D86625">
        <w:rPr>
          <w:lang w:val="en-IE"/>
        </w:rPr>
        <w:t xml:space="preserve"> </w:t>
      </w:r>
      <w:r w:rsidR="0093758B">
        <w:rPr>
          <w:lang w:val="en-IE"/>
        </w:rPr>
        <w:t xml:space="preserve">subdue </w:t>
      </w:r>
      <w:r w:rsidR="00D86625">
        <w:rPr>
          <w:lang w:val="en-IE"/>
        </w:rPr>
        <w:t>prey</w:t>
      </w:r>
      <w:r w:rsidR="00996542">
        <w:rPr>
          <w:lang w:val="en-IE"/>
        </w:rPr>
        <w:t>, as opposed to cause mortality,</w:t>
      </w:r>
      <w:r w:rsidR="00C03DDC">
        <w:rPr>
          <w:lang w:val="en-IE"/>
        </w:rPr>
        <w:t xml:space="preserve"> </w:t>
      </w:r>
      <w:r w:rsidR="0093758B">
        <w:rPr>
          <w:lang w:val="en-IE"/>
        </w:rPr>
        <w:t>in order</w:t>
      </w:r>
      <w:r w:rsidR="00C03DDC">
        <w:rPr>
          <w:lang w:val="en-IE"/>
        </w:rPr>
        <w:t xml:space="preserve"> </w:t>
      </w:r>
      <w:r w:rsidR="00406ED4">
        <w:rPr>
          <w:lang w:val="en-IE"/>
        </w:rPr>
        <w:t xml:space="preserve">to </w:t>
      </w:r>
      <w:r w:rsidR="00C03DDC">
        <w:rPr>
          <w:lang w:val="en-IE"/>
        </w:rPr>
        <w:t>reduce the chances of prey escaping or retaliating</w:t>
      </w:r>
      <w:r w:rsidR="00996542">
        <w:rPr>
          <w:lang w:val="en-IE"/>
        </w:rPr>
        <w:t xml:space="preserve"> </w:t>
      </w:r>
      <w:r w:rsidR="00996542">
        <w:rPr>
          <w:lang w:val="en-IE"/>
        </w:rPr>
        <w:fldChar w:fldCharType="begin"/>
      </w:r>
      <w:r w:rsidR="000E5E13">
        <w:rPr>
          <w:lang w:val="en-IE"/>
        </w:rPr>
        <w:instrText xml:space="preserve"> ADDIN EN.CITE &lt;EndNote&gt;&lt;Cite&gt;&lt;Author&gt;Barlow&lt;/Author&gt;&lt;Year&gt;2009&lt;/Year&gt;&lt;RecNum&gt;2&lt;/RecNum&gt;&lt;DisplayText&gt;(25)&lt;/DisplayText&gt;&lt;record&gt;&lt;rec-number&gt;2&lt;/rec-number&gt;&lt;foreign-keys&gt;&lt;key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EndNote&gt;</w:instrText>
      </w:r>
      <w:r w:rsidR="00996542">
        <w:rPr>
          <w:lang w:val="en-IE"/>
        </w:rPr>
        <w:fldChar w:fldCharType="separate"/>
      </w:r>
      <w:r w:rsidR="000E5E13">
        <w:rPr>
          <w:noProof/>
          <w:lang w:val="en-IE"/>
        </w:rPr>
        <w:t>(</w:t>
      </w:r>
      <w:hyperlink w:anchor="_ENREF_25" w:tooltip="Barlow, 2009 #2" w:history="1">
        <w:r w:rsidR="009B272E">
          <w:rPr>
            <w:noProof/>
            <w:lang w:val="en-IE"/>
          </w:rPr>
          <w:t>25</w:t>
        </w:r>
      </w:hyperlink>
      <w:r w:rsidR="000E5E13">
        <w:rPr>
          <w:noProof/>
          <w:lang w:val="en-IE"/>
        </w:rPr>
        <w:t>)</w:t>
      </w:r>
      <w:r w:rsidR="00996542">
        <w:rPr>
          <w:lang w:val="en-IE"/>
        </w:rPr>
        <w:fldChar w:fldCharType="end"/>
      </w:r>
      <w:r w:rsidR="00C03DDC">
        <w:rPr>
          <w:lang w:val="en-IE"/>
        </w:rPr>
        <w:t xml:space="preserve">. </w:t>
      </w:r>
      <w:r w:rsidR="00236A49">
        <w:rPr>
          <w:lang w:val="en-IE"/>
        </w:rPr>
        <w:t xml:space="preserve">Even though </w:t>
      </w:r>
      <w:r w:rsidR="00C03DDC">
        <w:rPr>
          <w:lang w:val="en-IE"/>
        </w:rPr>
        <w:t>prey</w:t>
      </w:r>
      <w:r w:rsidR="00996542">
        <w:rPr>
          <w:lang w:val="en-IE"/>
        </w:rPr>
        <w:t xml:space="preserve"> mortality</w:t>
      </w:r>
      <w:r w:rsidR="00C03DDC">
        <w:rPr>
          <w:lang w:val="en-IE"/>
        </w:rPr>
        <w:t xml:space="preserve"> achieve</w:t>
      </w:r>
      <w:r w:rsidR="00996542">
        <w:rPr>
          <w:lang w:val="en-IE"/>
        </w:rPr>
        <w:t>s</w:t>
      </w:r>
      <w:r w:rsidR="00C03DDC">
        <w:rPr>
          <w:lang w:val="en-IE"/>
        </w:rPr>
        <w:t xml:space="preserve"> this</w:t>
      </w:r>
      <w:r w:rsidR="00236A49">
        <w:rPr>
          <w:lang w:val="en-IE"/>
        </w:rPr>
        <w:t>, other</w:t>
      </w:r>
      <w:r w:rsidR="00C03DDC">
        <w:rPr>
          <w:lang w:val="en-IE"/>
        </w:rPr>
        <w:t xml:space="preserve"> measures</w:t>
      </w:r>
      <w:r w:rsidR="00236A49">
        <w:rPr>
          <w:lang w:val="en-IE"/>
        </w:rPr>
        <w:t xml:space="preserve"> of venoms </w:t>
      </w:r>
      <w:r w:rsidR="0093758B">
        <w:rPr>
          <w:lang w:val="en-IE"/>
        </w:rPr>
        <w:t>ability to subdue prey,</w:t>
      </w:r>
      <w:r w:rsidR="00236A49">
        <w:rPr>
          <w:lang w:val="en-IE"/>
        </w:rPr>
        <w:t xml:space="preserve"> such as</w:t>
      </w:r>
      <w:r w:rsidR="00C03DDC">
        <w:rPr>
          <w:lang w:val="en-IE"/>
        </w:rPr>
        <w:t xml:space="preserve"> the speed at which a venom </w:t>
      </w:r>
      <w:r w:rsidR="0093758B">
        <w:rPr>
          <w:lang w:val="en-IE"/>
        </w:rPr>
        <w:t>affects prey,</w:t>
      </w:r>
      <w:r w:rsidR="00C03DDC">
        <w:rPr>
          <w:lang w:val="en-IE"/>
        </w:rPr>
        <w:t xml:space="preserve"> may </w:t>
      </w:r>
      <w:r w:rsidR="00996542">
        <w:rPr>
          <w:lang w:val="en-IE"/>
        </w:rPr>
        <w:t>give</w:t>
      </w:r>
      <w:r w:rsidR="00C03DDC">
        <w:rPr>
          <w:lang w:val="en-IE"/>
        </w:rPr>
        <w:t xml:space="preserve"> clearer reflection of</w:t>
      </w:r>
      <w:r w:rsidR="00996542">
        <w:rPr>
          <w:lang w:val="en-IE"/>
        </w:rPr>
        <w:t xml:space="preserve"> venoms prey-specificity</w:t>
      </w:r>
      <w:r w:rsidR="00C03DDC">
        <w:rPr>
          <w:lang w:val="en-IE"/>
        </w:rPr>
        <w:t xml:space="preserve"> </w:t>
      </w:r>
      <w:r w:rsidR="00A93C1D">
        <w:rPr>
          <w:lang w:val="en-IE"/>
        </w:rPr>
        <w:fldChar w:fldCharType="begin"/>
      </w:r>
      <w:r w:rsidR="000E5E13">
        <w:rPr>
          <w:lang w:val="en-IE"/>
        </w:rPr>
        <w:instrText xml:space="preserve"> ADDIN EN.CITE &lt;EndNote&gt;&lt;Cite&gt;&lt;Author&gt;Barlow&lt;/Author&gt;&lt;Year&gt;2009&lt;/Year&gt;&lt;RecNum&gt;2&lt;/RecNum&gt;&lt;DisplayText&gt;(25)&lt;/DisplayText&gt;&lt;record&gt;&lt;rec-number&gt;2&lt;/rec-number&gt;&lt;foreign-keys&gt;&lt;key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EndNote&gt;</w:instrText>
      </w:r>
      <w:r w:rsidR="00A93C1D">
        <w:rPr>
          <w:lang w:val="en-IE"/>
        </w:rPr>
        <w:fldChar w:fldCharType="separate"/>
      </w:r>
      <w:r w:rsidR="000E5E13">
        <w:rPr>
          <w:noProof/>
          <w:lang w:val="en-IE"/>
        </w:rPr>
        <w:t>(</w:t>
      </w:r>
      <w:hyperlink w:anchor="_ENREF_25" w:tooltip="Barlow, 2009 #2" w:history="1">
        <w:r w:rsidR="009B272E">
          <w:rPr>
            <w:noProof/>
            <w:lang w:val="en-IE"/>
          </w:rPr>
          <w:t>25</w:t>
        </w:r>
      </w:hyperlink>
      <w:r w:rsidR="000E5E13">
        <w:rPr>
          <w:noProof/>
          <w:lang w:val="en-IE"/>
        </w:rPr>
        <w:t>)</w:t>
      </w:r>
      <w:r w:rsidR="00A93C1D">
        <w:rPr>
          <w:lang w:val="en-IE"/>
        </w:rPr>
        <w:fldChar w:fldCharType="end"/>
      </w:r>
      <w:r w:rsidR="00236A49">
        <w:rPr>
          <w:lang w:val="en-IE"/>
        </w:rPr>
        <w:t xml:space="preserve">. </w:t>
      </w:r>
      <w:r w:rsidR="00996542">
        <w:rPr>
          <w:lang w:val="en-IE"/>
        </w:rPr>
        <w:t xml:space="preserve">Despite such limitations, </w:t>
      </w:r>
      <w:r w:rsidR="00794AA9">
        <w:rPr>
          <w:lang w:val="en-IE"/>
        </w:rPr>
        <w:t>we find a clear pattern of prey</w:t>
      </w:r>
      <w:r w:rsidR="00996542">
        <w:rPr>
          <w:lang w:val="en-IE"/>
        </w:rPr>
        <w:t>-</w:t>
      </w:r>
      <w:r w:rsidR="00794AA9">
        <w:rPr>
          <w:lang w:val="en-IE"/>
        </w:rPr>
        <w:t>specificity</w:t>
      </w:r>
      <w:r w:rsidR="00996542">
        <w:rPr>
          <w:lang w:val="en-IE"/>
        </w:rPr>
        <w:t xml:space="preserve"> suggesting that cases of </w:t>
      </w:r>
      <w:r w:rsidR="00996542">
        <w:t>non-prey</w:t>
      </w:r>
      <w:r w:rsidR="00585B1C">
        <w:t xml:space="preserve"> specific venom </w:t>
      </w:r>
      <w:r w:rsidR="00585B1C" w:rsidRPr="002A7338">
        <w:fldChar w:fldCharType="begin">
          <w:fldData xml:space="preserve">PEVuZE5vdGU+PENpdGU+PEF1dGhvcj5Wb3NzPC9BdXRob3I+PFllYXI+MjAxMzwvWWVhcj48UmVj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</w:fldData>
        </w:fldChar>
      </w:r>
      <w:r w:rsidR="000E5E13">
        <w:instrText xml:space="preserve"> ADDIN EN.CITE </w:instrText>
      </w:r>
      <w:r w:rsidR="000E5E13">
        <w:fldChar w:fldCharType="begin">
          <w:fldData xml:space="preserve">PEVuZE5vdGU+PENpdGU+PEF1dGhvcj5Wb3NzPC9BdXRob3I+PFllYXI+MjAxMzwvWWVhcj48UmVj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</w:fldData>
        </w:fldChar>
      </w:r>
      <w:r w:rsidR="000E5E13">
        <w:instrText xml:space="preserve"> ADDIN EN.CITE.DATA </w:instrText>
      </w:r>
      <w:r w:rsidR="000E5E13">
        <w:fldChar w:fldCharType="end"/>
      </w:r>
      <w:r w:rsidR="00585B1C" w:rsidRPr="002A7338">
        <w:fldChar w:fldCharType="separate"/>
      </w:r>
      <w:r w:rsidR="000E5E13">
        <w:rPr>
          <w:noProof/>
        </w:rPr>
        <w:t>(</w:t>
      </w:r>
      <w:hyperlink w:anchor="_ENREF_28" w:tooltip="Williams, 1988 #23" w:history="1">
        <w:r w:rsidR="009B272E">
          <w:rPr>
            <w:noProof/>
          </w:rPr>
          <w:t>28-32</w:t>
        </w:r>
      </w:hyperlink>
      <w:r w:rsidR="000E5E13">
        <w:rPr>
          <w:noProof/>
        </w:rPr>
        <w:t>)</w:t>
      </w:r>
      <w:r w:rsidR="00585B1C" w:rsidRPr="002A7338">
        <w:fldChar w:fldCharType="end"/>
      </w:r>
      <w:r w:rsidR="00996542">
        <w:t xml:space="preserve"> are</w:t>
      </w:r>
      <w:r w:rsidR="00585B1C">
        <w:t xml:space="preserve"> more likely to be the exception</w:t>
      </w:r>
      <w:r w:rsidR="00996542">
        <w:t xml:space="preserve"> to the general rule</w:t>
      </w:r>
      <w:r w:rsidR="00B96C24">
        <w:rPr>
          <w:lang w:val="en-IE"/>
        </w:rPr>
        <w:t>.</w:t>
      </w:r>
      <w:r w:rsidR="0033201C">
        <w:rPr>
          <w:lang w:val="en-IE"/>
        </w:rPr>
        <w:t xml:space="preserve"> </w:t>
      </w:r>
    </w:p>
    <w:p w14:paraId="38E5B002" w14:textId="4A28173A" w:rsidR="00EB5EA6" w:rsidRDefault="00CA7015" w:rsidP="008C1F11">
      <w:pPr>
        <w:spacing w:line="360" w:lineRule="auto"/>
        <w:ind w:firstLine="720"/>
        <w:rPr>
          <w:lang w:val="en-IE"/>
        </w:rPr>
      </w:pPr>
      <w:r>
        <w:rPr>
          <w:lang w:val="en-IE"/>
        </w:rPr>
        <w:t>In terms of macroecological patterns, we u</w:t>
      </w:r>
      <w:r w:rsidR="00B75FF0">
        <w:rPr>
          <w:lang w:val="en-IE"/>
        </w:rPr>
        <w:t xml:space="preserve">nsurprisingly we found </w:t>
      </w:r>
      <w:r>
        <w:rPr>
          <w:lang w:val="en-IE"/>
        </w:rPr>
        <w:t>that</w:t>
      </w:r>
      <w:r w:rsidR="00311948">
        <w:rPr>
          <w:lang w:val="en-IE"/>
        </w:rPr>
        <w:t xml:space="preserve"> </w:t>
      </w:r>
      <w:r w:rsidR="00E7261A">
        <w:rPr>
          <w:lang w:val="en-IE"/>
        </w:rPr>
        <w:t xml:space="preserve">larger snakes </w:t>
      </w:r>
      <w:r w:rsidR="00311948">
        <w:rPr>
          <w:lang w:val="en-IE"/>
        </w:rPr>
        <w:t>ha</w:t>
      </w:r>
      <w:r>
        <w:rPr>
          <w:lang w:val="en-IE"/>
        </w:rPr>
        <w:t>d</w:t>
      </w:r>
      <w:r w:rsidR="00311948">
        <w:rPr>
          <w:lang w:val="en-IE"/>
        </w:rPr>
        <w:t xml:space="preserve"> larger </w:t>
      </w:r>
      <w:r>
        <w:rPr>
          <w:lang w:val="en-IE"/>
        </w:rPr>
        <w:t>quantities</w:t>
      </w:r>
      <w:r w:rsidR="00311948">
        <w:rPr>
          <w:lang w:val="en-IE"/>
        </w:rPr>
        <w:t xml:space="preserve"> of venom. More </w:t>
      </w:r>
      <w:r>
        <w:rPr>
          <w:lang w:val="en-IE"/>
        </w:rPr>
        <w:t>s</w:t>
      </w:r>
      <w:r w:rsidR="00311948">
        <w:rPr>
          <w:lang w:val="en-IE"/>
        </w:rPr>
        <w:t>urprisingly</w:t>
      </w:r>
      <w:r w:rsidR="00327156">
        <w:rPr>
          <w:lang w:val="en-IE"/>
        </w:rPr>
        <w:t xml:space="preserve"> </w:t>
      </w:r>
      <w:r w:rsidR="00265551">
        <w:rPr>
          <w:lang w:val="en-IE"/>
        </w:rPr>
        <w:t xml:space="preserve">these </w:t>
      </w:r>
      <w:r w:rsidR="00327156">
        <w:rPr>
          <w:lang w:val="en-IE"/>
        </w:rPr>
        <w:t>increase</w:t>
      </w:r>
      <w:r w:rsidR="00265551">
        <w:rPr>
          <w:lang w:val="en-IE"/>
        </w:rPr>
        <w:t>s</w:t>
      </w:r>
      <w:r w:rsidR="00327156">
        <w:rPr>
          <w:lang w:val="en-IE"/>
        </w:rPr>
        <w:t xml:space="preserve"> </w:t>
      </w:r>
      <w:r w:rsidR="00D7739B">
        <w:rPr>
          <w:lang w:val="en-IE"/>
        </w:rPr>
        <w:t>did</w:t>
      </w:r>
      <w:r w:rsidR="00327156">
        <w:rPr>
          <w:lang w:val="en-IE"/>
        </w:rPr>
        <w:t xml:space="preserve"> not follow </w:t>
      </w:r>
      <w:r w:rsidR="00265551">
        <w:rPr>
          <w:lang w:val="en-IE"/>
        </w:rPr>
        <w:t xml:space="preserve">the </w:t>
      </w:r>
      <w:r w:rsidR="006054D8">
        <w:rPr>
          <w:lang w:val="en-IE"/>
        </w:rPr>
        <w:t>expected</w:t>
      </w:r>
      <w:r w:rsidR="00265551">
        <w:rPr>
          <w:lang w:val="en-IE"/>
        </w:rPr>
        <w:t xml:space="preserve"> scaling </w:t>
      </w:r>
      <w:r w:rsidR="004305B6" w:rsidRPr="004305B6">
        <w:rPr>
          <w:lang w:val="en-IE"/>
        </w:rPr>
        <w:t>allometry</w:t>
      </w:r>
      <w:r w:rsidR="004305B6" w:rsidRPr="004305B6" w:rsidDel="004305B6">
        <w:rPr>
          <w:lang w:val="en-IE"/>
        </w:rPr>
        <w:t xml:space="preserve"> </w:t>
      </w:r>
      <w:r w:rsidR="00265551">
        <w:rPr>
          <w:lang w:val="en-IE"/>
        </w:rPr>
        <w:t>predicted</w:t>
      </w:r>
      <w:r w:rsidR="006054D8">
        <w:rPr>
          <w:lang w:val="en-IE"/>
        </w:rPr>
        <w:t xml:space="preserve"> from a pr</w:t>
      </w:r>
      <w:r w:rsidR="00D7739B">
        <w:rPr>
          <w:lang w:val="en-IE"/>
        </w:rPr>
        <w:t>edator-prey scaling perspective</w:t>
      </w:r>
      <w:r w:rsidR="00F540F5">
        <w:rPr>
          <w:lang w:val="en-IE"/>
        </w:rPr>
        <w:t xml:space="preserve"> </w:t>
      </w:r>
      <w:r w:rsidR="00F540F5">
        <w:rPr>
          <w:lang w:val="en-IE"/>
        </w:rPr>
        <w:fldChar w:fldCharType="begin"/>
      </w:r>
      <w:r w:rsidR="00833820">
        <w:rPr>
          <w:lang w:val="en-IE"/>
        </w:rPr>
        <w:instrText xml:space="preserve"> ADDIN EN.CITE &lt;EndNote&gt;&lt;Cite&gt;&lt;Author&gt;Carbone&lt;/Author&gt;&lt;Year&gt;2014&lt;/Year&gt;&lt;RecNum&gt;93&lt;/RecNum&gt;&lt;DisplayText&gt;(18)&lt;/DisplayText&gt;&lt;record&gt;&lt;rec-number&gt;93&lt;/rec-number&gt;&lt;foreign-keys&gt;&lt;key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F540F5">
        <w:rPr>
          <w:lang w:val="en-IE"/>
        </w:rPr>
        <w:fldChar w:fldCharType="separate"/>
      </w:r>
      <w:r w:rsidR="00833820">
        <w:rPr>
          <w:noProof/>
          <w:lang w:val="en-IE"/>
        </w:rPr>
        <w:t>(</w:t>
      </w:r>
      <w:hyperlink w:anchor="_ENREF_18" w:tooltip="Carbone, 2014 #93" w:history="1">
        <w:r w:rsidR="009B272E">
          <w:rPr>
            <w:noProof/>
            <w:lang w:val="en-IE"/>
          </w:rPr>
          <w:t>18</w:t>
        </w:r>
      </w:hyperlink>
      <w:r w:rsidR="00833820">
        <w:rPr>
          <w:noProof/>
          <w:lang w:val="en-IE"/>
        </w:rPr>
        <w:t>)</w:t>
      </w:r>
      <w:r w:rsidR="00F540F5">
        <w:rPr>
          <w:lang w:val="en-IE"/>
        </w:rPr>
        <w:fldChar w:fldCharType="end"/>
      </w:r>
      <w:r w:rsidR="00302E87">
        <w:rPr>
          <w:lang w:val="en-IE"/>
        </w:rPr>
        <w:t xml:space="preserve"> </w:t>
      </w:r>
      <w:r w:rsidR="00D7739B">
        <w:rPr>
          <w:lang w:val="en-IE"/>
        </w:rPr>
        <w:t>with</w:t>
      </w:r>
      <w:r w:rsidR="00F540F5">
        <w:rPr>
          <w:lang w:val="en-IE"/>
        </w:rPr>
        <w:t xml:space="preserve"> venom volume increasing faster with </w:t>
      </w:r>
      <w:r w:rsidR="00302E87">
        <w:rPr>
          <w:lang w:val="en-IE"/>
        </w:rPr>
        <w:t>snake</w:t>
      </w:r>
      <w:r w:rsidR="00406ED4">
        <w:rPr>
          <w:lang w:val="en-IE"/>
        </w:rPr>
        <w:t xml:space="preserve"> </w:t>
      </w:r>
      <w:r w:rsidR="00F540F5">
        <w:rPr>
          <w:lang w:val="en-IE"/>
        </w:rPr>
        <w:t>body size than expected</w:t>
      </w:r>
      <w:r w:rsidR="006054D8">
        <w:rPr>
          <w:lang w:val="en-IE"/>
        </w:rPr>
        <w:t>.</w:t>
      </w:r>
      <w:r w:rsidR="00EA3500">
        <w:rPr>
          <w:lang w:val="en-IE"/>
        </w:rPr>
        <w:t xml:space="preserve"> Even</w:t>
      </w:r>
      <w:r w:rsidR="00C20672">
        <w:rPr>
          <w:lang w:val="en-IE"/>
        </w:rPr>
        <w:t xml:space="preserve"> when</w:t>
      </w:r>
      <w:r w:rsidR="00EA3500">
        <w:rPr>
          <w:lang w:val="en-IE"/>
        </w:rPr>
        <w:t xml:space="preserve"> considering potential variation in the </w:t>
      </w:r>
      <w:proofErr w:type="spellStart"/>
      <w:r w:rsidR="00EA3500">
        <w:rPr>
          <w:lang w:val="en-IE"/>
        </w:rPr>
        <w:t>allo</w:t>
      </w:r>
      <w:r w:rsidR="00F540F5">
        <w:rPr>
          <w:lang w:val="en-IE"/>
        </w:rPr>
        <w:t>metric</w:t>
      </w:r>
      <w:proofErr w:type="spellEnd"/>
      <w:r w:rsidR="00F540F5">
        <w:rPr>
          <w:lang w:val="en-IE"/>
        </w:rPr>
        <w:t xml:space="preserve"> scaling of </w:t>
      </w:r>
      <w:r w:rsidR="00302E87" w:rsidRPr="00302E87">
        <w:t xml:space="preserve"> </w:t>
      </w:r>
      <w:r w:rsidR="00302E87" w:rsidRPr="00302E87">
        <w:rPr>
          <w:lang w:val="en-IE"/>
        </w:rPr>
        <w:t xml:space="preserve">toxicological </w:t>
      </w:r>
      <w:r w:rsidR="00302E87">
        <w:rPr>
          <w:lang w:val="en-IE"/>
        </w:rPr>
        <w:t>effects</w:t>
      </w:r>
      <w:r w:rsidR="00173F0D">
        <w:rPr>
          <w:lang w:val="en-IE"/>
        </w:rPr>
        <w:t xml:space="preserve"> (equation 2) </w:t>
      </w:r>
      <w:r w:rsidR="009035EA">
        <w:fldChar w:fldCharType="begin"/>
      </w:r>
      <w:r w:rsidR="000E5E13">
        <w:instrText xml:space="preserve"> ADDIN EN.CITE &lt;EndNote&gt;&lt;Cite&gt;&lt;Author&gt;Nestorov&lt;/Author&gt;&lt;Year&gt;2003&lt;/Year&gt;&lt;RecNum&gt;101&lt;/RecNum&gt;&lt;DisplayText&gt;(38)&lt;/DisplayText&gt;&lt;record&gt;&lt;rec-number&gt;101&lt;/rec-number&gt;&lt;foreign-keys&gt;&lt;key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9035EA">
        <w:fldChar w:fldCharType="separate"/>
      </w:r>
      <w:r w:rsidR="000E5E13">
        <w:rPr>
          <w:noProof/>
        </w:rPr>
        <w:t>(</w:t>
      </w:r>
      <w:hyperlink w:anchor="_ENREF_38" w:tooltip="Nestorov, 2003 #101" w:history="1">
        <w:r w:rsidR="009B272E">
          <w:rPr>
            <w:noProof/>
          </w:rPr>
          <w:t>38</w:t>
        </w:r>
      </w:hyperlink>
      <w:r w:rsidR="000E5E13">
        <w:rPr>
          <w:noProof/>
        </w:rPr>
        <w:t>)</w:t>
      </w:r>
      <w:r w:rsidR="009035EA">
        <w:fldChar w:fldCharType="end"/>
      </w:r>
      <w:r w:rsidR="00F540F5">
        <w:rPr>
          <w:lang w:val="en-IE"/>
        </w:rPr>
        <w:t xml:space="preserve">, an </w:t>
      </w:r>
      <w:r w:rsidR="00F540F5">
        <w:rPr>
          <w:lang w:val="en-IE"/>
        </w:rPr>
        <w:lastRenderedPageBreak/>
        <w:t xml:space="preserve">exponent </w:t>
      </w:r>
      <w:r w:rsidR="00EA3500">
        <w:rPr>
          <w:lang w:val="en-IE"/>
        </w:rPr>
        <w:t>far in excess of 1</w:t>
      </w:r>
      <w:r w:rsidR="00925C5C">
        <w:rPr>
          <w:lang w:val="en-IE"/>
        </w:rPr>
        <w:t xml:space="preserve"> is</w:t>
      </w:r>
      <w:r w:rsidR="008E4012">
        <w:rPr>
          <w:lang w:val="en-IE"/>
        </w:rPr>
        <w:t xml:space="preserve"> required</w:t>
      </w:r>
      <w:r w:rsidR="009B3B95">
        <w:rPr>
          <w:lang w:val="en-IE"/>
        </w:rPr>
        <w:t xml:space="preserve"> </w:t>
      </w:r>
      <w:r w:rsidR="00173F0D">
        <w:rPr>
          <w:lang w:val="en-IE"/>
        </w:rPr>
        <w:t xml:space="preserve">for </w:t>
      </w:r>
      <w:r w:rsidR="00173F0D" w:rsidRPr="00CA7015">
        <w:rPr>
          <w:i/>
          <w:lang w:val="en-IE"/>
        </w:rPr>
        <w:t>b</w:t>
      </w:r>
      <w:r w:rsidR="00173F0D">
        <w:rPr>
          <w:lang w:val="en-IE"/>
        </w:rPr>
        <w:t xml:space="preserve"> </w:t>
      </w:r>
      <w:r w:rsidR="00EA3500">
        <w:rPr>
          <w:lang w:val="en-IE"/>
        </w:rPr>
        <w:t>in order</w:t>
      </w:r>
      <w:r w:rsidR="00173F0D">
        <w:rPr>
          <w:lang w:val="en-IE"/>
        </w:rPr>
        <w:t xml:space="preserve"> for the</w:t>
      </w:r>
      <w:r w:rsidR="00EA3500">
        <w:rPr>
          <w:lang w:val="en-IE"/>
        </w:rPr>
        <w:t xml:space="preserve"> </w:t>
      </w:r>
      <w:r w:rsidR="00173F0D">
        <w:rPr>
          <w:lang w:val="en-IE"/>
        </w:rPr>
        <w:t>observed</w:t>
      </w:r>
      <w:r w:rsidR="00EA3500">
        <w:rPr>
          <w:lang w:val="en-IE"/>
        </w:rPr>
        <w:t xml:space="preserve"> scaling of 0.75</w:t>
      </w:r>
      <w:r w:rsidR="00EA02BE">
        <w:rPr>
          <w:lang w:val="en-IE"/>
        </w:rPr>
        <w:t xml:space="preserve"> between venom volume and snake mass</w:t>
      </w:r>
      <w:r w:rsidR="00EA3500">
        <w:rPr>
          <w:lang w:val="en-IE"/>
        </w:rPr>
        <w:t xml:space="preserve"> </w:t>
      </w:r>
      <w:r w:rsidR="00173F0D">
        <w:rPr>
          <w:lang w:val="en-IE"/>
        </w:rPr>
        <w:t>to match</w:t>
      </w:r>
      <w:r w:rsidR="00EA3500">
        <w:rPr>
          <w:lang w:val="en-IE"/>
        </w:rPr>
        <w:t>.</w:t>
      </w:r>
      <w:r w:rsidR="00F540F5">
        <w:rPr>
          <w:lang w:val="en-IE"/>
        </w:rPr>
        <w:t xml:space="preserve"> Furthermore, </w:t>
      </w:r>
      <w:r w:rsidR="00C20672">
        <w:rPr>
          <w:lang w:val="en-IE"/>
        </w:rPr>
        <w:t xml:space="preserve">our analysis </w:t>
      </w:r>
      <w:r w:rsidR="00AE5117">
        <w:rPr>
          <w:lang w:val="en-IE"/>
        </w:rPr>
        <w:t xml:space="preserve">found </w:t>
      </w:r>
      <w:r w:rsidR="00C20672">
        <w:rPr>
          <w:lang w:val="en-IE"/>
        </w:rPr>
        <w:t>that the predatory-prey scaling</w:t>
      </w:r>
      <w:r w:rsidR="009B3B95">
        <w:rPr>
          <w:lang w:val="en-IE"/>
        </w:rPr>
        <w:t xml:space="preserve"> </w:t>
      </w:r>
      <w:r w:rsidR="00C20672">
        <w:rPr>
          <w:lang w:val="en-IE"/>
        </w:rPr>
        <w:t xml:space="preserve">of </w:t>
      </w:r>
      <w:r w:rsidR="00302E87">
        <w:rPr>
          <w:lang w:val="en-IE"/>
        </w:rPr>
        <w:t xml:space="preserve">venomous </w:t>
      </w:r>
      <w:r w:rsidR="00C20672">
        <w:rPr>
          <w:lang w:val="en-IE"/>
        </w:rPr>
        <w:t xml:space="preserve">snakes is much lower in comparison to snakes as a whole </w:t>
      </w:r>
      <w:r w:rsidR="00C20672">
        <w:rPr>
          <w:lang w:val="en-IE"/>
        </w:rPr>
        <w:fldChar w:fldCharType="begin"/>
      </w:r>
      <w:r w:rsidR="00833820">
        <w:rPr>
          <w:lang w:val="en-IE"/>
        </w:rPr>
        <w:instrText xml:space="preserve"> ADDIN EN.CITE &lt;EndNote&gt;&lt;Cite&gt;&lt;Author&gt;Carbone&lt;/Author&gt;&lt;Year&gt;2014&lt;/Year&gt;&lt;RecNum&gt;93&lt;/RecNum&gt;&lt;DisplayText&gt;(18)&lt;/DisplayText&gt;&lt;record&gt;&lt;rec-number&gt;93&lt;/rec-number&gt;&lt;foreign-keys&gt;&lt;key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C20672">
        <w:rPr>
          <w:lang w:val="en-IE"/>
        </w:rPr>
        <w:fldChar w:fldCharType="separate"/>
      </w:r>
      <w:r w:rsidR="00833820">
        <w:rPr>
          <w:noProof/>
          <w:lang w:val="en-IE"/>
        </w:rPr>
        <w:t>(</w:t>
      </w:r>
      <w:hyperlink w:anchor="_ENREF_18" w:tooltip="Carbone, 2014 #93" w:history="1">
        <w:r w:rsidR="009B272E">
          <w:rPr>
            <w:noProof/>
            <w:lang w:val="en-IE"/>
          </w:rPr>
          <w:t>18</w:t>
        </w:r>
      </w:hyperlink>
      <w:r w:rsidR="00833820">
        <w:rPr>
          <w:noProof/>
          <w:lang w:val="en-IE"/>
        </w:rPr>
        <w:t>)</w:t>
      </w:r>
      <w:r w:rsidR="00C20672">
        <w:rPr>
          <w:lang w:val="en-IE"/>
        </w:rPr>
        <w:fldChar w:fldCharType="end"/>
      </w:r>
      <w:r w:rsidR="00C20672">
        <w:rPr>
          <w:lang w:val="en-IE"/>
        </w:rPr>
        <w:t>, with larger venomous snakes feed</w:t>
      </w:r>
      <w:r w:rsidR="009B3B95">
        <w:rPr>
          <w:lang w:val="en-IE"/>
        </w:rPr>
        <w:t>ing</w:t>
      </w:r>
      <w:r w:rsidR="00C20672">
        <w:rPr>
          <w:lang w:val="en-IE"/>
        </w:rPr>
        <w:t xml:space="preserve"> on much smaller prey items than expected</w:t>
      </w:r>
      <w:r w:rsidR="008A2E4C">
        <w:rPr>
          <w:lang w:val="en-IE"/>
        </w:rPr>
        <w:t>, a trend that may also explain the reduced</w:t>
      </w:r>
      <w:r w:rsidR="005E66F3">
        <w:rPr>
          <w:lang w:val="en-IE"/>
        </w:rPr>
        <w:t xml:space="preserve"> venom</w:t>
      </w:r>
      <w:r w:rsidR="008A2E4C">
        <w:rPr>
          <w:lang w:val="en-IE"/>
        </w:rPr>
        <w:t xml:space="preserve"> potency with snake size seen in our main analysis</w:t>
      </w:r>
      <w:r w:rsidR="00C20672">
        <w:rPr>
          <w:lang w:val="en-IE"/>
        </w:rPr>
        <w:t>. A</w:t>
      </w:r>
      <w:r w:rsidR="00EA02BE">
        <w:rPr>
          <w:lang w:val="en-IE"/>
        </w:rPr>
        <w:t xml:space="preserve"> more </w:t>
      </w:r>
      <w:r w:rsidR="00F3761C">
        <w:rPr>
          <w:lang w:val="en-IE"/>
        </w:rPr>
        <w:t xml:space="preserve">likely </w:t>
      </w:r>
      <w:r w:rsidR="00EA3500">
        <w:rPr>
          <w:lang w:val="en-IE"/>
        </w:rPr>
        <w:t xml:space="preserve">explanation for </w:t>
      </w:r>
      <w:r w:rsidR="00B75FF0">
        <w:rPr>
          <w:lang w:val="en-IE"/>
        </w:rPr>
        <w:t>our results regarding</w:t>
      </w:r>
      <w:r w:rsidR="008A2E4C">
        <w:rPr>
          <w:lang w:val="en-IE"/>
        </w:rPr>
        <w:t xml:space="preserve"> venom volume</w:t>
      </w:r>
      <w:r w:rsidR="00EA3500">
        <w:rPr>
          <w:lang w:val="en-IE"/>
        </w:rPr>
        <w:t xml:space="preserve"> scaling is that it </w:t>
      </w:r>
      <w:r w:rsidR="009B3B95">
        <w:rPr>
          <w:lang w:val="en-IE"/>
        </w:rPr>
        <w:t xml:space="preserve">relates to </w:t>
      </w:r>
      <w:r w:rsidR="00F540F5">
        <w:rPr>
          <w:lang w:val="en-IE"/>
        </w:rPr>
        <w:t>limitations relating to</w:t>
      </w:r>
      <w:r w:rsidR="009035EA">
        <w:rPr>
          <w:lang w:val="en-IE"/>
        </w:rPr>
        <w:t xml:space="preserve"> </w:t>
      </w:r>
      <w:r w:rsidR="00EA3500">
        <w:rPr>
          <w:lang w:val="en-IE"/>
        </w:rPr>
        <w:t xml:space="preserve">metabolic </w:t>
      </w:r>
      <w:r w:rsidR="005308E0">
        <w:rPr>
          <w:lang w:val="en-IE"/>
        </w:rPr>
        <w:t>rate</w:t>
      </w:r>
      <w:r w:rsidR="00F540F5">
        <w:rPr>
          <w:lang w:val="en-IE"/>
        </w:rPr>
        <w:t xml:space="preserve"> </w:t>
      </w:r>
      <w:r w:rsidR="00F540F5">
        <w:rPr>
          <w:lang w:val="en-IE"/>
        </w:rPr>
        <w:fldChar w:fldCharType="begin"/>
      </w:r>
      <w:r w:rsidR="008F657B">
        <w:rPr>
          <w:lang w:val="en-IE"/>
        </w:rPr>
        <w:instrText xml:space="preserve"> ADDIN EN.CITE &lt;EndNote&gt;&lt;Cite&gt;&lt;Author&gt;Brown&lt;/Author&gt;&lt;Year&gt;2004&lt;/Year&gt;&lt;RecNum&gt;111&lt;/RecNum&gt;&lt;DisplayText&gt;(68)&lt;/DisplayText&gt;&lt;record&gt;&lt;rec-number&gt;111&lt;/rec-number&gt;&lt;foreign-keys&gt;&lt;key app="EN" db-id="ax5t9ztwnxe5f8edetnp2tzne0aaff55ftr5" timestamp="1468852900"&gt;111&lt;/key&gt;&lt;/foreign-keys&gt;&lt;ref-type name="Journal Article"&gt;17&lt;/ref-type&gt;&lt;contributors&gt;&lt;authors&gt;&lt;author&gt;Brown, James H&lt;/author&gt;&lt;author&gt;Gillooly, James F&lt;/author&gt;&lt;author&gt;Allen, Andrew P&lt;/author&gt;&lt;author&gt;Savage, Van M&lt;/author&gt;&lt;author&gt;West, Geoffrey B&lt;/author&gt;&lt;/authors&gt;&lt;/contributors&gt;&lt;titles&gt;&lt;title&gt;Toward a metabolic theory of ecology&lt;/title&gt;&lt;secondary-title&gt;Ecology&lt;/secondary-title&gt;&lt;/titles&gt;&lt;periodical&gt;&lt;full-title&gt;Ecology&lt;/full-title&gt;&lt;/periodical&gt;&lt;pages&gt;1771-1789&lt;/pages&gt;&lt;volume&gt;85&lt;/volume&gt;&lt;number&gt;7&lt;/number&gt;&lt;dates&gt;&lt;year&gt;2004&lt;/year&gt;&lt;/dates&gt;&lt;isbn&gt;1939-9170&lt;/isbn&gt;&lt;urls&gt;&lt;/urls&gt;&lt;/record&gt;&lt;/Cite&gt;&lt;/EndNote&gt;</w:instrText>
      </w:r>
      <w:r w:rsidR="00F540F5">
        <w:rPr>
          <w:lang w:val="en-IE"/>
        </w:rPr>
        <w:fldChar w:fldCharType="separate"/>
      </w:r>
      <w:r w:rsidR="008F657B">
        <w:rPr>
          <w:noProof/>
          <w:lang w:val="en-IE"/>
        </w:rPr>
        <w:t>(</w:t>
      </w:r>
      <w:hyperlink w:anchor="_ENREF_68" w:tooltip="Brown, 2004 #111" w:history="1">
        <w:r w:rsidR="009B272E">
          <w:rPr>
            <w:noProof/>
            <w:lang w:val="en-IE"/>
          </w:rPr>
          <w:t>68</w:t>
        </w:r>
      </w:hyperlink>
      <w:r w:rsidR="008F657B">
        <w:rPr>
          <w:noProof/>
          <w:lang w:val="en-IE"/>
        </w:rPr>
        <w:t>)</w:t>
      </w:r>
      <w:r w:rsidR="00F540F5">
        <w:rPr>
          <w:lang w:val="en-IE"/>
        </w:rPr>
        <w:fldChar w:fldCharType="end"/>
      </w:r>
      <w:r w:rsidR="005308E0">
        <w:rPr>
          <w:lang w:val="en-IE"/>
        </w:rPr>
        <w:t>, which</w:t>
      </w:r>
      <w:r w:rsidR="00AE5117">
        <w:rPr>
          <w:lang w:val="en-IE"/>
        </w:rPr>
        <w:t xml:space="preserve"> also</w:t>
      </w:r>
      <w:r w:rsidR="005308E0">
        <w:rPr>
          <w:lang w:val="en-IE"/>
        </w:rPr>
        <w:t xml:space="preserve"> </w:t>
      </w:r>
      <w:r w:rsidR="00AE5117">
        <w:rPr>
          <w:lang w:val="en-IE"/>
        </w:rPr>
        <w:t xml:space="preserve">has a similar </w:t>
      </w:r>
      <w:r w:rsidR="009035EA">
        <w:rPr>
          <w:lang w:val="en-IE"/>
        </w:rPr>
        <w:t>scaling coefficient of 0.75</w:t>
      </w:r>
      <w:r w:rsidR="005308E0">
        <w:rPr>
          <w:lang w:val="en-IE"/>
        </w:rPr>
        <w:t xml:space="preserve"> with respect to body mass</w:t>
      </w:r>
      <w:r w:rsidR="009035EA">
        <w:rPr>
          <w:lang w:val="en-IE"/>
        </w:rPr>
        <w:t xml:space="preserve"> </w:t>
      </w:r>
      <w:r w:rsidR="00544E2D">
        <w:rPr>
          <w:lang w:val="en-IE"/>
        </w:rPr>
        <w:fldChar w:fldCharType="begin"/>
      </w:r>
      <w:r w:rsidR="008F657B">
        <w:rPr>
          <w:lang w:val="en-IE"/>
        </w:rPr>
        <w:instrText xml:space="preserve"> ADDIN EN.CITE &lt;EndNote&gt;&lt;Cite&gt;&lt;Author&gt;Brown&lt;/Author&gt;&lt;Year&gt;2004&lt;/Year&gt;&lt;RecNum&gt;111&lt;/RecNum&gt;&lt;DisplayText&gt;(39, 68)&lt;/DisplayText&gt;&lt;record&gt;&lt;rec-number&gt;111&lt;/rec-number&gt;&lt;foreign-keys&gt;&lt;key app="EN" db-id="ax5t9ztwnxe5f8edetnp2tzne0aaff55ftr5" timestamp="1468852900"&gt;111&lt;/key&gt;&lt;/foreign-keys&gt;&lt;ref-type name="Journal Article"&gt;17&lt;/ref-type&gt;&lt;contributors&gt;&lt;authors&gt;&lt;author&gt;Brown, James H&lt;/author&gt;&lt;author&gt;Gillooly, James F&lt;/author&gt;&lt;author&gt;Allen, Andrew P&lt;/author&gt;&lt;author&gt;Savage, Van M&lt;/author&gt;&lt;author&gt;West, Geoffrey B&lt;/author&gt;&lt;/authors&gt;&lt;/contributors&gt;&lt;titles&gt;&lt;title&gt;Toward a metabolic theory of ecology&lt;/title&gt;&lt;secondary-title&gt;Ecology&lt;/secondary-title&gt;&lt;/titles&gt;&lt;periodical&gt;&lt;full-title&gt;Ecology&lt;/full-title&gt;&lt;/periodical&gt;&lt;pages&gt;1771-1789&lt;/pages&gt;&lt;volume&gt;85&lt;/volume&gt;&lt;number&gt;7&lt;/number&gt;&lt;dates&gt;&lt;year&gt;2004&lt;/year&gt;&lt;/dates&gt;&lt;isbn&gt;1939-9170&lt;/isbn&gt;&lt;urls&gt;&lt;/urls&gt;&lt;/record&gt;&lt;/Cite&gt;&lt;Cite&gt;&lt;Author&gt;Isaac&lt;/Author&gt;&lt;Year&gt;2010&lt;/Year&gt;&lt;RecNum&gt;102&lt;/RecNum&gt;&lt;record&gt;&lt;rec-number&gt;102&lt;/rec-number&gt;&lt;foreign-keys&gt;&lt;key app="EN" db-id="ax5t9ztwnxe5f8edetnp2tzne0aaff55ftr5" timestamp="1467321445"&gt;102&lt;/key&gt;&lt;/foreign-keys&gt;&lt;ref-type name="Journal Article"&gt;17&lt;/ref-type&gt;&lt;contributors&gt;&lt;authors&gt;&lt;author&gt;Isaac, Nick JB&lt;/author&gt;&lt;author&gt;Carbone, Chris&lt;/author&gt;&lt;/authors&gt;&lt;/contributors&gt;&lt;titles&gt;&lt;title&gt;Why are metabolic scaling exponents so controversial? Quantifying variance and testing hypotheses&lt;/title&gt;&lt;secondary-title&gt;Ecology Letters&lt;/secondary-title&gt;&lt;/titles&gt;&lt;periodical&gt;&lt;full-title&gt;Ecology Letters&lt;/full-title&gt;&lt;/periodical&gt;&lt;pages&gt;728-735&lt;/pages&gt;&lt;volume&gt;13&lt;/volume&gt;&lt;number&gt;6&lt;/number&gt;&lt;dates&gt;&lt;year&gt;2010&lt;/year&gt;&lt;/dates&gt;&lt;isbn&gt;1461-0248&lt;/isbn&gt;&lt;urls&gt;&lt;/urls&gt;&lt;/record&gt;&lt;/Cite&gt;&lt;/EndNote&gt;</w:instrText>
      </w:r>
      <w:r w:rsidR="00544E2D">
        <w:rPr>
          <w:lang w:val="en-IE"/>
        </w:rPr>
        <w:fldChar w:fldCharType="separate"/>
      </w:r>
      <w:r w:rsidR="008F657B">
        <w:rPr>
          <w:noProof/>
          <w:lang w:val="en-IE"/>
        </w:rPr>
        <w:t>(</w:t>
      </w:r>
      <w:hyperlink w:anchor="_ENREF_39" w:tooltip="Isaac, 2010 #102" w:history="1">
        <w:r w:rsidR="009B272E">
          <w:rPr>
            <w:noProof/>
            <w:lang w:val="en-IE"/>
          </w:rPr>
          <w:t>39</w:t>
        </w:r>
      </w:hyperlink>
      <w:r w:rsidR="008F657B">
        <w:rPr>
          <w:noProof/>
          <w:lang w:val="en-IE"/>
        </w:rPr>
        <w:t xml:space="preserve">, </w:t>
      </w:r>
      <w:hyperlink w:anchor="_ENREF_68" w:tooltip="Brown, 2004 #111" w:history="1">
        <w:r w:rsidR="009B272E">
          <w:rPr>
            <w:noProof/>
            <w:lang w:val="en-IE"/>
          </w:rPr>
          <w:t>68</w:t>
        </w:r>
      </w:hyperlink>
      <w:r w:rsidR="008F657B">
        <w:rPr>
          <w:noProof/>
          <w:lang w:val="en-IE"/>
        </w:rPr>
        <w:t>)</w:t>
      </w:r>
      <w:r w:rsidR="00544E2D">
        <w:rPr>
          <w:lang w:val="en-IE"/>
        </w:rPr>
        <w:fldChar w:fldCharType="end"/>
      </w:r>
      <w:r w:rsidR="00173F0D">
        <w:rPr>
          <w:lang w:val="en-IE"/>
        </w:rPr>
        <w:t>. In particular</w:t>
      </w:r>
      <w:r w:rsidR="008A2E4C">
        <w:rPr>
          <w:lang w:val="en-IE"/>
        </w:rPr>
        <w:t>,</w:t>
      </w:r>
      <w:r w:rsidR="00173F0D">
        <w:rPr>
          <w:lang w:val="en-IE"/>
        </w:rPr>
        <w:t xml:space="preserve"> </w:t>
      </w:r>
      <w:r w:rsidR="009035EA">
        <w:rPr>
          <w:lang w:val="en-IE"/>
        </w:rPr>
        <w:t xml:space="preserve">it </w:t>
      </w:r>
      <w:r w:rsidR="005308E0">
        <w:rPr>
          <w:lang w:val="en-IE"/>
        </w:rPr>
        <w:t xml:space="preserve">might </w:t>
      </w:r>
      <w:r w:rsidR="009035EA">
        <w:rPr>
          <w:lang w:val="en-IE"/>
        </w:rPr>
        <w:t>be expected</w:t>
      </w:r>
      <w:r w:rsidR="00173F0D">
        <w:rPr>
          <w:lang w:val="en-IE"/>
        </w:rPr>
        <w:t xml:space="preserve"> that</w:t>
      </w:r>
      <w:r w:rsidR="009035EA">
        <w:rPr>
          <w:lang w:val="en-IE"/>
        </w:rPr>
        <w:t xml:space="preserve"> the production of a</w:t>
      </w:r>
      <w:r w:rsidR="00D50CA3">
        <w:rPr>
          <w:lang w:val="en-IE"/>
        </w:rPr>
        <w:t xml:space="preserve"> potentially</w:t>
      </w:r>
      <w:r w:rsidR="009035EA">
        <w:rPr>
          <w:lang w:val="en-IE"/>
        </w:rPr>
        <w:t xml:space="preserve"> metabolically costly material such as venom </w:t>
      </w:r>
      <w:r w:rsidR="009035EA">
        <w:rPr>
          <w:lang w:val="en-IE"/>
        </w:rPr>
        <w:fldChar w:fldCharType="begin"/>
      </w:r>
      <w:r w:rsidR="000E5E13">
        <w:rPr>
          <w:lang w:val="en-IE"/>
        </w:rPr>
        <w:instrText xml:space="preserve"> ADDIN EN.CITE &lt;EndNote&gt;&lt;Cite&gt;&lt;Author&gt;McCue&lt;/Author&gt;&lt;Year&gt;2006&lt;/Year&gt;&lt;RecNum&gt;10&lt;/RecNum&gt;&lt;DisplayText&gt;(33)&lt;/DisplayText&gt;&lt;record&gt;&lt;rec-number&gt;10&lt;/rec-number&gt;&lt;foreign-keys&gt;&lt;key app="EN" db-id="ax5t9ztwnxe5f8edetnp2tzne0aaff55ftr5" timestamp="1457299823"&gt;10&lt;/key&gt;&lt;/foreign-keys&gt;&lt;ref-type name="Journal Article"&gt;17&lt;/ref-type&gt;&lt;contributors&gt;&lt;authors&gt;&lt;author&gt;McCue, Marshall D&lt;/author&gt;&lt;author&gt;Mason, R&lt;/author&gt;&lt;/authors&gt;&lt;/contributors&gt;&lt;titles&gt;&lt;title&gt;Cost of producing venom in three North American pitviper species&lt;/title&gt;&lt;secondary-title&gt;Copeia&lt;/secondary-title&gt;&lt;/titles&gt;&lt;periodical&gt;&lt;full-title&gt;Copeia&lt;/full-title&gt;&lt;/periodical&gt;&lt;pages&gt;818-825&lt;/pages&gt;&lt;volume&gt;2006&lt;/volume&gt;&lt;number&gt;4&lt;/number&gt;&lt;dates&gt;&lt;year&gt;2006&lt;/year&gt;&lt;/dates&gt;&lt;isbn&gt;0045-8511&lt;/isbn&gt;&lt;urls&gt;&lt;/urls&gt;&lt;/record&gt;&lt;/Cite&gt;&lt;/EndNote&gt;</w:instrText>
      </w:r>
      <w:r w:rsidR="009035EA">
        <w:rPr>
          <w:lang w:val="en-IE"/>
        </w:rPr>
        <w:fldChar w:fldCharType="separate"/>
      </w:r>
      <w:r w:rsidR="000E5E13">
        <w:rPr>
          <w:noProof/>
          <w:lang w:val="en-IE"/>
        </w:rPr>
        <w:t>(</w:t>
      </w:r>
      <w:hyperlink w:anchor="_ENREF_33" w:tooltip="McCue, 2006 #10" w:history="1">
        <w:r w:rsidR="009B272E">
          <w:rPr>
            <w:noProof/>
            <w:lang w:val="en-IE"/>
          </w:rPr>
          <w:t>33</w:t>
        </w:r>
      </w:hyperlink>
      <w:r w:rsidR="000E5E13">
        <w:rPr>
          <w:noProof/>
          <w:lang w:val="en-IE"/>
        </w:rPr>
        <w:t>)</w:t>
      </w:r>
      <w:r w:rsidR="009035EA">
        <w:rPr>
          <w:lang w:val="en-IE"/>
        </w:rPr>
        <w:fldChar w:fldCharType="end"/>
      </w:r>
      <w:r w:rsidR="00544E2D">
        <w:rPr>
          <w:lang w:val="en-IE"/>
        </w:rPr>
        <w:t>,</w:t>
      </w:r>
      <w:r w:rsidR="009035EA">
        <w:rPr>
          <w:lang w:val="en-IE"/>
        </w:rPr>
        <w:t xml:space="preserve"> </w:t>
      </w:r>
      <w:r w:rsidR="008A2E4C">
        <w:rPr>
          <w:lang w:val="en-IE"/>
        </w:rPr>
        <w:t>would follow such a metabolic scaling, particularly if the costs of venom were maintained at a constant proportion of overall energy budgets across snake species</w:t>
      </w:r>
      <w:r w:rsidR="00970307">
        <w:rPr>
          <w:lang w:val="en-IE"/>
        </w:rPr>
        <w:t xml:space="preserve">. While the amount of venom administrated in a single bite </w:t>
      </w:r>
      <w:r w:rsidR="00311727">
        <w:rPr>
          <w:lang w:val="en-IE"/>
        </w:rPr>
        <w:t>show</w:t>
      </w:r>
      <w:r w:rsidR="004305B6">
        <w:rPr>
          <w:lang w:val="en-IE"/>
        </w:rPr>
        <w:t>s</w:t>
      </w:r>
      <w:r w:rsidR="00582E28">
        <w:rPr>
          <w:lang w:val="en-IE"/>
        </w:rPr>
        <w:t xml:space="preserve"> </w:t>
      </w:r>
      <w:r w:rsidR="00311727">
        <w:rPr>
          <w:lang w:val="en-IE"/>
        </w:rPr>
        <w:t>associations</w:t>
      </w:r>
      <w:r w:rsidR="00582E28">
        <w:rPr>
          <w:lang w:val="en-IE"/>
        </w:rPr>
        <w:t xml:space="preserve"> with</w:t>
      </w:r>
      <w:r w:rsidR="004305B6">
        <w:rPr>
          <w:lang w:val="en-IE"/>
        </w:rPr>
        <w:t xml:space="preserve"> trophic factors </w:t>
      </w:r>
      <w:r w:rsidR="004305B6">
        <w:rPr>
          <w:lang w:val="en-IE"/>
        </w:rPr>
        <w:fldChar w:fldCharType="begin"/>
      </w:r>
      <w:r w:rsidR="004305B6">
        <w:rPr>
          <w:lang w:val="en-IE"/>
        </w:rPr>
        <w:instrText xml:space="preserve"> ADDIN EN.CITE &lt;EndNote&gt;&lt;Cite&gt;&lt;Author&gt;Hayes&lt;/Author&gt;&lt;Year&gt;2002&lt;/Year&gt;&lt;RecNum&gt;9&lt;/RecNum&gt;&lt;DisplayText&gt;(36)&lt;/DisplayText&gt;&lt;record&gt;&lt;rec-number&gt;9&lt;/rec-number&gt;&lt;foreign-keys&gt;&lt;key app="EN" db-id="ax5t9ztwnxe5f8edetnp2tzne0aaff55ftr5" timestamp="1457299013"&gt;9&lt;/key&gt;&lt;/foreign-keys&gt;&lt;ref-type name="Journal Article"&gt;17&lt;/ref-type&gt;&lt;contributors&gt;&lt;authors&gt;&lt;author&gt;Hayes, William K&lt;/author&gt;&lt;author&gt;Herbert, Shelton S&lt;/author&gt;&lt;author&gt;Rehling, G Curtis&lt;/author&gt;&lt;author&gt;Gennaro, Joseph F&lt;/author&gt;&lt;/authors&gt;&lt;/contributors&gt;&lt;titles&gt;&lt;title&gt;Factors that influence venom expenditure in viperids and other snake species during predatory and defensive contexts&lt;/title&gt;&lt;secondary-title&gt;Biology of the Vipers&lt;/secondary-title&gt;&lt;/titles&gt;&lt;periodical&gt;&lt;full-title&gt;Biology of the Vipers&lt;/full-title&gt;&lt;/periodical&gt;&lt;pages&gt;207-233&lt;/pages&gt;&lt;dates&gt;&lt;year&gt;2002&lt;/year&gt;&lt;/dates&gt;&lt;urls&gt;&lt;/urls&gt;&lt;/record&gt;&lt;/Cite&gt;&lt;/EndNote&gt;</w:instrText>
      </w:r>
      <w:r w:rsidR="004305B6">
        <w:rPr>
          <w:lang w:val="en-IE"/>
        </w:rPr>
        <w:fldChar w:fldCharType="separate"/>
      </w:r>
      <w:r w:rsidR="004305B6">
        <w:rPr>
          <w:noProof/>
          <w:lang w:val="en-IE"/>
        </w:rPr>
        <w:t>(</w:t>
      </w:r>
      <w:hyperlink w:anchor="_ENREF_36" w:tooltip="Hayes, 2002 #9" w:history="1">
        <w:r w:rsidR="009B272E">
          <w:rPr>
            <w:noProof/>
            <w:lang w:val="en-IE"/>
          </w:rPr>
          <w:t>36</w:t>
        </w:r>
      </w:hyperlink>
      <w:r w:rsidR="004305B6">
        <w:rPr>
          <w:noProof/>
          <w:lang w:val="en-IE"/>
        </w:rPr>
        <w:t>)</w:t>
      </w:r>
      <w:r w:rsidR="004305B6">
        <w:rPr>
          <w:lang w:val="en-IE"/>
        </w:rPr>
        <w:fldChar w:fldCharType="end"/>
      </w:r>
      <w:r w:rsidR="00297F24">
        <w:rPr>
          <w:lang w:val="en-IE"/>
        </w:rPr>
        <w:t>, the</w:t>
      </w:r>
      <w:r w:rsidR="00582E28">
        <w:rPr>
          <w:lang w:val="en-IE"/>
        </w:rPr>
        <w:t xml:space="preserve"> scaling</w:t>
      </w:r>
      <w:r w:rsidR="00311727">
        <w:rPr>
          <w:lang w:val="en-IE"/>
        </w:rPr>
        <w:t xml:space="preserve"> found here for</w:t>
      </w:r>
      <w:r w:rsidR="00582E28">
        <w:rPr>
          <w:lang w:val="en-IE"/>
        </w:rPr>
        <w:t xml:space="preserve"> the total reservoir available to a snake species </w:t>
      </w:r>
      <w:r w:rsidR="008C1F11">
        <w:rPr>
          <w:lang w:val="en-IE"/>
        </w:rPr>
        <w:t xml:space="preserve">suggests that larger species have the potential for more envenomation bites after accounting for the increase in prey size. This </w:t>
      </w:r>
      <w:r w:rsidR="00582E28">
        <w:rPr>
          <w:lang w:val="en-IE"/>
        </w:rPr>
        <w:t>may have strong implication on the predation strateg</w:t>
      </w:r>
      <w:r w:rsidR="008C1F11">
        <w:rPr>
          <w:lang w:val="en-IE"/>
        </w:rPr>
        <w:t>ies</w:t>
      </w:r>
      <w:r w:rsidR="00582E28">
        <w:rPr>
          <w:lang w:val="en-IE"/>
        </w:rPr>
        <w:t xml:space="preserve"> available </w:t>
      </w:r>
      <w:r w:rsidR="008C1F11">
        <w:rPr>
          <w:lang w:val="en-IE"/>
        </w:rPr>
        <w:t>with body size</w:t>
      </w:r>
      <w:r w:rsidR="00582E28">
        <w:rPr>
          <w:lang w:val="en-IE"/>
        </w:rPr>
        <w:t>.</w:t>
      </w:r>
      <w:r w:rsidR="00487F09">
        <w:rPr>
          <w:lang w:val="en-IE"/>
        </w:rPr>
        <w:t xml:space="preserve"> For example, </w:t>
      </w:r>
      <w:r w:rsidR="00EB5EA6">
        <w:rPr>
          <w:lang w:val="en-IE"/>
        </w:rPr>
        <w:t xml:space="preserve">these </w:t>
      </w:r>
      <w:r w:rsidR="00487F09">
        <w:rPr>
          <w:lang w:val="en-IE"/>
        </w:rPr>
        <w:t>l</w:t>
      </w:r>
      <w:r w:rsidR="00582E28">
        <w:rPr>
          <w:lang w:val="en-IE"/>
        </w:rPr>
        <w:t>arger reservoirs may</w:t>
      </w:r>
      <w:r w:rsidR="00487F09">
        <w:rPr>
          <w:lang w:val="en-IE"/>
        </w:rPr>
        <w:t xml:space="preserve"> allow for</w:t>
      </w:r>
      <w:r w:rsidR="00EB5EA6">
        <w:rPr>
          <w:lang w:val="en-IE"/>
        </w:rPr>
        <w:t xml:space="preserve"> strategies such</w:t>
      </w:r>
      <w:r w:rsidR="00487F09">
        <w:rPr>
          <w:lang w:val="en-IE"/>
        </w:rPr>
        <w:t xml:space="preserve"> </w:t>
      </w:r>
      <w:r w:rsidR="00EB5EA6">
        <w:rPr>
          <w:lang w:val="en-IE"/>
        </w:rPr>
        <w:t xml:space="preserve">as the use of </w:t>
      </w:r>
      <w:r w:rsidR="00487F09">
        <w:rPr>
          <w:lang w:val="en-IE"/>
        </w:rPr>
        <w:t xml:space="preserve">multiple </w:t>
      </w:r>
      <w:r w:rsidR="00EB5EA6">
        <w:rPr>
          <w:lang w:val="en-IE"/>
        </w:rPr>
        <w:t>envenomation’s on a single prey item</w:t>
      </w:r>
      <w:r w:rsidR="00297F24">
        <w:rPr>
          <w:lang w:val="en-IE"/>
        </w:rPr>
        <w:t xml:space="preserve"> or strike and release strategies which may require “back-up” venom for cases were prey items are not recovered.</w:t>
      </w:r>
    </w:p>
    <w:p w14:paraId="1F36118E" w14:textId="6E86EF9C" w:rsidR="00FC6243" w:rsidRDefault="00EA02BE" w:rsidP="004728B6">
      <w:pPr>
        <w:spacing w:line="360" w:lineRule="auto"/>
        <w:ind w:firstLine="720"/>
        <w:rPr>
          <w:lang w:val="en-IE"/>
        </w:rPr>
      </w:pPr>
      <w:r>
        <w:rPr>
          <w:lang w:val="en-IE"/>
        </w:rPr>
        <w:t>Another</w:t>
      </w:r>
      <w:r w:rsidR="00D946BE">
        <w:rPr>
          <w:lang w:val="en-IE"/>
        </w:rPr>
        <w:t xml:space="preserve"> potential</w:t>
      </w:r>
      <w:r w:rsidR="00044DEF">
        <w:rPr>
          <w:lang w:val="en-IE"/>
        </w:rPr>
        <w:t xml:space="preserve"> macroecological</w:t>
      </w:r>
      <w:r w:rsidR="00D946BE">
        <w:rPr>
          <w:lang w:val="en-IE"/>
        </w:rPr>
        <w:t xml:space="preserve"> </w:t>
      </w:r>
      <w:r>
        <w:rPr>
          <w:lang w:val="en-IE"/>
        </w:rPr>
        <w:t>factor</w:t>
      </w:r>
      <w:r w:rsidR="0097166C">
        <w:rPr>
          <w:lang w:val="en-IE"/>
        </w:rPr>
        <w:t xml:space="preserve"> we found</w:t>
      </w:r>
      <w:r>
        <w:rPr>
          <w:lang w:val="en-IE"/>
        </w:rPr>
        <w:t xml:space="preserve"> shaping</w:t>
      </w:r>
      <w:r w:rsidR="00D50CA3">
        <w:rPr>
          <w:lang w:val="en-IE"/>
        </w:rPr>
        <w:t xml:space="preserve"> the </w:t>
      </w:r>
      <w:r w:rsidR="00A01F3E">
        <w:rPr>
          <w:lang w:val="en-IE"/>
        </w:rPr>
        <w:t xml:space="preserve">available </w:t>
      </w:r>
      <w:r w:rsidR="00D50CA3">
        <w:rPr>
          <w:lang w:val="en-IE"/>
        </w:rPr>
        <w:t>volume</w:t>
      </w:r>
      <w:r>
        <w:rPr>
          <w:lang w:val="en-IE"/>
        </w:rPr>
        <w:t xml:space="preserve"> </w:t>
      </w:r>
      <w:r w:rsidR="00D50CA3">
        <w:rPr>
          <w:lang w:val="en-IE"/>
        </w:rPr>
        <w:t xml:space="preserve">of </w:t>
      </w:r>
      <w:r>
        <w:rPr>
          <w:lang w:val="en-IE"/>
        </w:rPr>
        <w:t>venom</w:t>
      </w:r>
      <w:r w:rsidR="00A01F3E">
        <w:rPr>
          <w:lang w:val="en-IE"/>
        </w:rPr>
        <w:t xml:space="preserve"> to a species</w:t>
      </w:r>
      <w:r>
        <w:rPr>
          <w:lang w:val="en-IE"/>
        </w:rPr>
        <w:t xml:space="preserve"> </w:t>
      </w:r>
      <w:r w:rsidR="00044DEF">
        <w:rPr>
          <w:lang w:val="en-IE"/>
        </w:rPr>
        <w:t>is</w:t>
      </w:r>
      <w:r w:rsidR="00D946BE">
        <w:rPr>
          <w:lang w:val="en-IE"/>
        </w:rPr>
        <w:t xml:space="preserve"> habitat dimensionalit</w:t>
      </w:r>
      <w:r w:rsidR="007B1B43">
        <w:rPr>
          <w:lang w:val="en-IE"/>
        </w:rPr>
        <w:t xml:space="preserve">y. While we expected that species in high dimensional habitats may have higher venom volumes to compensate for higher escape rates of prey </w:t>
      </w:r>
      <w:r w:rsidR="00A01F3E">
        <w:rPr>
          <w:lang w:val="en-IE"/>
        </w:rPr>
        <w:fldChar w:fldCharType="begin"/>
      </w:r>
      <w:r w:rsidR="000E5E13">
        <w:rPr>
          <w:lang w:val="en-IE"/>
        </w:rPr>
        <w:instrText xml:space="preserve"> ADDIN EN.CITE &lt;EndNote&gt;&lt;Cite&gt;&lt;Author&gt;Arbuckle&lt;/Author&gt;&lt;Year&gt;2015&lt;/Year&gt;&lt;RecNum&gt;16&lt;/RecNum&gt;&lt;DisplayText&gt;(42)&lt;/DisplayText&gt;&lt;record&gt;&lt;rec-number&gt;16&lt;/rec-number&gt;&lt;foreign-keys&gt;&lt;key app="EN" db-id="ax5t9ztwnxe5f8edetnp2tzne0aaff55ftr5" timestamp="1457352616"&gt;16&lt;/key&gt;&lt;/foreign-keys&gt;&lt;ref-type name="Journal Article"&gt;17&lt;/ref-type&gt;&lt;contributors&gt;&lt;authors&gt;&lt;author&gt;Arbuckle, Kevin&lt;/author&gt;&lt;/authors&gt;&lt;/contributors&gt;&lt;titles&gt;&lt;title&gt;Evolutionary Context of Venom in Animals&lt;/title&gt;&lt;/titles&gt;&lt;dates&gt;&lt;year&gt;2015&lt;/year&gt;&lt;/dates&gt;&lt;urls&gt;&lt;/urls&gt;&lt;/record&gt;&lt;/Cite&gt;&lt;/EndNote&gt;</w:instrText>
      </w:r>
      <w:r w:rsidR="00A01F3E">
        <w:rPr>
          <w:lang w:val="en-IE"/>
        </w:rPr>
        <w:fldChar w:fldCharType="separate"/>
      </w:r>
      <w:r w:rsidR="000E5E13">
        <w:rPr>
          <w:noProof/>
          <w:lang w:val="en-IE"/>
        </w:rPr>
        <w:t>(</w:t>
      </w:r>
      <w:hyperlink w:anchor="_ENREF_42" w:tooltip="Arbuckle, 2015 #16" w:history="1">
        <w:r w:rsidR="009B272E">
          <w:rPr>
            <w:noProof/>
            <w:lang w:val="en-IE"/>
          </w:rPr>
          <w:t>42</w:t>
        </w:r>
      </w:hyperlink>
      <w:r w:rsidR="000E5E13">
        <w:rPr>
          <w:noProof/>
          <w:lang w:val="en-IE"/>
        </w:rPr>
        <w:t>)</w:t>
      </w:r>
      <w:r w:rsidR="00A01F3E">
        <w:rPr>
          <w:lang w:val="en-IE"/>
        </w:rPr>
        <w:fldChar w:fldCharType="end"/>
      </w:r>
      <w:r w:rsidR="007B1B43">
        <w:rPr>
          <w:lang w:val="en-IE"/>
        </w:rPr>
        <w:t xml:space="preserve"> we found that, counter to our expectation, </w:t>
      </w:r>
      <w:r w:rsidR="00A01F3E">
        <w:rPr>
          <w:lang w:val="en-IE"/>
        </w:rPr>
        <w:t>these species</w:t>
      </w:r>
      <w:r w:rsidR="007B1B43">
        <w:rPr>
          <w:lang w:val="en-IE"/>
        </w:rPr>
        <w:t xml:space="preserve"> had lower venom volumes </w:t>
      </w:r>
      <w:r w:rsidR="00A01F3E">
        <w:rPr>
          <w:lang w:val="en-IE"/>
        </w:rPr>
        <w:t>in comparison species in low dimensional habitats (terrestrial and fossorial)</w:t>
      </w:r>
      <w:r w:rsidR="007B1B43">
        <w:rPr>
          <w:lang w:val="en-IE"/>
        </w:rPr>
        <w:t>. This</w:t>
      </w:r>
      <w:r w:rsidR="00A01F3E">
        <w:rPr>
          <w:lang w:val="en-IE"/>
        </w:rPr>
        <w:t xml:space="preserve"> </w:t>
      </w:r>
      <w:r w:rsidR="007B1B43">
        <w:rPr>
          <w:lang w:val="en-IE"/>
        </w:rPr>
        <w:t>may be associated with differences in prey</w:t>
      </w:r>
      <w:r w:rsidR="00A01F3E">
        <w:rPr>
          <w:lang w:val="en-IE"/>
        </w:rPr>
        <w:t xml:space="preserve"> capturing behaviour as it might be expected that high dimensional environments require more holding behaviours during attacks in order to prevent the loss of prey, hence allowing a more accurate delivery of venom. However, the presence of constriction</w:t>
      </w:r>
      <w:r w:rsidR="004728B6">
        <w:rPr>
          <w:lang w:val="en-IE"/>
        </w:rPr>
        <w:t xml:space="preserve"> in venomous snakes </w:t>
      </w:r>
      <w:r w:rsidR="004728B6">
        <w:rPr>
          <w:lang w:val="en-IE"/>
        </w:rPr>
        <w:fldChar w:fldCharType="begin"/>
      </w:r>
      <w:r w:rsidR="000E5E13">
        <w:rPr>
          <w:lang w:val="en-IE"/>
        </w:rPr>
        <w:instrText xml:space="preserve"> ADDIN EN.CITE &lt;EndNote&gt;&lt;Cite&gt;&lt;Author&gt;Shine&lt;/Author&gt;&lt;Year&gt;1985&lt;/Year&gt;&lt;RecNum&gt;105&lt;/RecNum&gt;&lt;DisplayText&gt;(46)&lt;/DisplayText&gt;&lt;record&gt;&lt;rec-number&gt;105&lt;/rec-number&gt;&lt;foreign-keys&gt;&lt;key app="EN" db-id="ax5t9ztwnxe5f8edetnp2tzne0aaff55ftr5" timestamp="1467813190"&gt;105&lt;/key&gt;&lt;/foreign-keys&gt;&lt;ref-type name="Journal Article"&gt;17&lt;/ref-type&gt;&lt;contributors&gt;&lt;authors&gt;&lt;author&gt;Shine, Richard&lt;/author&gt;&lt;author&gt;Schwaner, Terry&lt;/author&gt;&lt;/authors&gt;&lt;/contributors&gt;&lt;titles&gt;&lt;title&gt;Prey constriction by venomous snakes: a review, and new data on Australian species&lt;/title&gt;&lt;secondary-title&gt;Copeia&lt;/secondary-title&gt;&lt;/titles&gt;&lt;periodical&gt;&lt;full-title&gt;Copeia&lt;/full-title&gt;&lt;/periodical&gt;&lt;pages&gt;1067-1071&lt;/pages&gt;&lt;volume&gt;1985&lt;/volume&gt;&lt;number&gt;4&lt;/number&gt;&lt;dates&gt;&lt;year&gt;1985&lt;/year&gt;&lt;/dates&gt;&lt;isbn&gt;0045-8511&lt;/isbn&gt;&lt;urls&gt;&lt;/urls&gt;&lt;/record&gt;&lt;/Cite&gt;&lt;/EndNote&gt;</w:instrText>
      </w:r>
      <w:r w:rsidR="004728B6">
        <w:rPr>
          <w:lang w:val="en-IE"/>
        </w:rPr>
        <w:fldChar w:fldCharType="separate"/>
      </w:r>
      <w:r w:rsidR="000E5E13">
        <w:rPr>
          <w:noProof/>
          <w:lang w:val="en-IE"/>
        </w:rPr>
        <w:t>(</w:t>
      </w:r>
      <w:hyperlink w:anchor="_ENREF_46" w:tooltip="Shine, 1985 #105" w:history="1">
        <w:r w:rsidR="009B272E">
          <w:rPr>
            <w:noProof/>
            <w:lang w:val="en-IE"/>
          </w:rPr>
          <w:t>46</w:t>
        </w:r>
      </w:hyperlink>
      <w:r w:rsidR="000E5E13">
        <w:rPr>
          <w:noProof/>
          <w:lang w:val="en-IE"/>
        </w:rPr>
        <w:t>)</w:t>
      </w:r>
      <w:r w:rsidR="004728B6">
        <w:rPr>
          <w:lang w:val="en-IE"/>
        </w:rPr>
        <w:fldChar w:fldCharType="end"/>
      </w:r>
      <w:r w:rsidR="00A01F3E">
        <w:rPr>
          <w:lang w:val="en-IE"/>
        </w:rPr>
        <w:t xml:space="preserve">, the most extreme form of prey holding behaviours, is </w:t>
      </w:r>
      <w:r w:rsidR="001F01BC">
        <w:rPr>
          <w:color w:val="000000" w:themeColor="text1"/>
          <w:lang w:val="en-IE"/>
        </w:rPr>
        <w:t>present</w:t>
      </w:r>
      <w:r w:rsidR="001F01BC" w:rsidRPr="002C7BEB">
        <w:rPr>
          <w:color w:val="000000" w:themeColor="text1"/>
          <w:lang w:val="en-IE"/>
        </w:rPr>
        <w:t xml:space="preserve"> </w:t>
      </w:r>
      <w:r w:rsidR="00DD52FA" w:rsidRPr="002C7BEB">
        <w:rPr>
          <w:color w:val="000000" w:themeColor="text1"/>
          <w:lang w:val="en-IE"/>
        </w:rPr>
        <w:t xml:space="preserve">in both </w:t>
      </w:r>
      <w:r w:rsidR="002C7BEB" w:rsidRPr="002C7BEB">
        <w:rPr>
          <w:color w:val="000000" w:themeColor="text1"/>
          <w:lang w:val="en-IE"/>
        </w:rPr>
        <w:t>arboreal and terrestrial species and was found to have no effect when included within the analysis</w:t>
      </w:r>
      <w:r w:rsidR="00A01F3E" w:rsidRPr="002C7BEB">
        <w:rPr>
          <w:color w:val="000000" w:themeColor="text1"/>
          <w:lang w:val="en-IE"/>
        </w:rPr>
        <w:t xml:space="preserve">. </w:t>
      </w:r>
      <w:r w:rsidR="002C7BEB" w:rsidRPr="002C7BEB">
        <w:rPr>
          <w:color w:val="000000" w:themeColor="text1"/>
          <w:lang w:val="en-IE"/>
        </w:rPr>
        <w:t>Furthermore bite and release behaviours are known in arboreal species such as the black mamba</w:t>
      </w:r>
      <w:r w:rsidR="001F01BC">
        <w:rPr>
          <w:color w:val="000000" w:themeColor="text1"/>
          <w:lang w:val="en-IE"/>
        </w:rPr>
        <w:t xml:space="preserve"> (</w:t>
      </w:r>
      <w:proofErr w:type="spellStart"/>
      <w:r w:rsidR="001F01BC" w:rsidRPr="001F01BC">
        <w:rPr>
          <w:i/>
          <w:color w:val="000000" w:themeColor="text1"/>
          <w:lang w:val="en-IE"/>
        </w:rPr>
        <w:t>Dendroaspis</w:t>
      </w:r>
      <w:proofErr w:type="spellEnd"/>
      <w:r w:rsidR="001F01BC" w:rsidRPr="001F01BC">
        <w:rPr>
          <w:i/>
          <w:color w:val="000000" w:themeColor="text1"/>
          <w:lang w:val="en-IE"/>
        </w:rPr>
        <w:t xml:space="preserve"> </w:t>
      </w:r>
      <w:proofErr w:type="spellStart"/>
      <w:r w:rsidR="001F01BC" w:rsidRPr="001F01BC">
        <w:rPr>
          <w:i/>
          <w:color w:val="000000" w:themeColor="text1"/>
          <w:lang w:val="en-IE"/>
        </w:rPr>
        <w:t>polylepis</w:t>
      </w:r>
      <w:proofErr w:type="spellEnd"/>
      <w:r w:rsidR="001F01BC">
        <w:rPr>
          <w:color w:val="000000" w:themeColor="text1"/>
          <w:lang w:val="en-IE"/>
        </w:rPr>
        <w:t>)</w:t>
      </w:r>
      <w:r w:rsidR="002C7BEB" w:rsidRPr="002C7BEB">
        <w:rPr>
          <w:color w:val="000000" w:themeColor="text1"/>
          <w:lang w:val="en-IE"/>
        </w:rPr>
        <w:t xml:space="preserve"> suggesting this behaviour is not fully restricted to low dimensional </w:t>
      </w:r>
      <w:r w:rsidR="001F01BC" w:rsidRPr="002C7BEB">
        <w:rPr>
          <w:color w:val="000000" w:themeColor="text1"/>
          <w:lang w:val="en-IE"/>
        </w:rPr>
        <w:t>environments</w:t>
      </w:r>
      <w:r w:rsidR="002C7BEB" w:rsidRPr="002C7BEB">
        <w:rPr>
          <w:color w:val="000000" w:themeColor="text1"/>
          <w:lang w:val="en-IE"/>
        </w:rPr>
        <w:t xml:space="preserve"> </w:t>
      </w:r>
      <w:r w:rsidR="006B0A42">
        <w:rPr>
          <w:color w:val="000000" w:themeColor="text1"/>
          <w:lang w:val="en-IE"/>
        </w:rPr>
        <w:fldChar w:fldCharType="begin"/>
      </w:r>
      <w:r w:rsidR="000E5E13">
        <w:rPr>
          <w:color w:val="000000" w:themeColor="text1"/>
          <w:lang w:val="en-IE"/>
        </w:rPr>
        <w:instrText xml:space="preserve"> ADDIN EN.CITE &lt;EndNote&gt;&lt;Cite&gt;&lt;Author&gt;Branch&lt;/Author&gt;&lt;Year&gt;1998&lt;/Year&gt;&lt;RecNum&gt;69&lt;/RecNum&gt;&lt;DisplayText&gt;(54)&lt;/DisplayText&gt;&lt;record&gt;&lt;rec-number&gt;69&lt;/rec-number&gt;&lt;foreign-keys&gt;&lt;key app="EN" db-id="ax5t9ztwnxe5f8edetnp2tzne0aaff55ftr5" timestamp="1462983482"&gt;69&lt;/key&gt;&lt;/foreign-keys&gt;&lt;ref-type name="Book"&gt;6&lt;/ref-type&gt;&lt;contributors&gt;&lt;authors&gt;&lt;author&gt;Branch, William R&lt;/author&gt;&lt;/authors&gt;&lt;/contributors&gt;&lt;titles&gt;&lt;title&gt;Field guide to snakes and other reptiles of southern Africa&lt;/title&gt;&lt;/titles&gt;&lt;dates&gt;&lt;year&gt;1998&lt;/year&gt;&lt;/dates&gt;&lt;publisher&gt;Struik&lt;/publisher&gt;&lt;isbn&gt;1868720403&lt;/isbn&gt;&lt;urls&gt;&lt;/urls&gt;&lt;/record&gt;&lt;/Cite&gt;&lt;/EndNote&gt;</w:instrText>
      </w:r>
      <w:r w:rsidR="006B0A42">
        <w:rPr>
          <w:color w:val="000000" w:themeColor="text1"/>
          <w:lang w:val="en-IE"/>
        </w:rPr>
        <w:fldChar w:fldCharType="separate"/>
      </w:r>
      <w:r w:rsidR="000E5E13">
        <w:rPr>
          <w:noProof/>
          <w:color w:val="000000" w:themeColor="text1"/>
          <w:lang w:val="en-IE"/>
        </w:rPr>
        <w:t>(</w:t>
      </w:r>
      <w:hyperlink w:anchor="_ENREF_54" w:tooltip="Branch, 1998 #69" w:history="1">
        <w:r w:rsidR="009B272E">
          <w:rPr>
            <w:noProof/>
            <w:color w:val="000000" w:themeColor="text1"/>
            <w:lang w:val="en-IE"/>
          </w:rPr>
          <w:t>54</w:t>
        </w:r>
      </w:hyperlink>
      <w:r w:rsidR="000E5E13">
        <w:rPr>
          <w:noProof/>
          <w:color w:val="000000" w:themeColor="text1"/>
          <w:lang w:val="en-IE"/>
        </w:rPr>
        <w:t>)</w:t>
      </w:r>
      <w:r w:rsidR="006B0A42">
        <w:rPr>
          <w:color w:val="000000" w:themeColor="text1"/>
          <w:lang w:val="en-IE"/>
        </w:rPr>
        <w:fldChar w:fldCharType="end"/>
      </w:r>
      <w:r w:rsidR="006B0A42">
        <w:rPr>
          <w:color w:val="000000" w:themeColor="text1"/>
          <w:lang w:val="en-IE"/>
        </w:rPr>
        <w:t>.</w:t>
      </w:r>
      <w:r w:rsidR="005308E0">
        <w:rPr>
          <w:color w:val="000000" w:themeColor="text1"/>
          <w:lang w:val="en-IE"/>
        </w:rPr>
        <w:t xml:space="preserve"> </w:t>
      </w:r>
      <w:r w:rsidR="00BA559E">
        <w:rPr>
          <w:lang w:val="en-IE"/>
        </w:rPr>
        <w:t xml:space="preserve">Another potential explanation is that </w:t>
      </w:r>
      <w:r w:rsidR="007B1B43">
        <w:rPr>
          <w:lang w:val="en-IE"/>
        </w:rPr>
        <w:t xml:space="preserve">higher encounter rates in </w:t>
      </w:r>
      <w:r w:rsidR="008B0CF1">
        <w:rPr>
          <w:lang w:val="en-IE"/>
        </w:rPr>
        <w:t xml:space="preserve">high dimensional </w:t>
      </w:r>
      <w:r w:rsidR="007B1B43">
        <w:rPr>
          <w:lang w:val="en-IE"/>
        </w:rPr>
        <w:t>environments</w:t>
      </w:r>
      <w:r w:rsidR="004728B6">
        <w:rPr>
          <w:lang w:val="en-IE"/>
        </w:rPr>
        <w:t xml:space="preserve"> </w:t>
      </w:r>
      <w:r w:rsidR="004728B6">
        <w:rPr>
          <w:lang w:val="en-IE"/>
        </w:rPr>
        <w:fldChar w:fldCharType="begin"/>
      </w:r>
      <w:r w:rsidR="00833820">
        <w:rPr>
          <w:lang w:val="en-IE"/>
        </w:rPr>
        <w:instrText xml:space="preserve"> ADDIN EN.CITE &lt;EndNote&gt;&lt;Cite&gt;&lt;Author&gt;Pawar&lt;/Author&gt;&lt;Year&gt;2012&lt;/Year&gt;&lt;RecNum&gt;17&lt;/RecNum&gt;&lt;DisplayText&gt;(14)&lt;/DisplayText&gt;&lt;record&gt;&lt;rec-number&gt;17&lt;/rec-number&gt;&lt;foreign-keys&gt;&lt;key app="EN" db-id="ax5t9ztwnxe5f8edetnp2tzne0aaff55ftr5" timestamp="1457352859"&gt;17&lt;/key&gt;&lt;/foreign-keys&gt;&lt;ref-type name="Journal Article"&gt;17&lt;/ref-type&gt;&lt;contributors&gt;&lt;authors&gt;&lt;author&gt;Pawar, Samraat&lt;/author&gt;&lt;author&gt;Dell, Anthony I&lt;/author&gt;&lt;author&gt;Savage, Van M&lt;/author&gt;&lt;/authors&gt;&lt;/contributors&gt;&lt;titles&gt;&lt;title&gt;Dimensionality of consumer search space drives trophic interaction strengths&lt;/title&gt;&lt;secondary-title&gt;Nature&lt;/secondary-title&gt;&lt;/titles&gt;&lt;periodical&gt;&lt;full-title&gt;Nature&lt;/full-title&gt;&lt;/periodical&gt;&lt;pages&gt;485-489&lt;/pages&gt;&lt;volume&gt;486&lt;/volume&gt;&lt;number&gt;7404&lt;/number&gt;&lt;dates&gt;&lt;year&gt;2012&lt;/year&gt;&lt;/dates&gt;&lt;isbn&gt;0028-0836&lt;/isbn&gt;&lt;urls&gt;&lt;/urls&gt;&lt;/record&gt;&lt;/Cite&gt;&lt;/EndNote&gt;</w:instrText>
      </w:r>
      <w:r w:rsidR="004728B6">
        <w:rPr>
          <w:lang w:val="en-IE"/>
        </w:rPr>
        <w:fldChar w:fldCharType="separate"/>
      </w:r>
      <w:r w:rsidR="00833820">
        <w:rPr>
          <w:noProof/>
          <w:lang w:val="en-IE"/>
        </w:rPr>
        <w:t>(</w:t>
      </w:r>
      <w:hyperlink w:anchor="_ENREF_14" w:tooltip="Pawar, 2012 #17" w:history="1">
        <w:r w:rsidR="009B272E">
          <w:rPr>
            <w:noProof/>
            <w:lang w:val="en-IE"/>
          </w:rPr>
          <w:t>14</w:t>
        </w:r>
      </w:hyperlink>
      <w:r w:rsidR="00833820">
        <w:rPr>
          <w:noProof/>
          <w:lang w:val="en-IE"/>
        </w:rPr>
        <w:t>)</w:t>
      </w:r>
      <w:r w:rsidR="004728B6">
        <w:rPr>
          <w:lang w:val="en-IE"/>
        </w:rPr>
        <w:fldChar w:fldCharType="end"/>
      </w:r>
      <w:r w:rsidR="007B1B43">
        <w:rPr>
          <w:lang w:val="en-IE"/>
        </w:rPr>
        <w:t xml:space="preserve"> </w:t>
      </w:r>
      <w:r w:rsidR="007B1B43">
        <w:rPr>
          <w:lang w:val="en-IE"/>
        </w:rPr>
        <w:lastRenderedPageBreak/>
        <w:t>may reduce the missed opportunity of feeding cost associated with replenishing venom.</w:t>
      </w:r>
      <w:r w:rsidR="00BA559E">
        <w:rPr>
          <w:lang w:val="en-IE"/>
        </w:rPr>
        <w:t xml:space="preserve"> </w:t>
      </w:r>
      <w:r w:rsidR="004728B6">
        <w:rPr>
          <w:lang w:val="en-IE"/>
        </w:rPr>
        <w:t>Rates of replenishing</w:t>
      </w:r>
      <w:r w:rsidR="00BA559E">
        <w:rPr>
          <w:lang w:val="en-IE"/>
        </w:rPr>
        <w:t xml:space="preserve"> </w:t>
      </w:r>
      <w:r w:rsidR="004728B6">
        <w:rPr>
          <w:lang w:val="en-IE"/>
        </w:rPr>
        <w:t xml:space="preserve">venom </w:t>
      </w:r>
      <w:r w:rsidR="00BA559E">
        <w:rPr>
          <w:lang w:val="en-IE"/>
        </w:rPr>
        <w:t xml:space="preserve">can be substantial </w:t>
      </w:r>
      <w:r w:rsidR="00F3544A">
        <w:rPr>
          <w:lang w:val="en-IE"/>
        </w:rPr>
        <w:t>with estimates of replenishment rate</w:t>
      </w:r>
      <w:r w:rsidR="008B0CF1">
        <w:rPr>
          <w:lang w:val="en-IE"/>
        </w:rPr>
        <w:t xml:space="preserve"> ranging</w:t>
      </w:r>
      <w:r w:rsidR="004728B6">
        <w:rPr>
          <w:lang w:val="en-IE"/>
        </w:rPr>
        <w:t xml:space="preserve"> from 3-7 days </w:t>
      </w:r>
      <w:r w:rsidR="004728B6">
        <w:rPr>
          <w:lang w:val="en-IE"/>
        </w:rPr>
        <w:fldChar w:fldCharType="begin"/>
      </w:r>
      <w:r w:rsidR="008F657B">
        <w:rPr>
          <w:lang w:val="en-IE"/>
        </w:rPr>
        <w:instrText xml:space="preserve"> ADDIN EN.CITE &lt;EndNote&gt;&lt;Cite&gt;&lt;Author&gt;Currier&lt;/Author&gt;&lt;Year&gt;2012&lt;/Year&gt;&lt;RecNum&gt;118&lt;/RecNum&gt;&lt;DisplayText&gt;(69)&lt;/DisplayText&gt;&lt;record&gt;&lt;rec-number&gt;118&lt;/rec-number&gt;&lt;foreign-keys&gt;&lt;key app="EN" db-id="ax5t9ztwnxe5f8edetnp2tzne0aaff55ftr5" timestamp="1469532107"&gt;118&lt;/key&gt;&lt;/foreign-keys&gt;&lt;ref-type name="Journal Article"&gt;17&lt;/ref-type&gt;&lt;contributors&gt;&lt;authors&gt;&lt;author&gt;Currier, Rachel B&lt;/author&gt;&lt;author&gt;Calvete, Juan J&lt;/author&gt;&lt;author&gt;Sanz, Libia&lt;/author&gt;&lt;author&gt;Harrison, Robert A&lt;/author&gt;&lt;author&gt;Rowley, Paul D&lt;/author&gt;&lt;author&gt;Wagstaff, Simon C&lt;/author&gt;&lt;/authors&gt;&lt;/contributors&gt;&lt;titles&gt;&lt;title&gt;Unusual stability of messenger RNA in snake venom reveals gene expression dynamics of venom replenishment&lt;/title&gt;&lt;secondary-title&gt;PloS one&lt;/secondary-title&gt;&lt;/titles&gt;&lt;periodical&gt;&lt;full-title&gt;PloS one&lt;/full-title&gt;&lt;/periodical&gt;&lt;pages&gt;e41888&lt;/pages&gt;&lt;volume&gt;7&lt;/volume&gt;&lt;number&gt;8&lt;/number&gt;&lt;dates&gt;&lt;year&gt;2012&lt;/year&gt;&lt;/dates&gt;&lt;isbn&gt;1932-6203&lt;/isbn&gt;&lt;urls&gt;&lt;/urls&gt;&lt;/record&gt;&lt;/Cite&gt;&lt;/EndNote&gt;</w:instrText>
      </w:r>
      <w:r w:rsidR="004728B6">
        <w:rPr>
          <w:lang w:val="en-IE"/>
        </w:rPr>
        <w:fldChar w:fldCharType="separate"/>
      </w:r>
      <w:r w:rsidR="008F657B">
        <w:rPr>
          <w:noProof/>
          <w:lang w:val="en-IE"/>
        </w:rPr>
        <w:t>(</w:t>
      </w:r>
      <w:hyperlink w:anchor="_ENREF_69" w:tooltip="Currier, 2012 #118" w:history="1">
        <w:r w:rsidR="009B272E">
          <w:rPr>
            <w:noProof/>
            <w:lang w:val="en-IE"/>
          </w:rPr>
          <w:t>69</w:t>
        </w:r>
      </w:hyperlink>
      <w:r w:rsidR="008F657B">
        <w:rPr>
          <w:noProof/>
          <w:lang w:val="en-IE"/>
        </w:rPr>
        <w:t>)</w:t>
      </w:r>
      <w:r w:rsidR="004728B6">
        <w:rPr>
          <w:lang w:val="en-IE"/>
        </w:rPr>
        <w:fldChar w:fldCharType="end"/>
      </w:r>
      <w:r w:rsidR="00F3544A">
        <w:rPr>
          <w:lang w:val="en-IE"/>
        </w:rPr>
        <w:t xml:space="preserve"> to </w:t>
      </w:r>
      <w:r w:rsidR="004728B6">
        <w:rPr>
          <w:lang w:val="en-IE"/>
        </w:rPr>
        <w:t>30-</w:t>
      </w:r>
      <w:r w:rsidR="00F3544A">
        <w:rPr>
          <w:lang w:val="en-IE"/>
        </w:rPr>
        <w:t xml:space="preserve">50 days </w:t>
      </w:r>
      <w:r w:rsidR="004728B6">
        <w:rPr>
          <w:lang w:val="en-IE"/>
        </w:rPr>
        <w:fldChar w:fldCharType="begin">
          <w:fldData xml:space="preserve">PEVuZE5vdGU+PENpdGU+PEF1dGhvcj5Sb3RlbmJlcmc8L0F1dGhvcj48WWVhcj4xOTcxPC9ZZWFy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</w:fldData>
        </w:fldChar>
      </w:r>
      <w:r w:rsidR="008F657B">
        <w:rPr>
          <w:lang w:val="en-IE"/>
        </w:rPr>
        <w:instrText xml:space="preserve"> ADDIN EN.CITE </w:instrText>
      </w:r>
      <w:r w:rsidR="008F657B">
        <w:rPr>
          <w:lang w:val="en-IE"/>
        </w:rPr>
        <w:fldChar w:fldCharType="begin">
          <w:fldData xml:space="preserve">PEVuZE5vdGU+PENpdGU+PEF1dGhvcj5Sb3RlbmJlcmc8L0F1dGhvcj48WWVhcj4xOTcxPC9ZZWFy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</w:fldData>
        </w:fldChar>
      </w:r>
      <w:r w:rsidR="008F657B">
        <w:rPr>
          <w:lang w:val="en-IE"/>
        </w:rPr>
        <w:instrText xml:space="preserve"> ADDIN EN.CITE.DATA </w:instrText>
      </w:r>
      <w:r w:rsidR="008F657B">
        <w:rPr>
          <w:lang w:val="en-IE"/>
        </w:rPr>
      </w:r>
      <w:r w:rsidR="008F657B">
        <w:rPr>
          <w:lang w:val="en-IE"/>
        </w:rPr>
        <w:fldChar w:fldCharType="end"/>
      </w:r>
      <w:r w:rsidR="004728B6">
        <w:rPr>
          <w:lang w:val="en-IE"/>
        </w:rPr>
        <w:fldChar w:fldCharType="separate"/>
      </w:r>
      <w:r w:rsidR="008F657B">
        <w:rPr>
          <w:noProof/>
          <w:lang w:val="en-IE"/>
        </w:rPr>
        <w:t>(</w:t>
      </w:r>
      <w:hyperlink w:anchor="_ENREF_36" w:tooltip="Hayes, 2002 #9" w:history="1">
        <w:r w:rsidR="009B272E">
          <w:rPr>
            <w:noProof/>
            <w:lang w:val="en-IE"/>
          </w:rPr>
          <w:t>36</w:t>
        </w:r>
      </w:hyperlink>
      <w:r w:rsidR="008F657B">
        <w:rPr>
          <w:noProof/>
          <w:lang w:val="en-IE"/>
        </w:rPr>
        <w:t xml:space="preserve">, </w:t>
      </w:r>
      <w:hyperlink w:anchor="_ENREF_70" w:tooltip="Rotenberg, 1971 #119" w:history="1">
        <w:r w:rsidR="009B272E">
          <w:rPr>
            <w:noProof/>
            <w:lang w:val="en-IE"/>
          </w:rPr>
          <w:t>70-72</w:t>
        </w:r>
      </w:hyperlink>
      <w:r w:rsidR="008F657B">
        <w:rPr>
          <w:noProof/>
          <w:lang w:val="en-IE"/>
        </w:rPr>
        <w:t>)</w:t>
      </w:r>
      <w:r w:rsidR="004728B6">
        <w:rPr>
          <w:lang w:val="en-IE"/>
        </w:rPr>
        <w:fldChar w:fldCharType="end"/>
      </w:r>
      <w:r w:rsidR="00F3544A">
        <w:rPr>
          <w:lang w:val="en-IE"/>
        </w:rPr>
        <w:t xml:space="preserve">. These long periods of replenishment may hence </w:t>
      </w:r>
      <w:r w:rsidR="004728B6">
        <w:rPr>
          <w:lang w:val="en-IE"/>
        </w:rPr>
        <w:t xml:space="preserve">select  </w:t>
      </w:r>
      <w:r w:rsidR="00F3544A">
        <w:rPr>
          <w:lang w:val="en-IE"/>
        </w:rPr>
        <w:t xml:space="preserve">for </w:t>
      </w:r>
      <w:r w:rsidR="004728B6">
        <w:rPr>
          <w:lang w:val="en-IE"/>
        </w:rPr>
        <w:t xml:space="preserve">larger </w:t>
      </w:r>
      <w:r w:rsidR="00F3544A">
        <w:rPr>
          <w:lang w:val="en-IE"/>
        </w:rPr>
        <w:t xml:space="preserve">reserves in species where encounter rates with prey are lower in order to </w:t>
      </w:r>
      <w:r w:rsidR="001144B5">
        <w:rPr>
          <w:lang w:val="en-IE"/>
        </w:rPr>
        <w:t>minimise</w:t>
      </w:r>
      <w:r w:rsidR="00F3544A">
        <w:rPr>
          <w:lang w:val="en-IE"/>
        </w:rPr>
        <w:t xml:space="preserve"> </w:t>
      </w:r>
      <w:r w:rsidR="001144B5">
        <w:rPr>
          <w:lang w:val="en-IE"/>
        </w:rPr>
        <w:t>potential</w:t>
      </w:r>
      <w:r w:rsidR="00F3544A">
        <w:rPr>
          <w:lang w:val="en-IE"/>
        </w:rPr>
        <w:t xml:space="preserve"> missed opportunity costs.</w:t>
      </w:r>
      <w:r w:rsidR="008B0CF1">
        <w:rPr>
          <w:lang w:val="en-IE"/>
        </w:rPr>
        <w:t xml:space="preserve"> While further research on the role of habitat dimensionality wil</w:t>
      </w:r>
      <w:r w:rsidR="006B0A42">
        <w:rPr>
          <w:lang w:val="en-IE"/>
        </w:rPr>
        <w:t>l</w:t>
      </w:r>
      <w:r w:rsidR="008B0CF1">
        <w:rPr>
          <w:lang w:val="en-IE"/>
        </w:rPr>
        <w:t xml:space="preserve"> allow more detailed understanding of the mechanisms driving this trend o</w:t>
      </w:r>
      <w:r w:rsidR="001144B5">
        <w:rPr>
          <w:lang w:val="en-IE"/>
        </w:rPr>
        <w:t xml:space="preserve">ur </w:t>
      </w:r>
      <w:r w:rsidR="00F3544A">
        <w:rPr>
          <w:lang w:val="en-IE"/>
        </w:rPr>
        <w:t>results highlight that venom may not only be selected according to metabolic constraints but that factors relating to encounter rate may also have importan</w:t>
      </w:r>
      <w:r w:rsidR="004728B6">
        <w:rPr>
          <w:lang w:val="en-IE"/>
        </w:rPr>
        <w:t>t influences.</w:t>
      </w:r>
    </w:p>
    <w:p w14:paraId="5E4001ED" w14:textId="50D53C4D" w:rsidR="002C1BB1" w:rsidRDefault="00BC4BAC" w:rsidP="002C1BB1">
      <w:pPr>
        <w:spacing w:line="360" w:lineRule="auto"/>
        <w:rPr>
          <w:lang w:val="en-IE"/>
        </w:rPr>
      </w:pPr>
      <w:r>
        <w:rPr>
          <w:lang w:val="en-IE"/>
        </w:rPr>
        <w:tab/>
      </w:r>
      <w:r w:rsidR="00BA559E">
        <w:rPr>
          <w:lang w:val="en-IE"/>
        </w:rPr>
        <w:t xml:space="preserve">Our analysis </w:t>
      </w:r>
      <w:r>
        <w:rPr>
          <w:lang w:val="en-IE"/>
        </w:rPr>
        <w:t>shows that both predator-prey dynamics and macroecological factors shape the evolution of venom in snakes.</w:t>
      </w:r>
      <w:r w:rsidR="00BD68FC">
        <w:rPr>
          <w:lang w:val="en-IE"/>
        </w:rPr>
        <w:t xml:space="preserve"> While other mechanisms, such </w:t>
      </w:r>
      <w:r w:rsidR="00F004B7">
        <w:rPr>
          <w:lang w:val="en-IE"/>
        </w:rPr>
        <w:t xml:space="preserve">as gene duplication events </w:t>
      </w:r>
      <w:r w:rsidR="00F004B7">
        <w:rPr>
          <w:lang w:val="en-IE"/>
        </w:rPr>
        <w:fldChar w:fldCharType="begin"/>
      </w:r>
      <w:r w:rsidR="00F004B7">
        <w:rPr>
          <w:lang w:val="en-IE"/>
        </w:rPr>
        <w:instrText xml:space="preserve"> ADDIN EN.CITE &lt;EndNote&gt;&lt;Cite&gt;&lt;Author&gt;Vonk&lt;/Author&gt;&lt;Year&gt;2013&lt;/Year&gt;&lt;RecNum&gt;122&lt;/RecNum&gt;&lt;DisplayText&gt;(73)&lt;/DisplayText&gt;&lt;record&gt;&lt;rec-number&gt;122&lt;/rec-number&gt;&lt;foreign-keys&gt;&lt;key app="EN" db-id="ax5t9ztwnxe5f8edetnp2tzne0aaff55ftr5" timestamp="1469545652"&gt;122&lt;/key&gt;&lt;/foreign-keys&gt;&lt;ref-type name="Journal Article"&gt;17&lt;/ref-type&gt;&lt;contributors&gt;&lt;authors&gt;&lt;author&gt;Vonk, Freek J&lt;/author&gt;&lt;author&gt;Casewell, Nicholas R&lt;/author&gt;&lt;author&gt;Henkel, Christiaan V&lt;/author&gt;&lt;author&gt;Heimberg, Alysha M&lt;/author&gt;&lt;author&gt;Jansen, Hans J&lt;/author&gt;&lt;author&gt;McCleary, Ryan JR&lt;/author&gt;&lt;author&gt;Kerkkamp, Harald ME&lt;/author&gt;&lt;author&gt;Vos, Rutger A&lt;/author&gt;&lt;author&gt;Guerreiro, Isabel&lt;/author&gt;&lt;author&gt;Calvete, Juan J&lt;/author&gt;&lt;/authors&gt;&lt;/contributors&gt;&lt;titles&gt;&lt;title&gt;The king cobra genome reveals dynamic gene evolution and adaptation in the snake venom system&lt;/title&gt;&lt;secondary-title&gt;Proceedings of the National Academy of Sciences&lt;/secondary-title&gt;&lt;/titles&gt;&lt;periodical&gt;&lt;full-title&gt;Proceedings of the National Academy of Sciences&lt;/full-title&gt;&lt;/periodical&gt;&lt;pages&gt;20651-20656&lt;/pages&gt;&lt;volume&gt;110&lt;/volume&gt;&lt;number&gt;51&lt;/number&gt;&lt;dates&gt;&lt;year&gt;2013&lt;/year&gt;&lt;/dates&gt;&lt;isbn&gt;0027-8424&lt;/isbn&gt;&lt;urls&gt;&lt;/urls&gt;&lt;/record&gt;&lt;/Cite&gt;&lt;/EndNote&gt;</w:instrText>
      </w:r>
      <w:r w:rsidR="00F004B7">
        <w:rPr>
          <w:lang w:val="en-IE"/>
        </w:rPr>
        <w:fldChar w:fldCharType="separate"/>
      </w:r>
      <w:r w:rsidR="00F004B7">
        <w:rPr>
          <w:noProof/>
          <w:lang w:val="en-IE"/>
        </w:rPr>
        <w:t>(</w:t>
      </w:r>
      <w:hyperlink w:anchor="_ENREF_73" w:tooltip="Vonk, 2013 #122" w:history="1">
        <w:r w:rsidR="009B272E">
          <w:rPr>
            <w:noProof/>
            <w:lang w:val="en-IE"/>
          </w:rPr>
          <w:t>73</w:t>
        </w:r>
      </w:hyperlink>
      <w:r w:rsidR="00F004B7">
        <w:rPr>
          <w:noProof/>
          <w:lang w:val="en-IE"/>
        </w:rPr>
        <w:t>)</w:t>
      </w:r>
      <w:r w:rsidR="00F004B7">
        <w:rPr>
          <w:lang w:val="en-IE"/>
        </w:rPr>
        <w:fldChar w:fldCharType="end"/>
      </w:r>
      <w:r w:rsidR="00BD68FC">
        <w:rPr>
          <w:lang w:val="en-IE"/>
        </w:rPr>
        <w:t>, are important in driving the evolution of the</w:t>
      </w:r>
      <w:r w:rsidR="00F004B7">
        <w:rPr>
          <w:lang w:val="en-IE"/>
        </w:rPr>
        <w:t xml:space="preserve">se traits </w:t>
      </w:r>
      <w:r w:rsidR="00BD68FC">
        <w:rPr>
          <w:lang w:val="en-IE"/>
        </w:rPr>
        <w:t>positive selection pressures and constraints are important in shaping the over pattern seen in the variation of traits relating to venom. This is also likely to be the case in other venomous groups, were patterns relating to prey specificity and energetic constraints are also likely to play key roles in their evolution</w:t>
      </w:r>
      <w:r w:rsidR="002E6894">
        <w:rPr>
          <w:lang w:val="en-IE"/>
        </w:rPr>
        <w:t xml:space="preserve"> </w:t>
      </w:r>
      <w:r w:rsidR="002E6894">
        <w:rPr>
          <w:lang w:val="en-IE"/>
        </w:rPr>
        <w:fldChar w:fldCharType="begin"/>
      </w:r>
      <w:r w:rsidR="002E6894">
        <w:rPr>
          <w:lang w:val="en-IE"/>
        </w:rPr>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2E6894">
        <w:rPr>
          <w:lang w:val="en-IE"/>
        </w:rPr>
        <w:fldChar w:fldCharType="separate"/>
      </w:r>
      <w:r w:rsidR="002E6894">
        <w:rPr>
          <w:noProof/>
          <w:lang w:val="en-IE"/>
        </w:rPr>
        <w:t>(</w:t>
      </w:r>
      <w:hyperlink w:anchor="_ENREF_1" w:tooltip="Casewell, 2013 #1" w:history="1">
        <w:r w:rsidR="009B272E">
          <w:rPr>
            <w:noProof/>
            <w:lang w:val="en-IE"/>
          </w:rPr>
          <w:t>1</w:t>
        </w:r>
      </w:hyperlink>
      <w:r w:rsidR="002E6894">
        <w:rPr>
          <w:noProof/>
          <w:lang w:val="en-IE"/>
        </w:rPr>
        <w:t>)</w:t>
      </w:r>
      <w:r w:rsidR="002E6894">
        <w:rPr>
          <w:lang w:val="en-IE"/>
        </w:rPr>
        <w:fldChar w:fldCharType="end"/>
      </w:r>
      <w:r w:rsidR="00BD68FC">
        <w:rPr>
          <w:lang w:val="en-IE"/>
        </w:rPr>
        <w:t>.</w:t>
      </w:r>
      <w:r w:rsidR="00E651E2">
        <w:rPr>
          <w:lang w:val="en-IE"/>
        </w:rPr>
        <w:t xml:space="preserve"> </w:t>
      </w:r>
      <w:r w:rsidR="00623576">
        <w:rPr>
          <w:lang w:val="en-IE"/>
        </w:rPr>
        <w:t>Examples of prey-</w:t>
      </w:r>
      <w:r w:rsidR="00E165F7">
        <w:rPr>
          <w:lang w:val="en-IE"/>
        </w:rPr>
        <w:t xml:space="preserve">specific venom </w:t>
      </w:r>
      <w:r w:rsidR="002E6894">
        <w:rPr>
          <w:lang w:val="en-IE"/>
        </w:rPr>
        <w:t>is seen in</w:t>
      </w:r>
      <w:r w:rsidR="00E165F7">
        <w:rPr>
          <w:lang w:val="en-IE"/>
        </w:rPr>
        <w:t xml:space="preserve"> cone snails and</w:t>
      </w:r>
      <w:r w:rsidR="002E6894">
        <w:rPr>
          <w:lang w:val="en-IE"/>
        </w:rPr>
        <w:t xml:space="preserve"> spiders</w:t>
      </w:r>
      <w:r w:rsidR="00E165F7">
        <w:rPr>
          <w:lang w:val="en-IE"/>
        </w:rPr>
        <w:t xml:space="preserve"> </w:t>
      </w:r>
      <w:r w:rsidR="00E165F7">
        <w:rPr>
          <w:lang w:val="en-IE"/>
        </w:rPr>
        <w:fldChar w:fldCharType="begin"/>
      </w:r>
      <w:r w:rsidR="00E165F7">
        <w:rPr>
          <w:lang w:val="en-IE"/>
        </w:rPr>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E165F7">
        <w:rPr>
          <w:lang w:val="en-IE"/>
        </w:rPr>
        <w:fldChar w:fldCharType="separate"/>
      </w:r>
      <w:r w:rsidR="00E165F7">
        <w:rPr>
          <w:noProof/>
          <w:lang w:val="en-IE"/>
        </w:rPr>
        <w:t>(</w:t>
      </w:r>
      <w:hyperlink w:anchor="_ENREF_1" w:tooltip="Casewell, 2013 #1" w:history="1">
        <w:r w:rsidR="00E165F7">
          <w:rPr>
            <w:noProof/>
            <w:lang w:val="en-IE"/>
          </w:rPr>
          <w:t>1</w:t>
        </w:r>
      </w:hyperlink>
      <w:r w:rsidR="00E165F7">
        <w:rPr>
          <w:noProof/>
          <w:lang w:val="en-IE"/>
        </w:rPr>
        <w:t>)</w:t>
      </w:r>
      <w:r w:rsidR="00E165F7">
        <w:rPr>
          <w:lang w:val="en-IE"/>
        </w:rPr>
        <w:fldChar w:fldCharType="end"/>
      </w:r>
      <w:r w:rsidR="002E6894">
        <w:rPr>
          <w:lang w:val="en-IE"/>
        </w:rPr>
        <w:t xml:space="preserve">, </w:t>
      </w:r>
      <w:r w:rsidR="00623576">
        <w:rPr>
          <w:lang w:val="en-IE"/>
        </w:rPr>
        <w:t>centipedes</w:t>
      </w:r>
      <w:r w:rsidR="002E6894">
        <w:rPr>
          <w:lang w:val="en-IE"/>
        </w:rPr>
        <w:t>, while the energetic costs of producing venom is also suggested by venom metering in</w:t>
      </w:r>
      <w:r w:rsidR="009B272E">
        <w:rPr>
          <w:lang w:val="en-IE"/>
        </w:rPr>
        <w:t xml:space="preserve"> taxa </w:t>
      </w:r>
      <w:bookmarkStart w:id="27" w:name="_GoBack"/>
      <w:bookmarkEnd w:id="27"/>
      <w:r w:rsidR="009B272E">
        <w:rPr>
          <w:lang w:val="en-IE"/>
        </w:rPr>
        <w:t>such as</w:t>
      </w:r>
      <w:r w:rsidR="002E6894">
        <w:rPr>
          <w:lang w:val="en-IE"/>
        </w:rPr>
        <w:t xml:space="preserve"> </w:t>
      </w:r>
      <w:r w:rsidR="009B272E">
        <w:rPr>
          <w:lang w:val="en-IE"/>
        </w:rPr>
        <w:t xml:space="preserve">scorpions </w:t>
      </w:r>
      <w:r w:rsidR="009B272E">
        <w:rPr>
          <w:lang w:val="en-IE"/>
        </w:rPr>
        <w:fldChar w:fldCharType="begin"/>
      </w:r>
      <w:r w:rsidR="009B272E">
        <w:rPr>
          <w:lang w:val="en-IE"/>
        </w:rPr>
        <w:instrText xml:space="preserve"> ADDIN EN.CITE &lt;EndNote&gt;&lt;Cite&gt;&lt;Author&gt;Nisani&lt;/Author&gt;&lt;Year&gt;2007&lt;/Year&gt;&lt;RecNum&gt;202&lt;/RecNum&gt;&lt;DisplayText&gt;(74)&lt;/DisplayText&gt;&lt;record&gt;&lt;rec-number&gt;202&lt;/rec-number&gt;&lt;foreign-keys&gt;&lt;key app="EN" db-id="ax5t9ztwnxe5f8edetnp2tzne0aaff55ftr5" timestamp="1484011037"&gt;202&lt;/key&gt;&lt;/foreign-keys&gt;&lt;ref-type name="Journal Article"&gt;17&lt;/ref-type&gt;&lt;contributors&gt;&lt;authors&gt;&lt;author&gt;Nisani, Zia&lt;/author&gt;&lt;author&gt;Dunbar, Stephen G&lt;/author&gt;&lt;author&gt;Hayes, William K&lt;/author&gt;&lt;/authors&gt;&lt;/contributors&gt;&lt;titles&gt;&lt;title&gt;Cost of venom regeneration in Parabuthus transvaalicus (Arachnida: Buthidae)&lt;/title&gt;&lt;secondary-title&gt;Comparative Biochemistry and Physiology Part A: Molecular &amp;amp; Integrative Physiology&lt;/secondary-title&gt;&lt;/titles&gt;&lt;periodical&gt;&lt;full-title&gt;Comparative Biochemistry and Physiology Part A: Molecular &amp;amp; Integrative Physiology&lt;/full-title&gt;&lt;/periodical&gt;&lt;pages&gt;509-513&lt;/pages&gt;&lt;volume&gt;147&lt;/volume&gt;&lt;number&gt;2&lt;/number&gt;&lt;dates&gt;&lt;year&gt;2007&lt;/year&gt;&lt;/dates&gt;&lt;isbn&gt;1095-6433&lt;/isbn&gt;&lt;urls&gt;&lt;/urls&gt;&lt;/record&gt;&lt;/Cite&gt;&lt;/EndNote&gt;</w:instrText>
      </w:r>
      <w:r w:rsidR="009B272E">
        <w:rPr>
          <w:lang w:val="en-IE"/>
        </w:rPr>
        <w:fldChar w:fldCharType="separate"/>
      </w:r>
      <w:r w:rsidR="009B272E">
        <w:rPr>
          <w:noProof/>
          <w:lang w:val="en-IE"/>
        </w:rPr>
        <w:t>(</w:t>
      </w:r>
      <w:hyperlink w:anchor="_ENREF_74" w:tooltip="Nisani, 2007 #202" w:history="1">
        <w:r w:rsidR="009B272E">
          <w:rPr>
            <w:noProof/>
            <w:lang w:val="en-IE"/>
          </w:rPr>
          <w:t>74</w:t>
        </w:r>
      </w:hyperlink>
      <w:r w:rsidR="009B272E">
        <w:rPr>
          <w:noProof/>
          <w:lang w:val="en-IE"/>
        </w:rPr>
        <w:t>)</w:t>
      </w:r>
      <w:r w:rsidR="009B272E">
        <w:rPr>
          <w:lang w:val="en-IE"/>
        </w:rPr>
        <w:fldChar w:fldCharType="end"/>
      </w:r>
      <w:r w:rsidR="002E6894">
        <w:rPr>
          <w:lang w:val="en-IE"/>
        </w:rPr>
        <w:t xml:space="preserve">. </w:t>
      </w:r>
      <w:r w:rsidR="00623576">
        <w:rPr>
          <w:lang w:val="en-IE"/>
        </w:rPr>
        <w:t>The generality of prey-specify and macroecological constraints is also likely to extent across non-venomous predatory traits, such as related to tooth morphology and gap limitation scaling, or other traits such as</w:t>
      </w:r>
      <w:r w:rsidR="00F004B7">
        <w:rPr>
          <w:lang w:val="en-IE"/>
        </w:rPr>
        <w:t xml:space="preserve"> predator</w:t>
      </w:r>
      <w:r w:rsidR="00623576">
        <w:rPr>
          <w:lang w:val="en-IE"/>
        </w:rPr>
        <w:t xml:space="preserve"> </w:t>
      </w:r>
      <w:r w:rsidR="00F004B7">
        <w:rPr>
          <w:lang w:val="en-IE"/>
        </w:rPr>
        <w:t>pursuit speed. B</w:t>
      </w:r>
      <w:r w:rsidR="00A44E59">
        <w:rPr>
          <w:lang w:val="en-IE"/>
        </w:rPr>
        <w:t xml:space="preserve">y using </w:t>
      </w:r>
      <w:r w:rsidR="002C1BB1">
        <w:rPr>
          <w:lang w:val="en-IE"/>
        </w:rPr>
        <w:t>snake venom as a system of</w:t>
      </w:r>
      <w:r w:rsidR="00F004B7">
        <w:rPr>
          <w:lang w:val="en-IE"/>
        </w:rPr>
        <w:t xml:space="preserve"> predator trait evolution we show</w:t>
      </w:r>
      <w:r w:rsidR="002C1BB1">
        <w:rPr>
          <w:lang w:val="en-IE"/>
        </w:rPr>
        <w:t xml:space="preserve"> the importance of multiple </w:t>
      </w:r>
      <w:r w:rsidR="00F004B7">
        <w:rPr>
          <w:lang w:val="en-IE"/>
        </w:rPr>
        <w:t xml:space="preserve">evolutionary </w:t>
      </w:r>
      <w:r w:rsidR="002C1BB1">
        <w:rPr>
          <w:lang w:val="en-IE"/>
        </w:rPr>
        <w:t>drivers</w:t>
      </w:r>
      <w:r w:rsidR="00F004B7">
        <w:rPr>
          <w:lang w:val="en-IE"/>
        </w:rPr>
        <w:t xml:space="preserve"> allowing not only a window into the evolution </w:t>
      </w:r>
      <w:r w:rsidR="002C1BB1">
        <w:rPr>
          <w:lang w:val="en-IE"/>
        </w:rPr>
        <w:t>of venomous systems, but of predatory traits and</w:t>
      </w:r>
      <w:r w:rsidR="00F004B7">
        <w:rPr>
          <w:lang w:val="en-IE"/>
        </w:rPr>
        <w:t xml:space="preserve"> </w:t>
      </w:r>
      <w:r w:rsidR="002C1BB1">
        <w:rPr>
          <w:lang w:val="en-IE"/>
        </w:rPr>
        <w:t>trophic ecology as a whole.</w:t>
      </w:r>
    </w:p>
    <w:p w14:paraId="5380F93D" w14:textId="77777777" w:rsidR="005266A2" w:rsidRDefault="005266A2">
      <w:pPr>
        <w:rPr>
          <w:lang w:val="en-IE"/>
        </w:rPr>
      </w:pPr>
    </w:p>
    <w:p w14:paraId="15E67B05" w14:textId="77777777" w:rsidR="005266A2" w:rsidRDefault="005266A2">
      <w:pPr>
        <w:rPr>
          <w:lang w:val="en-IE"/>
        </w:rPr>
      </w:pPr>
    </w:p>
    <w:p w14:paraId="460A2AD5" w14:textId="77777777" w:rsidR="005266A2" w:rsidRDefault="005266A2">
      <w:pPr>
        <w:rPr>
          <w:lang w:val="en-IE"/>
        </w:rPr>
      </w:pPr>
    </w:p>
    <w:p w14:paraId="7CC38634" w14:textId="6ED4EA56" w:rsidR="000E7D67" w:rsidRPr="008B0CF1" w:rsidRDefault="00C96903" w:rsidP="003D13F7">
      <w:pPr>
        <w:spacing w:line="360" w:lineRule="auto"/>
        <w:outlineLvl w:val="0"/>
        <w:rPr>
          <w:b/>
          <w:lang w:val="en-IE"/>
        </w:rPr>
      </w:pPr>
      <w:r w:rsidRPr="008B0CF1">
        <w:rPr>
          <w:b/>
          <w:lang w:val="en-IE"/>
        </w:rPr>
        <w:t>References</w:t>
      </w:r>
    </w:p>
    <w:p w14:paraId="4F2CF6BE" w14:textId="77777777" w:rsidR="000E7D67" w:rsidRDefault="000E7D67" w:rsidP="00D804CC">
      <w:pPr>
        <w:spacing w:line="360" w:lineRule="auto"/>
        <w:rPr>
          <w:lang w:val="en-IE"/>
        </w:rPr>
      </w:pPr>
    </w:p>
    <w:p w14:paraId="020A089D" w14:textId="77777777" w:rsidR="009B272E" w:rsidRPr="009B272E" w:rsidRDefault="000E7D67" w:rsidP="009B272E">
      <w:pPr>
        <w:pStyle w:val="EndNoteBibliography"/>
        <w:ind w:left="720" w:hanging="720"/>
        <w:rPr>
          <w:noProof/>
        </w:rPr>
      </w:pPr>
      <w:r>
        <w:rPr>
          <w:lang w:val="en-IE"/>
        </w:rPr>
        <w:fldChar w:fldCharType="begin"/>
      </w:r>
      <w:r>
        <w:rPr>
          <w:lang w:val="en-IE"/>
        </w:rPr>
        <w:instrText xml:space="preserve"> ADDIN EN.REFLIST </w:instrText>
      </w:r>
      <w:r>
        <w:rPr>
          <w:lang w:val="en-IE"/>
        </w:rPr>
        <w:fldChar w:fldCharType="separate"/>
      </w:r>
      <w:bookmarkStart w:id="28" w:name="_ENREF_1"/>
      <w:r w:rsidR="009B272E" w:rsidRPr="009B272E">
        <w:rPr>
          <w:noProof/>
        </w:rPr>
        <w:t>1.</w:t>
      </w:r>
      <w:r w:rsidR="009B272E" w:rsidRPr="009B272E">
        <w:rPr>
          <w:noProof/>
        </w:rPr>
        <w:tab/>
        <w:t xml:space="preserve">Casewell NR, Wüster W, Vonk FJ, Harrison RA, &amp; Fry BG (2013) Complex cocktails: the evolutionary novelty of venoms. </w:t>
      </w:r>
      <w:r w:rsidR="009B272E" w:rsidRPr="009B272E">
        <w:rPr>
          <w:i/>
          <w:noProof/>
        </w:rPr>
        <w:t>Trends in ecology &amp; evolution</w:t>
      </w:r>
      <w:r w:rsidR="009B272E" w:rsidRPr="009B272E">
        <w:rPr>
          <w:noProof/>
        </w:rPr>
        <w:t xml:space="preserve"> 28(4):219-229.</w:t>
      </w:r>
      <w:bookmarkEnd w:id="28"/>
    </w:p>
    <w:p w14:paraId="6A809B52" w14:textId="77777777" w:rsidR="009B272E" w:rsidRPr="009B272E" w:rsidRDefault="009B272E" w:rsidP="009B272E">
      <w:pPr>
        <w:pStyle w:val="EndNoteBibliography"/>
        <w:ind w:left="720" w:hanging="720"/>
        <w:rPr>
          <w:noProof/>
        </w:rPr>
      </w:pPr>
      <w:bookmarkStart w:id="29" w:name="_ENREF_2"/>
      <w:r w:rsidRPr="009B272E">
        <w:rPr>
          <w:noProof/>
        </w:rPr>
        <w:t>2.</w:t>
      </w:r>
      <w:r w:rsidRPr="009B272E">
        <w:rPr>
          <w:noProof/>
        </w:rPr>
        <w:tab/>
        <w:t>Kasturiratne A</w:t>
      </w:r>
      <w:r w:rsidRPr="009B272E">
        <w:rPr>
          <w:i/>
          <w:noProof/>
        </w:rPr>
        <w:t>, et al.</w:t>
      </w:r>
      <w:r w:rsidRPr="009B272E">
        <w:rPr>
          <w:noProof/>
        </w:rPr>
        <w:t xml:space="preserve"> (2008) The global burden of snakebite: a literature analysis and modelling based on regional estimates of envenoming and deaths. </w:t>
      </w:r>
      <w:r w:rsidRPr="009B272E">
        <w:rPr>
          <w:i/>
          <w:noProof/>
        </w:rPr>
        <w:t>PLoS Med</w:t>
      </w:r>
      <w:r w:rsidRPr="009B272E">
        <w:rPr>
          <w:noProof/>
        </w:rPr>
        <w:t xml:space="preserve"> 5(11):e218.</w:t>
      </w:r>
      <w:bookmarkEnd w:id="29"/>
    </w:p>
    <w:p w14:paraId="6753FFF7" w14:textId="77777777" w:rsidR="009B272E" w:rsidRPr="009B272E" w:rsidRDefault="009B272E" w:rsidP="009B272E">
      <w:pPr>
        <w:pStyle w:val="EndNoteBibliography"/>
        <w:ind w:left="720" w:hanging="720"/>
        <w:rPr>
          <w:noProof/>
        </w:rPr>
      </w:pPr>
      <w:bookmarkStart w:id="30" w:name="_ENREF_3"/>
      <w:r w:rsidRPr="009B272E">
        <w:rPr>
          <w:noProof/>
        </w:rPr>
        <w:t>3.</w:t>
      </w:r>
      <w:r w:rsidRPr="009B272E">
        <w:rPr>
          <w:noProof/>
        </w:rPr>
        <w:tab/>
        <w:t>Fry BG</w:t>
      </w:r>
      <w:r w:rsidRPr="009B272E">
        <w:rPr>
          <w:i/>
          <w:noProof/>
        </w:rPr>
        <w:t>, et al.</w:t>
      </w:r>
      <w:r w:rsidRPr="009B272E">
        <w:rPr>
          <w:noProof/>
        </w:rPr>
        <w:t xml:space="preserve"> (2006) Early evolution of the venom system in lizards and snakes. </w:t>
      </w:r>
      <w:r w:rsidRPr="009B272E">
        <w:rPr>
          <w:i/>
          <w:noProof/>
        </w:rPr>
        <w:t>Nature</w:t>
      </w:r>
      <w:r w:rsidRPr="009B272E">
        <w:rPr>
          <w:noProof/>
        </w:rPr>
        <w:t xml:space="preserve"> 439(7076):584-588.</w:t>
      </w:r>
      <w:bookmarkEnd w:id="30"/>
    </w:p>
    <w:p w14:paraId="43AB1195" w14:textId="77777777" w:rsidR="009B272E" w:rsidRPr="009B272E" w:rsidRDefault="009B272E" w:rsidP="009B272E">
      <w:pPr>
        <w:pStyle w:val="EndNoteBibliography"/>
        <w:ind w:left="720" w:hanging="720"/>
        <w:rPr>
          <w:noProof/>
        </w:rPr>
      </w:pPr>
      <w:bookmarkStart w:id="31" w:name="_ENREF_4"/>
      <w:r w:rsidRPr="009B272E">
        <w:rPr>
          <w:noProof/>
        </w:rPr>
        <w:lastRenderedPageBreak/>
        <w:t>4.</w:t>
      </w:r>
      <w:r w:rsidRPr="009B272E">
        <w:rPr>
          <w:noProof/>
        </w:rPr>
        <w:tab/>
        <w:t>Fry B</w:t>
      </w:r>
      <w:r w:rsidRPr="009B272E">
        <w:rPr>
          <w:i/>
          <w:noProof/>
        </w:rPr>
        <w:t>, et al.</w:t>
      </w:r>
      <w:r w:rsidRPr="009B272E">
        <w:rPr>
          <w:noProof/>
        </w:rPr>
        <w:t xml:space="preserve"> (2015) The origin and evolution of the Toxicofera reptile venom system. </w:t>
      </w:r>
      <w:r w:rsidRPr="009B272E">
        <w:rPr>
          <w:i/>
          <w:noProof/>
        </w:rPr>
        <w:t>Venomous Reptiles and Their Toxins: Evolution, Pathophysiology and Biodiscovery</w:t>
      </w:r>
      <w:r w:rsidRPr="009B272E">
        <w:rPr>
          <w:noProof/>
        </w:rPr>
        <w:t>:1.</w:t>
      </w:r>
      <w:bookmarkEnd w:id="31"/>
    </w:p>
    <w:p w14:paraId="3A8184DA" w14:textId="77777777" w:rsidR="009B272E" w:rsidRPr="009B272E" w:rsidRDefault="009B272E" w:rsidP="009B272E">
      <w:pPr>
        <w:pStyle w:val="EndNoteBibliography"/>
        <w:ind w:left="720" w:hanging="720"/>
        <w:rPr>
          <w:noProof/>
        </w:rPr>
      </w:pPr>
      <w:bookmarkStart w:id="32" w:name="_ENREF_5"/>
      <w:r w:rsidRPr="009B272E">
        <w:rPr>
          <w:noProof/>
        </w:rPr>
        <w:t>5.</w:t>
      </w:r>
      <w:r w:rsidRPr="009B272E">
        <w:rPr>
          <w:noProof/>
        </w:rPr>
        <w:tab/>
        <w:t>Reyes-Velasco J</w:t>
      </w:r>
      <w:r w:rsidRPr="009B272E">
        <w:rPr>
          <w:i/>
          <w:noProof/>
        </w:rPr>
        <w:t>, et al.</w:t>
      </w:r>
      <w:r w:rsidRPr="009B272E">
        <w:rPr>
          <w:noProof/>
        </w:rPr>
        <w:t xml:space="preserve"> (2015) Expression of venom gene homologs in diverse python tissues suggests a new model for the evolution of snake venom. </w:t>
      </w:r>
      <w:r w:rsidRPr="009B272E">
        <w:rPr>
          <w:i/>
          <w:noProof/>
        </w:rPr>
        <w:t>Molecular biology and evolution</w:t>
      </w:r>
      <w:r w:rsidRPr="009B272E">
        <w:rPr>
          <w:noProof/>
        </w:rPr>
        <w:t xml:space="preserve"> 32(1):173-183.</w:t>
      </w:r>
      <w:bookmarkEnd w:id="32"/>
    </w:p>
    <w:p w14:paraId="434404EE" w14:textId="77777777" w:rsidR="009B272E" w:rsidRPr="009B272E" w:rsidRDefault="009B272E" w:rsidP="009B272E">
      <w:pPr>
        <w:pStyle w:val="EndNoteBibliography"/>
        <w:ind w:left="720" w:hanging="720"/>
        <w:rPr>
          <w:noProof/>
        </w:rPr>
      </w:pPr>
      <w:bookmarkStart w:id="33" w:name="_ENREF_6"/>
      <w:r w:rsidRPr="009B272E">
        <w:rPr>
          <w:noProof/>
        </w:rPr>
        <w:t>6.</w:t>
      </w:r>
      <w:r w:rsidRPr="009B272E">
        <w:rPr>
          <w:noProof/>
        </w:rPr>
        <w:tab/>
        <w:t>Dowell NL</w:t>
      </w:r>
      <w:r w:rsidRPr="009B272E">
        <w:rPr>
          <w:i/>
          <w:noProof/>
        </w:rPr>
        <w:t>, et al.</w:t>
      </w:r>
      <w:r w:rsidRPr="009B272E">
        <w:rPr>
          <w:noProof/>
        </w:rPr>
        <w:t xml:space="preserve"> (2016) The deep origin and recent loss of venom toxin genes in rattlesnakes. </w:t>
      </w:r>
      <w:r w:rsidRPr="009B272E">
        <w:rPr>
          <w:i/>
          <w:noProof/>
        </w:rPr>
        <w:t>Current Biology</w:t>
      </w:r>
      <w:r w:rsidRPr="009B272E">
        <w:rPr>
          <w:noProof/>
        </w:rPr>
        <w:t xml:space="preserve"> 26(18):2434-2445.</w:t>
      </w:r>
      <w:bookmarkEnd w:id="33"/>
    </w:p>
    <w:p w14:paraId="35CB2283" w14:textId="77777777" w:rsidR="009B272E" w:rsidRPr="009B272E" w:rsidRDefault="009B272E" w:rsidP="009B272E">
      <w:pPr>
        <w:pStyle w:val="EndNoteBibliography"/>
        <w:ind w:left="720" w:hanging="720"/>
        <w:rPr>
          <w:noProof/>
        </w:rPr>
      </w:pPr>
      <w:bookmarkStart w:id="34" w:name="_ENREF_7"/>
      <w:r w:rsidRPr="009B272E">
        <w:rPr>
          <w:noProof/>
        </w:rPr>
        <w:t>7.</w:t>
      </w:r>
      <w:r w:rsidRPr="009B272E">
        <w:rPr>
          <w:noProof/>
        </w:rPr>
        <w:tab/>
        <w:t xml:space="preserve">Weinstein SA &amp; Smith LA (1993) Chromatographic profiles and properties of Duvernoy's secretions from some boigine and dispholidine colubrids. </w:t>
      </w:r>
      <w:r w:rsidRPr="009B272E">
        <w:rPr>
          <w:i/>
          <w:noProof/>
        </w:rPr>
        <w:t>Herpetologica</w:t>
      </w:r>
      <w:r w:rsidRPr="009B272E">
        <w:rPr>
          <w:noProof/>
        </w:rPr>
        <w:t>:78-94.</w:t>
      </w:r>
      <w:bookmarkEnd w:id="34"/>
    </w:p>
    <w:p w14:paraId="5C367DF3" w14:textId="77777777" w:rsidR="009B272E" w:rsidRPr="009B272E" w:rsidRDefault="009B272E" w:rsidP="009B272E">
      <w:pPr>
        <w:pStyle w:val="EndNoteBibliography"/>
        <w:ind w:left="720" w:hanging="720"/>
        <w:rPr>
          <w:noProof/>
        </w:rPr>
      </w:pPr>
      <w:bookmarkStart w:id="35" w:name="_ENREF_8"/>
      <w:r w:rsidRPr="009B272E">
        <w:rPr>
          <w:noProof/>
        </w:rPr>
        <w:t>8.</w:t>
      </w:r>
      <w:r w:rsidRPr="009B272E">
        <w:rPr>
          <w:noProof/>
        </w:rPr>
        <w:tab/>
        <w:t xml:space="preserve">Minton SAM, Minton Jr MRSA, &amp; Minton MR (1980) </w:t>
      </w:r>
      <w:r w:rsidRPr="009B272E">
        <w:rPr>
          <w:i/>
          <w:noProof/>
        </w:rPr>
        <w:t>Venomous reptiles</w:t>
      </w:r>
      <w:r w:rsidRPr="009B272E">
        <w:rPr>
          <w:noProof/>
        </w:rPr>
        <w:t>.</w:t>
      </w:r>
      <w:bookmarkEnd w:id="35"/>
    </w:p>
    <w:p w14:paraId="30E0C0E8" w14:textId="77777777" w:rsidR="009B272E" w:rsidRPr="009B272E" w:rsidRDefault="009B272E" w:rsidP="009B272E">
      <w:pPr>
        <w:pStyle w:val="EndNoteBibliography"/>
        <w:ind w:left="720" w:hanging="720"/>
        <w:rPr>
          <w:noProof/>
        </w:rPr>
      </w:pPr>
      <w:bookmarkStart w:id="36" w:name="_ENREF_9"/>
      <w:r w:rsidRPr="009B272E">
        <w:rPr>
          <w:noProof/>
        </w:rPr>
        <w:t>9.</w:t>
      </w:r>
      <w:r w:rsidRPr="009B272E">
        <w:rPr>
          <w:noProof/>
        </w:rPr>
        <w:tab/>
        <w:t xml:space="preserve">Mebs D (2001) Toxicity in animals. Trends in evolution? </w:t>
      </w:r>
      <w:r w:rsidRPr="009B272E">
        <w:rPr>
          <w:i/>
          <w:noProof/>
        </w:rPr>
        <w:t>Toxicon</w:t>
      </w:r>
      <w:r w:rsidRPr="009B272E">
        <w:rPr>
          <w:noProof/>
        </w:rPr>
        <w:t xml:space="preserve"> 39(1):87-96.</w:t>
      </w:r>
      <w:bookmarkEnd w:id="36"/>
    </w:p>
    <w:p w14:paraId="1D0B13EA" w14:textId="77777777" w:rsidR="009B272E" w:rsidRPr="009B272E" w:rsidRDefault="009B272E" w:rsidP="009B272E">
      <w:pPr>
        <w:pStyle w:val="EndNoteBibliography"/>
        <w:ind w:left="720" w:hanging="720"/>
        <w:rPr>
          <w:noProof/>
        </w:rPr>
      </w:pPr>
      <w:bookmarkStart w:id="37" w:name="_ENREF_10"/>
      <w:r w:rsidRPr="009B272E">
        <w:rPr>
          <w:noProof/>
        </w:rPr>
        <w:t>10.</w:t>
      </w:r>
      <w:r w:rsidRPr="009B272E">
        <w:rPr>
          <w:noProof/>
        </w:rPr>
        <w:tab/>
        <w:t xml:space="preserve">Sasa M (1999) Diet and snake venom evolution: can local selection alone explain intraspecific venom variation? </w:t>
      </w:r>
      <w:r w:rsidRPr="009B272E">
        <w:rPr>
          <w:i/>
          <w:noProof/>
        </w:rPr>
        <w:t>TOXICON-OXFORD-</w:t>
      </w:r>
      <w:r w:rsidRPr="009B272E">
        <w:rPr>
          <w:noProof/>
        </w:rPr>
        <w:t xml:space="preserve"> 37:249-252.</w:t>
      </w:r>
      <w:bookmarkEnd w:id="37"/>
    </w:p>
    <w:p w14:paraId="37D6E4B7" w14:textId="77777777" w:rsidR="009B272E" w:rsidRPr="009B272E" w:rsidRDefault="009B272E" w:rsidP="009B272E">
      <w:pPr>
        <w:pStyle w:val="EndNoteBibliography"/>
        <w:ind w:left="720" w:hanging="720"/>
        <w:rPr>
          <w:noProof/>
        </w:rPr>
      </w:pPr>
      <w:bookmarkStart w:id="38" w:name="_ENREF_11"/>
      <w:r w:rsidRPr="009B272E">
        <w:rPr>
          <w:noProof/>
        </w:rPr>
        <w:t>11.</w:t>
      </w:r>
      <w:r w:rsidRPr="009B272E">
        <w:rPr>
          <w:noProof/>
        </w:rPr>
        <w:tab/>
        <w:t xml:space="preserve">Pace ML, Cole JJ, Carpenter SR, &amp; Kitchell JF (1999) Trophic cascades revealed in diverse ecosystems. </w:t>
      </w:r>
      <w:r w:rsidRPr="009B272E">
        <w:rPr>
          <w:i/>
          <w:noProof/>
        </w:rPr>
        <w:t>Trends in ecology &amp; evolution</w:t>
      </w:r>
      <w:r w:rsidRPr="009B272E">
        <w:rPr>
          <w:noProof/>
        </w:rPr>
        <w:t xml:space="preserve"> 14(12):483-488.</w:t>
      </w:r>
      <w:bookmarkEnd w:id="38"/>
    </w:p>
    <w:p w14:paraId="0CEF302E" w14:textId="77777777" w:rsidR="009B272E" w:rsidRPr="009B272E" w:rsidRDefault="009B272E" w:rsidP="009B272E">
      <w:pPr>
        <w:pStyle w:val="EndNoteBibliography"/>
        <w:ind w:left="720" w:hanging="720"/>
        <w:rPr>
          <w:noProof/>
        </w:rPr>
      </w:pPr>
      <w:bookmarkStart w:id="39" w:name="_ENREF_12"/>
      <w:r w:rsidRPr="009B272E">
        <w:rPr>
          <w:noProof/>
        </w:rPr>
        <w:t>12.</w:t>
      </w:r>
      <w:r w:rsidRPr="009B272E">
        <w:rPr>
          <w:noProof/>
        </w:rPr>
        <w:tab/>
        <w:t xml:space="preserve">Palkovacs EP &amp; Post DM (2009) Experimental evidence that phenotypic divergence in predators drives community divergence in prey. </w:t>
      </w:r>
      <w:r w:rsidRPr="009B272E">
        <w:rPr>
          <w:i/>
          <w:noProof/>
        </w:rPr>
        <w:t>Ecology</w:t>
      </w:r>
      <w:r w:rsidRPr="009B272E">
        <w:rPr>
          <w:noProof/>
        </w:rPr>
        <w:t xml:space="preserve"> 90(2):300-305.</w:t>
      </w:r>
      <w:bookmarkEnd w:id="39"/>
    </w:p>
    <w:p w14:paraId="11F01EE6" w14:textId="77777777" w:rsidR="009B272E" w:rsidRPr="009B272E" w:rsidRDefault="009B272E" w:rsidP="009B272E">
      <w:pPr>
        <w:pStyle w:val="EndNoteBibliography"/>
        <w:ind w:left="720" w:hanging="720"/>
        <w:rPr>
          <w:noProof/>
        </w:rPr>
      </w:pPr>
      <w:bookmarkStart w:id="40" w:name="_ENREF_13"/>
      <w:r w:rsidRPr="009B272E">
        <w:rPr>
          <w:noProof/>
        </w:rPr>
        <w:t>13.</w:t>
      </w:r>
      <w:r w:rsidRPr="009B272E">
        <w:rPr>
          <w:noProof/>
        </w:rPr>
        <w:tab/>
        <w:t xml:space="preserve">Domenici P (2001) The scaling of locomotor performance in predator–prey encounters: from fish to killer whales. </w:t>
      </w:r>
      <w:r w:rsidRPr="009B272E">
        <w:rPr>
          <w:i/>
          <w:noProof/>
        </w:rPr>
        <w:t>Comparative Biochemistry and Physiology Part A: Molecular &amp; Integrative Physiology</w:t>
      </w:r>
      <w:r w:rsidRPr="009B272E">
        <w:rPr>
          <w:noProof/>
        </w:rPr>
        <w:t xml:space="preserve"> 131(1):169-182.</w:t>
      </w:r>
      <w:bookmarkEnd w:id="40"/>
    </w:p>
    <w:p w14:paraId="572D74BF" w14:textId="77777777" w:rsidR="009B272E" w:rsidRPr="009B272E" w:rsidRDefault="009B272E" w:rsidP="009B272E">
      <w:pPr>
        <w:pStyle w:val="EndNoteBibliography"/>
        <w:ind w:left="720" w:hanging="720"/>
        <w:rPr>
          <w:noProof/>
        </w:rPr>
      </w:pPr>
      <w:bookmarkStart w:id="41" w:name="_ENREF_14"/>
      <w:r w:rsidRPr="009B272E">
        <w:rPr>
          <w:noProof/>
        </w:rPr>
        <w:t>14.</w:t>
      </w:r>
      <w:r w:rsidRPr="009B272E">
        <w:rPr>
          <w:noProof/>
        </w:rPr>
        <w:tab/>
        <w:t xml:space="preserve">Pawar S, Dell AI, &amp; Savage VM (2012) Dimensionality of consumer search space drives trophic interaction strengths. </w:t>
      </w:r>
      <w:r w:rsidRPr="009B272E">
        <w:rPr>
          <w:i/>
          <w:noProof/>
        </w:rPr>
        <w:t>Nature</w:t>
      </w:r>
      <w:r w:rsidRPr="009B272E">
        <w:rPr>
          <w:noProof/>
        </w:rPr>
        <w:t xml:space="preserve"> 486(7404):485-489.</w:t>
      </w:r>
      <w:bookmarkEnd w:id="41"/>
    </w:p>
    <w:p w14:paraId="301718BC" w14:textId="77777777" w:rsidR="009B272E" w:rsidRPr="009B272E" w:rsidRDefault="009B272E" w:rsidP="009B272E">
      <w:pPr>
        <w:pStyle w:val="EndNoteBibliography"/>
        <w:ind w:left="720" w:hanging="720"/>
        <w:rPr>
          <w:noProof/>
        </w:rPr>
      </w:pPr>
      <w:bookmarkStart w:id="42" w:name="_ENREF_15"/>
      <w:r w:rsidRPr="009B272E">
        <w:rPr>
          <w:noProof/>
        </w:rPr>
        <w:t>15.</w:t>
      </w:r>
      <w:r w:rsidRPr="009B272E">
        <w:rPr>
          <w:noProof/>
        </w:rPr>
        <w:tab/>
        <w:t>Kane A</w:t>
      </w:r>
      <w:r w:rsidRPr="009B272E">
        <w:rPr>
          <w:i/>
          <w:noProof/>
        </w:rPr>
        <w:t>, et al.</w:t>
      </w:r>
      <w:r w:rsidRPr="009B272E">
        <w:rPr>
          <w:noProof/>
        </w:rPr>
        <w:t xml:space="preserve"> (2016) Body Size as a Driver of Scavenging in Theropod Dinosaurs. </w:t>
      </w:r>
      <w:r w:rsidRPr="009B272E">
        <w:rPr>
          <w:i/>
          <w:noProof/>
        </w:rPr>
        <w:t>The American Naturalist</w:t>
      </w:r>
      <w:r w:rsidRPr="009B272E">
        <w:rPr>
          <w:noProof/>
        </w:rPr>
        <w:t xml:space="preserve"> 187(6):706-716.</w:t>
      </w:r>
      <w:bookmarkEnd w:id="42"/>
    </w:p>
    <w:p w14:paraId="6DD6AC4A" w14:textId="77777777" w:rsidR="009B272E" w:rsidRPr="009B272E" w:rsidRDefault="009B272E" w:rsidP="009B272E">
      <w:pPr>
        <w:pStyle w:val="EndNoteBibliography"/>
        <w:ind w:left="720" w:hanging="720"/>
        <w:rPr>
          <w:noProof/>
        </w:rPr>
      </w:pPr>
      <w:bookmarkStart w:id="43" w:name="_ENREF_16"/>
      <w:r w:rsidRPr="009B272E">
        <w:rPr>
          <w:noProof/>
        </w:rPr>
        <w:t>16.</w:t>
      </w:r>
      <w:r w:rsidRPr="009B272E">
        <w:rPr>
          <w:noProof/>
        </w:rPr>
        <w:tab/>
        <w:t xml:space="preserve">Healy K, McNally L, Ruxton GD, Cooper N, &amp; Jackson AL (2013) Metabolic rate and body size are linked with perception of temporal information. </w:t>
      </w:r>
      <w:r w:rsidRPr="009B272E">
        <w:rPr>
          <w:i/>
          <w:noProof/>
        </w:rPr>
        <w:t>Animal behaviour</w:t>
      </w:r>
      <w:r w:rsidRPr="009B272E">
        <w:rPr>
          <w:noProof/>
        </w:rPr>
        <w:t xml:space="preserve"> 86(4):685-696.</w:t>
      </w:r>
      <w:bookmarkEnd w:id="43"/>
    </w:p>
    <w:p w14:paraId="14A9A5FB" w14:textId="77777777" w:rsidR="009B272E" w:rsidRPr="009B272E" w:rsidRDefault="009B272E" w:rsidP="009B272E">
      <w:pPr>
        <w:pStyle w:val="EndNoteBibliography"/>
        <w:ind w:left="720" w:hanging="720"/>
        <w:rPr>
          <w:noProof/>
        </w:rPr>
      </w:pPr>
      <w:bookmarkStart w:id="44" w:name="_ENREF_17"/>
      <w:r w:rsidRPr="009B272E">
        <w:rPr>
          <w:noProof/>
        </w:rPr>
        <w:t>17.</w:t>
      </w:r>
      <w:r w:rsidRPr="009B272E">
        <w:rPr>
          <w:noProof/>
        </w:rPr>
        <w:tab/>
        <w:t xml:space="preserve">Kiltie R (2000) Scaling of visual acuity with body size in mammals and birds. </w:t>
      </w:r>
      <w:r w:rsidRPr="009B272E">
        <w:rPr>
          <w:i/>
          <w:noProof/>
        </w:rPr>
        <w:t>Functional Ecology</w:t>
      </w:r>
      <w:r w:rsidRPr="009B272E">
        <w:rPr>
          <w:noProof/>
        </w:rPr>
        <w:t xml:space="preserve"> 14(2):226-234.</w:t>
      </w:r>
      <w:bookmarkEnd w:id="44"/>
    </w:p>
    <w:p w14:paraId="77074BBE" w14:textId="77777777" w:rsidR="009B272E" w:rsidRPr="009B272E" w:rsidRDefault="009B272E" w:rsidP="009B272E">
      <w:pPr>
        <w:pStyle w:val="EndNoteBibliography"/>
        <w:ind w:left="720" w:hanging="720"/>
        <w:rPr>
          <w:noProof/>
        </w:rPr>
      </w:pPr>
      <w:bookmarkStart w:id="45" w:name="_ENREF_18"/>
      <w:r w:rsidRPr="009B272E">
        <w:rPr>
          <w:noProof/>
        </w:rPr>
        <w:t>18.</w:t>
      </w:r>
      <w:r w:rsidRPr="009B272E">
        <w:rPr>
          <w:noProof/>
        </w:rPr>
        <w:tab/>
        <w:t xml:space="preserve">Carbone C, Codron D, Scofield C, Clauss M, &amp; Bielby J (2014) Geometric factors influencing the diet of vertebrate predators in marine and terrestrial environments. </w:t>
      </w:r>
      <w:r w:rsidRPr="009B272E">
        <w:rPr>
          <w:i/>
          <w:noProof/>
        </w:rPr>
        <w:t>Ecology letters</w:t>
      </w:r>
      <w:r w:rsidRPr="009B272E">
        <w:rPr>
          <w:noProof/>
        </w:rPr>
        <w:t xml:space="preserve"> 17(12):1553-1559.</w:t>
      </w:r>
      <w:bookmarkEnd w:id="45"/>
    </w:p>
    <w:p w14:paraId="66CB5428" w14:textId="77777777" w:rsidR="009B272E" w:rsidRPr="009B272E" w:rsidRDefault="009B272E" w:rsidP="009B272E">
      <w:pPr>
        <w:pStyle w:val="EndNoteBibliography"/>
        <w:ind w:left="720" w:hanging="720"/>
        <w:rPr>
          <w:noProof/>
        </w:rPr>
      </w:pPr>
      <w:bookmarkStart w:id="46" w:name="_ENREF_19"/>
      <w:r w:rsidRPr="009B272E">
        <w:rPr>
          <w:noProof/>
        </w:rPr>
        <w:t>19.</w:t>
      </w:r>
      <w:r w:rsidRPr="009B272E">
        <w:rPr>
          <w:noProof/>
        </w:rPr>
        <w:tab/>
        <w:t xml:space="preserve">Dawkins R &amp; Krebs JR (1979) Arms races between and within species. </w:t>
      </w:r>
      <w:r w:rsidRPr="009B272E">
        <w:rPr>
          <w:i/>
          <w:noProof/>
        </w:rPr>
        <w:t>Proceedings of the Royal Society of London B: Biological Sciences</w:t>
      </w:r>
      <w:r w:rsidRPr="009B272E">
        <w:rPr>
          <w:noProof/>
        </w:rPr>
        <w:t xml:space="preserve"> 205(1161):489-511.</w:t>
      </w:r>
      <w:bookmarkEnd w:id="46"/>
    </w:p>
    <w:p w14:paraId="3CEB8BD4" w14:textId="77777777" w:rsidR="009B272E" w:rsidRPr="009B272E" w:rsidRDefault="009B272E" w:rsidP="009B272E">
      <w:pPr>
        <w:pStyle w:val="EndNoteBibliography"/>
        <w:ind w:left="720" w:hanging="720"/>
        <w:rPr>
          <w:noProof/>
        </w:rPr>
      </w:pPr>
      <w:bookmarkStart w:id="47" w:name="_ENREF_20"/>
      <w:r w:rsidRPr="009B272E">
        <w:rPr>
          <w:noProof/>
        </w:rPr>
        <w:t>20.</w:t>
      </w:r>
      <w:r w:rsidRPr="009B272E">
        <w:rPr>
          <w:noProof/>
        </w:rPr>
        <w:tab/>
        <w:t xml:space="preserve">Van Valen L (1973) A new evolutionary law. </w:t>
      </w:r>
      <w:r w:rsidRPr="009B272E">
        <w:rPr>
          <w:i/>
          <w:noProof/>
        </w:rPr>
        <w:t>Evolutionary theory</w:t>
      </w:r>
      <w:r w:rsidRPr="009B272E">
        <w:rPr>
          <w:noProof/>
        </w:rPr>
        <w:t xml:space="preserve"> 1:1-30.</w:t>
      </w:r>
      <w:bookmarkEnd w:id="47"/>
    </w:p>
    <w:p w14:paraId="66CF5336" w14:textId="77777777" w:rsidR="009B272E" w:rsidRPr="009B272E" w:rsidRDefault="009B272E" w:rsidP="009B272E">
      <w:pPr>
        <w:pStyle w:val="EndNoteBibliography"/>
        <w:ind w:left="720" w:hanging="720"/>
        <w:rPr>
          <w:noProof/>
        </w:rPr>
      </w:pPr>
      <w:bookmarkStart w:id="48" w:name="_ENREF_21"/>
      <w:r w:rsidRPr="009B272E">
        <w:rPr>
          <w:noProof/>
        </w:rPr>
        <w:t>21.</w:t>
      </w:r>
      <w:r w:rsidRPr="009B272E">
        <w:rPr>
          <w:noProof/>
        </w:rPr>
        <w:tab/>
        <w:t xml:space="preserve">Albertson RC, Markert J, Danley P, &amp; Kocher T (1999) Phylogeny of a rapidly evolving clade: the cichlid fishes of Lake Malawi, East Africa. </w:t>
      </w:r>
      <w:r w:rsidRPr="009B272E">
        <w:rPr>
          <w:i/>
          <w:noProof/>
        </w:rPr>
        <w:t>Proceedings of the National Academy of Sciences</w:t>
      </w:r>
      <w:r w:rsidRPr="009B272E">
        <w:rPr>
          <w:noProof/>
        </w:rPr>
        <w:t xml:space="preserve"> 96(9):5107-5110.</w:t>
      </w:r>
      <w:bookmarkEnd w:id="48"/>
    </w:p>
    <w:p w14:paraId="3E4D0CAA" w14:textId="77777777" w:rsidR="009B272E" w:rsidRPr="009B272E" w:rsidRDefault="009B272E" w:rsidP="009B272E">
      <w:pPr>
        <w:pStyle w:val="EndNoteBibliography"/>
        <w:ind w:left="720" w:hanging="720"/>
        <w:rPr>
          <w:noProof/>
        </w:rPr>
      </w:pPr>
      <w:bookmarkStart w:id="49" w:name="_ENREF_22"/>
      <w:r w:rsidRPr="009B272E">
        <w:rPr>
          <w:noProof/>
        </w:rPr>
        <w:t>22.</w:t>
      </w:r>
      <w:r w:rsidRPr="009B272E">
        <w:rPr>
          <w:noProof/>
        </w:rPr>
        <w:tab/>
        <w:t xml:space="preserve">Li M, Fry B, &amp; Kini RM (2005) Eggs-only diet: its implications for the toxin profile changes and ecology of the marbled sea snake (Aipysurus eydouxii). </w:t>
      </w:r>
      <w:r w:rsidRPr="009B272E">
        <w:rPr>
          <w:i/>
          <w:noProof/>
        </w:rPr>
        <w:t>Journal of Molecular Evolution</w:t>
      </w:r>
      <w:r w:rsidRPr="009B272E">
        <w:rPr>
          <w:noProof/>
        </w:rPr>
        <w:t xml:space="preserve"> 60(1):81-89.</w:t>
      </w:r>
      <w:bookmarkEnd w:id="49"/>
    </w:p>
    <w:p w14:paraId="678E7FD5" w14:textId="77777777" w:rsidR="009B272E" w:rsidRPr="009B272E" w:rsidRDefault="009B272E" w:rsidP="009B272E">
      <w:pPr>
        <w:pStyle w:val="EndNoteBibliography"/>
        <w:ind w:left="720" w:hanging="720"/>
        <w:rPr>
          <w:noProof/>
        </w:rPr>
      </w:pPr>
      <w:bookmarkStart w:id="50" w:name="_ENREF_23"/>
      <w:r w:rsidRPr="009B272E">
        <w:rPr>
          <w:noProof/>
        </w:rPr>
        <w:t>23.</w:t>
      </w:r>
      <w:r w:rsidRPr="009B272E">
        <w:rPr>
          <w:noProof/>
        </w:rPr>
        <w:tab/>
        <w:t xml:space="preserve">Daltry JC, Wuester W, &amp; Thorpe RS (1996) Diet and snake venom evolution. </w:t>
      </w:r>
      <w:r w:rsidRPr="009B272E">
        <w:rPr>
          <w:i/>
          <w:noProof/>
        </w:rPr>
        <w:t>Nature</w:t>
      </w:r>
      <w:r w:rsidRPr="009B272E">
        <w:rPr>
          <w:noProof/>
        </w:rPr>
        <w:t xml:space="preserve"> 379(6565):537-540.</w:t>
      </w:r>
      <w:bookmarkEnd w:id="50"/>
    </w:p>
    <w:p w14:paraId="000CE3DE" w14:textId="77777777" w:rsidR="009B272E" w:rsidRPr="009B272E" w:rsidRDefault="009B272E" w:rsidP="009B272E">
      <w:pPr>
        <w:pStyle w:val="EndNoteBibliography"/>
        <w:ind w:left="720" w:hanging="720"/>
        <w:rPr>
          <w:noProof/>
        </w:rPr>
      </w:pPr>
      <w:bookmarkStart w:id="51" w:name="_ENREF_24"/>
      <w:r w:rsidRPr="009B272E">
        <w:rPr>
          <w:noProof/>
        </w:rPr>
        <w:t>24.</w:t>
      </w:r>
      <w:r w:rsidRPr="009B272E">
        <w:rPr>
          <w:noProof/>
        </w:rPr>
        <w:tab/>
        <w:t xml:space="preserve">da Silva NJ &amp; Aird SD (2001) Prey specificity, comparative lethality and compositional differences of coral snake venoms. </w:t>
      </w:r>
      <w:r w:rsidRPr="009B272E">
        <w:rPr>
          <w:i/>
          <w:noProof/>
        </w:rPr>
        <w:t>Comparative Biochemistry and Physiology Part C: Toxicology &amp; Pharmacology</w:t>
      </w:r>
      <w:r w:rsidRPr="009B272E">
        <w:rPr>
          <w:noProof/>
        </w:rPr>
        <w:t xml:space="preserve"> 128(3):425-456.</w:t>
      </w:r>
      <w:bookmarkEnd w:id="51"/>
    </w:p>
    <w:p w14:paraId="4887ECB0" w14:textId="77777777" w:rsidR="009B272E" w:rsidRPr="009B272E" w:rsidRDefault="009B272E" w:rsidP="009B272E">
      <w:pPr>
        <w:pStyle w:val="EndNoteBibliography"/>
        <w:ind w:left="720" w:hanging="720"/>
        <w:rPr>
          <w:noProof/>
        </w:rPr>
      </w:pPr>
      <w:bookmarkStart w:id="52" w:name="_ENREF_25"/>
      <w:r w:rsidRPr="009B272E">
        <w:rPr>
          <w:noProof/>
        </w:rPr>
        <w:lastRenderedPageBreak/>
        <w:t>25.</w:t>
      </w:r>
      <w:r w:rsidRPr="009B272E">
        <w:rPr>
          <w:noProof/>
        </w:rPr>
        <w:tab/>
        <w:t xml:space="preserve">Barlow A, Pook CE, Harrison RA, &amp; Wüster W (2009) Coevolution of diet and prey-specific venom activity supports the role of selection in snake venom evolution. </w:t>
      </w:r>
      <w:r w:rsidRPr="009B272E">
        <w:rPr>
          <w:i/>
          <w:noProof/>
        </w:rPr>
        <w:t>Proceedings of the Royal Society of London B: Biological Sciences</w:t>
      </w:r>
      <w:r w:rsidRPr="009B272E">
        <w:rPr>
          <w:noProof/>
        </w:rPr>
        <w:t xml:space="preserve"> 276(1666):2443-2449.</w:t>
      </w:r>
      <w:bookmarkEnd w:id="52"/>
    </w:p>
    <w:p w14:paraId="6C47886D" w14:textId="77777777" w:rsidR="009B272E" w:rsidRPr="009B272E" w:rsidRDefault="009B272E" w:rsidP="009B272E">
      <w:pPr>
        <w:pStyle w:val="EndNoteBibliography"/>
        <w:ind w:left="720" w:hanging="720"/>
        <w:rPr>
          <w:noProof/>
        </w:rPr>
      </w:pPr>
      <w:bookmarkStart w:id="53" w:name="_ENREF_26"/>
      <w:r w:rsidRPr="009B272E">
        <w:rPr>
          <w:noProof/>
        </w:rPr>
        <w:t>26.</w:t>
      </w:r>
      <w:r w:rsidRPr="009B272E">
        <w:rPr>
          <w:noProof/>
        </w:rPr>
        <w:tab/>
        <w:t xml:space="preserve">Richards D, Barlow A, &amp; Wüster W (2012) Venom lethality and diet: differential responses of natural prey and model organisms to the venom of the saw-scaled vipers (Echis). </w:t>
      </w:r>
      <w:r w:rsidRPr="009B272E">
        <w:rPr>
          <w:i/>
          <w:noProof/>
        </w:rPr>
        <w:t>Toxicon</w:t>
      </w:r>
      <w:r w:rsidRPr="009B272E">
        <w:rPr>
          <w:noProof/>
        </w:rPr>
        <w:t xml:space="preserve"> 59(1):110-116.</w:t>
      </w:r>
      <w:bookmarkEnd w:id="53"/>
    </w:p>
    <w:p w14:paraId="17293F82" w14:textId="77777777" w:rsidR="009B272E" w:rsidRPr="009B272E" w:rsidRDefault="009B272E" w:rsidP="009B272E">
      <w:pPr>
        <w:pStyle w:val="EndNoteBibliography"/>
        <w:ind w:left="720" w:hanging="720"/>
        <w:rPr>
          <w:noProof/>
        </w:rPr>
      </w:pPr>
      <w:bookmarkStart w:id="54" w:name="_ENREF_27"/>
      <w:r w:rsidRPr="009B272E">
        <w:rPr>
          <w:noProof/>
        </w:rPr>
        <w:t>27.</w:t>
      </w:r>
      <w:r w:rsidRPr="009B272E">
        <w:rPr>
          <w:noProof/>
        </w:rPr>
        <w:tab/>
        <w:t xml:space="preserve">Starkov VG, Osipov AV, &amp; Utkin YN (2007) Toxicity of venoms from vipers of Pelias group to crickets Gryllus assimilis and its relation to snake entomophagy. </w:t>
      </w:r>
      <w:r w:rsidRPr="009B272E">
        <w:rPr>
          <w:i/>
          <w:noProof/>
        </w:rPr>
        <w:t>Toxicon</w:t>
      </w:r>
      <w:r w:rsidRPr="009B272E">
        <w:rPr>
          <w:noProof/>
        </w:rPr>
        <w:t xml:space="preserve"> 49(7):995-1001.</w:t>
      </w:r>
      <w:bookmarkEnd w:id="54"/>
    </w:p>
    <w:p w14:paraId="3D852E7F" w14:textId="77777777" w:rsidR="009B272E" w:rsidRPr="009B272E" w:rsidRDefault="009B272E" w:rsidP="009B272E">
      <w:pPr>
        <w:pStyle w:val="EndNoteBibliography"/>
        <w:ind w:left="720" w:hanging="720"/>
        <w:rPr>
          <w:noProof/>
        </w:rPr>
      </w:pPr>
      <w:bookmarkStart w:id="55" w:name="_ENREF_28"/>
      <w:r w:rsidRPr="009B272E">
        <w:rPr>
          <w:noProof/>
        </w:rPr>
        <w:t>28.</w:t>
      </w:r>
      <w:r w:rsidRPr="009B272E">
        <w:rPr>
          <w:noProof/>
        </w:rPr>
        <w:tab/>
        <w:t xml:space="preserve">Williams V, White J, Schwaner T, &amp; Sparrow A (1988) Variation in venom proteins from isolated populations of tiger snakes (Notechis ater niger, N. scutatus) in South Australia. </w:t>
      </w:r>
      <w:r w:rsidRPr="009B272E">
        <w:rPr>
          <w:i/>
          <w:noProof/>
        </w:rPr>
        <w:t>Toxicon</w:t>
      </w:r>
      <w:r w:rsidRPr="009B272E">
        <w:rPr>
          <w:noProof/>
        </w:rPr>
        <w:t xml:space="preserve"> 26(11):1067-1075.</w:t>
      </w:r>
      <w:bookmarkEnd w:id="55"/>
    </w:p>
    <w:p w14:paraId="060E519A" w14:textId="77777777" w:rsidR="009B272E" w:rsidRPr="009B272E" w:rsidRDefault="009B272E" w:rsidP="009B272E">
      <w:pPr>
        <w:pStyle w:val="EndNoteBibliography"/>
        <w:ind w:left="720" w:hanging="720"/>
        <w:rPr>
          <w:noProof/>
        </w:rPr>
      </w:pPr>
      <w:bookmarkStart w:id="56" w:name="_ENREF_29"/>
      <w:r w:rsidRPr="009B272E">
        <w:rPr>
          <w:noProof/>
        </w:rPr>
        <w:t>29.</w:t>
      </w:r>
      <w:r w:rsidRPr="009B272E">
        <w:rPr>
          <w:noProof/>
        </w:rPr>
        <w:tab/>
        <w:t xml:space="preserve">Voss RS (2013) Opossums (Mammalia: Didelphidae) in the diets of Neotropical pitvipers (Serpentes: Crotalinae): Evidence for alternative coevolutionary outcomes? </w:t>
      </w:r>
      <w:r w:rsidRPr="009B272E">
        <w:rPr>
          <w:i/>
          <w:noProof/>
        </w:rPr>
        <w:t>Toxicon</w:t>
      </w:r>
      <w:r w:rsidRPr="009B272E">
        <w:rPr>
          <w:noProof/>
        </w:rPr>
        <w:t xml:space="preserve"> 66:1-6.</w:t>
      </w:r>
      <w:bookmarkEnd w:id="56"/>
    </w:p>
    <w:p w14:paraId="08E1C2B6" w14:textId="77777777" w:rsidR="009B272E" w:rsidRPr="009B272E" w:rsidRDefault="009B272E" w:rsidP="009B272E">
      <w:pPr>
        <w:pStyle w:val="EndNoteBibliography"/>
        <w:ind w:left="720" w:hanging="720"/>
        <w:rPr>
          <w:noProof/>
        </w:rPr>
      </w:pPr>
      <w:bookmarkStart w:id="57" w:name="_ENREF_30"/>
      <w:r w:rsidRPr="009B272E">
        <w:rPr>
          <w:noProof/>
        </w:rPr>
        <w:t>30.</w:t>
      </w:r>
      <w:r w:rsidRPr="009B272E">
        <w:rPr>
          <w:noProof/>
        </w:rPr>
        <w:tab/>
        <w:t xml:space="preserve">Heatwole H &amp; Poran NS (1995) Resistances of sympatric and allopatric eels to sea snake venoms. </w:t>
      </w:r>
      <w:r w:rsidRPr="009B272E">
        <w:rPr>
          <w:i/>
          <w:noProof/>
        </w:rPr>
        <w:t>Copeia</w:t>
      </w:r>
      <w:r w:rsidRPr="009B272E">
        <w:rPr>
          <w:noProof/>
        </w:rPr>
        <w:t>:136-147.</w:t>
      </w:r>
      <w:bookmarkEnd w:id="57"/>
    </w:p>
    <w:p w14:paraId="7CF84608" w14:textId="77777777" w:rsidR="009B272E" w:rsidRPr="009B272E" w:rsidRDefault="009B272E" w:rsidP="009B272E">
      <w:pPr>
        <w:pStyle w:val="EndNoteBibliography"/>
        <w:ind w:left="720" w:hanging="720"/>
        <w:rPr>
          <w:noProof/>
        </w:rPr>
      </w:pPr>
      <w:bookmarkStart w:id="58" w:name="_ENREF_31"/>
      <w:r w:rsidRPr="009B272E">
        <w:rPr>
          <w:noProof/>
        </w:rPr>
        <w:t>31.</w:t>
      </w:r>
      <w:r w:rsidRPr="009B272E">
        <w:rPr>
          <w:noProof/>
        </w:rPr>
        <w:tab/>
        <w:t xml:space="preserve">Biardi JE &amp; Coss RG (2011) Rock squirrel (Spermophilus variegatus) blood sera affects proteolytic and hemolytic activities of rattlesnake venoms. </w:t>
      </w:r>
      <w:r w:rsidRPr="009B272E">
        <w:rPr>
          <w:i/>
          <w:noProof/>
        </w:rPr>
        <w:t>Toxicon</w:t>
      </w:r>
      <w:r w:rsidRPr="009B272E">
        <w:rPr>
          <w:noProof/>
        </w:rPr>
        <w:t xml:space="preserve"> 57(2):323-331.</w:t>
      </w:r>
      <w:bookmarkEnd w:id="58"/>
    </w:p>
    <w:p w14:paraId="71338CDD" w14:textId="77777777" w:rsidR="009B272E" w:rsidRPr="009B272E" w:rsidRDefault="009B272E" w:rsidP="009B272E">
      <w:pPr>
        <w:pStyle w:val="EndNoteBibliography"/>
        <w:ind w:left="720" w:hanging="720"/>
        <w:rPr>
          <w:noProof/>
        </w:rPr>
      </w:pPr>
      <w:bookmarkStart w:id="59" w:name="_ENREF_32"/>
      <w:r w:rsidRPr="009B272E">
        <w:rPr>
          <w:noProof/>
        </w:rPr>
        <w:t>32.</w:t>
      </w:r>
      <w:r w:rsidRPr="009B272E">
        <w:rPr>
          <w:noProof/>
        </w:rPr>
        <w:tab/>
        <w:t xml:space="preserve">Poran NS, Coss RG, &amp; Benjamini E (1987) Resistance of California ground squirrels (Spermophilus beecheyi) to the venom of the northern Pacific rattlesnake (Crotalus viridis oreganus): a study of adaptive variation. </w:t>
      </w:r>
      <w:r w:rsidRPr="009B272E">
        <w:rPr>
          <w:i/>
          <w:noProof/>
        </w:rPr>
        <w:t>Toxicon</w:t>
      </w:r>
      <w:r w:rsidRPr="009B272E">
        <w:rPr>
          <w:noProof/>
        </w:rPr>
        <w:t xml:space="preserve"> 25(7):767-777.</w:t>
      </w:r>
      <w:bookmarkEnd w:id="59"/>
    </w:p>
    <w:p w14:paraId="330D4E7E" w14:textId="77777777" w:rsidR="009B272E" w:rsidRPr="009B272E" w:rsidRDefault="009B272E" w:rsidP="009B272E">
      <w:pPr>
        <w:pStyle w:val="EndNoteBibliography"/>
        <w:ind w:left="720" w:hanging="720"/>
        <w:rPr>
          <w:noProof/>
        </w:rPr>
      </w:pPr>
      <w:bookmarkStart w:id="60" w:name="_ENREF_33"/>
      <w:r w:rsidRPr="009B272E">
        <w:rPr>
          <w:noProof/>
        </w:rPr>
        <w:t>33.</w:t>
      </w:r>
      <w:r w:rsidRPr="009B272E">
        <w:rPr>
          <w:noProof/>
        </w:rPr>
        <w:tab/>
        <w:t xml:space="preserve">McCue MD &amp; Mason R (2006) Cost of producing venom in three North American pitviper species. </w:t>
      </w:r>
      <w:r w:rsidRPr="009B272E">
        <w:rPr>
          <w:i/>
          <w:noProof/>
        </w:rPr>
        <w:t>Copeia</w:t>
      </w:r>
      <w:r w:rsidRPr="009B272E">
        <w:rPr>
          <w:noProof/>
        </w:rPr>
        <w:t xml:space="preserve"> 2006(4):818-825.</w:t>
      </w:r>
      <w:bookmarkEnd w:id="60"/>
    </w:p>
    <w:p w14:paraId="7E4080E5" w14:textId="77777777" w:rsidR="009B272E" w:rsidRPr="009B272E" w:rsidRDefault="009B272E" w:rsidP="009B272E">
      <w:pPr>
        <w:pStyle w:val="EndNoteBibliography"/>
        <w:ind w:left="720" w:hanging="720"/>
        <w:rPr>
          <w:noProof/>
        </w:rPr>
      </w:pPr>
      <w:bookmarkStart w:id="61" w:name="_ENREF_34"/>
      <w:r w:rsidRPr="009B272E">
        <w:rPr>
          <w:noProof/>
        </w:rPr>
        <w:t>34.</w:t>
      </w:r>
      <w:r w:rsidRPr="009B272E">
        <w:rPr>
          <w:noProof/>
        </w:rPr>
        <w:tab/>
        <w:t xml:space="preserve">Pintor AF, Krockenberger AK, &amp; Seymour JE (2010) Costs of venom production in the common death adder (Acanthophis antarcticus). </w:t>
      </w:r>
      <w:r w:rsidRPr="009B272E">
        <w:rPr>
          <w:i/>
          <w:noProof/>
        </w:rPr>
        <w:t>Toxicon</w:t>
      </w:r>
      <w:r w:rsidRPr="009B272E">
        <w:rPr>
          <w:noProof/>
        </w:rPr>
        <w:t xml:space="preserve"> 56(6):1035-1042.</w:t>
      </w:r>
      <w:bookmarkEnd w:id="61"/>
    </w:p>
    <w:p w14:paraId="19DAB2D5" w14:textId="77777777" w:rsidR="009B272E" w:rsidRPr="009B272E" w:rsidRDefault="009B272E" w:rsidP="009B272E">
      <w:pPr>
        <w:pStyle w:val="EndNoteBibliography"/>
        <w:ind w:left="720" w:hanging="720"/>
        <w:rPr>
          <w:noProof/>
        </w:rPr>
      </w:pPr>
      <w:bookmarkStart w:id="62" w:name="_ENREF_35"/>
      <w:r w:rsidRPr="009B272E">
        <w:rPr>
          <w:noProof/>
        </w:rPr>
        <w:t>35.</w:t>
      </w:r>
      <w:r w:rsidRPr="009B272E">
        <w:rPr>
          <w:noProof/>
        </w:rPr>
        <w:tab/>
        <w:t xml:space="preserve">Hayes WK (1995) Venom metering by juvenile prairie rattlesnakes, Crotalus v. viridis: effects of prey size and experience. </w:t>
      </w:r>
      <w:r w:rsidRPr="009B272E">
        <w:rPr>
          <w:i/>
          <w:noProof/>
        </w:rPr>
        <w:t>Animal Behaviour</w:t>
      </w:r>
      <w:r w:rsidRPr="009B272E">
        <w:rPr>
          <w:noProof/>
        </w:rPr>
        <w:t xml:space="preserve"> 50(1):33-40.</w:t>
      </w:r>
      <w:bookmarkEnd w:id="62"/>
    </w:p>
    <w:p w14:paraId="2B4FBBB7" w14:textId="77777777" w:rsidR="009B272E" w:rsidRPr="009B272E" w:rsidRDefault="009B272E" w:rsidP="009B272E">
      <w:pPr>
        <w:pStyle w:val="EndNoteBibliography"/>
        <w:ind w:left="720" w:hanging="720"/>
        <w:rPr>
          <w:noProof/>
        </w:rPr>
      </w:pPr>
      <w:bookmarkStart w:id="63" w:name="_ENREF_36"/>
      <w:r w:rsidRPr="009B272E">
        <w:rPr>
          <w:noProof/>
        </w:rPr>
        <w:t>36.</w:t>
      </w:r>
      <w:r w:rsidRPr="009B272E">
        <w:rPr>
          <w:noProof/>
        </w:rPr>
        <w:tab/>
        <w:t xml:space="preserve">Hayes WK, Herbert SS, Rehling GC, &amp; Gennaro JF (2002) Factors that influence venom expenditure in viperids and other snake species during predatory and defensive contexts. </w:t>
      </w:r>
      <w:r w:rsidRPr="009B272E">
        <w:rPr>
          <w:i/>
          <w:noProof/>
        </w:rPr>
        <w:t>Biology of the Vipers</w:t>
      </w:r>
      <w:r w:rsidRPr="009B272E">
        <w:rPr>
          <w:noProof/>
        </w:rPr>
        <w:t>:207-233.</w:t>
      </w:r>
      <w:bookmarkEnd w:id="63"/>
    </w:p>
    <w:p w14:paraId="12ACAE8E" w14:textId="77777777" w:rsidR="009B272E" w:rsidRPr="009B272E" w:rsidRDefault="009B272E" w:rsidP="009B272E">
      <w:pPr>
        <w:pStyle w:val="EndNoteBibliography"/>
        <w:ind w:left="720" w:hanging="720"/>
        <w:rPr>
          <w:noProof/>
        </w:rPr>
      </w:pPr>
      <w:bookmarkStart w:id="64" w:name="_ENREF_37"/>
      <w:r w:rsidRPr="009B272E">
        <w:rPr>
          <w:noProof/>
        </w:rPr>
        <w:t>37.</w:t>
      </w:r>
      <w:r w:rsidRPr="009B272E">
        <w:rPr>
          <w:noProof/>
        </w:rPr>
        <w:tab/>
        <w:t xml:space="preserve">Chippaux J-P, Williams V, &amp; White J (1991) Snake venom variability: methods of study, results and interpretation. </w:t>
      </w:r>
      <w:r w:rsidRPr="009B272E">
        <w:rPr>
          <w:i/>
          <w:noProof/>
        </w:rPr>
        <w:t>Toxicon</w:t>
      </w:r>
      <w:r w:rsidRPr="009B272E">
        <w:rPr>
          <w:noProof/>
        </w:rPr>
        <w:t xml:space="preserve"> 29(11):1279-1303.</w:t>
      </w:r>
      <w:bookmarkEnd w:id="64"/>
    </w:p>
    <w:p w14:paraId="7AE1D6E7" w14:textId="77777777" w:rsidR="009B272E" w:rsidRPr="009B272E" w:rsidRDefault="009B272E" w:rsidP="009B272E">
      <w:pPr>
        <w:pStyle w:val="EndNoteBibliography"/>
        <w:ind w:left="720" w:hanging="720"/>
        <w:rPr>
          <w:noProof/>
        </w:rPr>
      </w:pPr>
      <w:bookmarkStart w:id="65" w:name="_ENREF_38"/>
      <w:r w:rsidRPr="009B272E">
        <w:rPr>
          <w:noProof/>
        </w:rPr>
        <w:t>38.</w:t>
      </w:r>
      <w:r w:rsidRPr="009B272E">
        <w:rPr>
          <w:noProof/>
        </w:rPr>
        <w:tab/>
        <w:t xml:space="preserve">Nestorov I (2003) Whole body pharmacokinetic models. </w:t>
      </w:r>
      <w:r w:rsidRPr="009B272E">
        <w:rPr>
          <w:i/>
          <w:noProof/>
        </w:rPr>
        <w:t>Clinical pharmacokinetics</w:t>
      </w:r>
      <w:r w:rsidRPr="009B272E">
        <w:rPr>
          <w:noProof/>
        </w:rPr>
        <w:t xml:space="preserve"> 42(10):883-908.</w:t>
      </w:r>
      <w:bookmarkEnd w:id="65"/>
    </w:p>
    <w:p w14:paraId="72B8E23E" w14:textId="77777777" w:rsidR="009B272E" w:rsidRPr="009B272E" w:rsidRDefault="009B272E" w:rsidP="009B272E">
      <w:pPr>
        <w:pStyle w:val="EndNoteBibliography"/>
        <w:ind w:left="720" w:hanging="720"/>
        <w:rPr>
          <w:noProof/>
        </w:rPr>
      </w:pPr>
      <w:bookmarkStart w:id="66" w:name="_ENREF_39"/>
      <w:r w:rsidRPr="009B272E">
        <w:rPr>
          <w:noProof/>
        </w:rPr>
        <w:t>39.</w:t>
      </w:r>
      <w:r w:rsidRPr="009B272E">
        <w:rPr>
          <w:noProof/>
        </w:rPr>
        <w:tab/>
        <w:t xml:space="preserve">Isaac NJ &amp; Carbone C (2010) Why are metabolic scaling exponents so controversial? Quantifying variance and testing hypotheses. </w:t>
      </w:r>
      <w:r w:rsidRPr="009B272E">
        <w:rPr>
          <w:i/>
          <w:noProof/>
        </w:rPr>
        <w:t>Ecology Letters</w:t>
      </w:r>
      <w:r w:rsidRPr="009B272E">
        <w:rPr>
          <w:noProof/>
        </w:rPr>
        <w:t xml:space="preserve"> 13(6):728-735.</w:t>
      </w:r>
      <w:bookmarkEnd w:id="66"/>
    </w:p>
    <w:p w14:paraId="4ADC7309" w14:textId="77777777" w:rsidR="009B272E" w:rsidRPr="009B272E" w:rsidRDefault="009B272E" w:rsidP="009B272E">
      <w:pPr>
        <w:pStyle w:val="EndNoteBibliography"/>
        <w:ind w:left="720" w:hanging="720"/>
        <w:rPr>
          <w:noProof/>
        </w:rPr>
      </w:pPr>
      <w:bookmarkStart w:id="67" w:name="_ENREF_40"/>
      <w:r w:rsidRPr="009B272E">
        <w:rPr>
          <w:noProof/>
        </w:rPr>
        <w:t>40.</w:t>
      </w:r>
      <w:r w:rsidRPr="009B272E">
        <w:rPr>
          <w:noProof/>
        </w:rPr>
        <w:tab/>
        <w:t xml:space="preserve">Kodric-Brown A, Sibly RM, &amp; Brown JH (2006) The allometry of ornaments and weapons. </w:t>
      </w:r>
      <w:r w:rsidRPr="009B272E">
        <w:rPr>
          <w:i/>
          <w:noProof/>
        </w:rPr>
        <w:t>Proceedings of the National Academy of Sciences</w:t>
      </w:r>
      <w:r w:rsidRPr="009B272E">
        <w:rPr>
          <w:noProof/>
        </w:rPr>
        <w:t xml:space="preserve"> 103(23):8733-8738.</w:t>
      </w:r>
      <w:bookmarkEnd w:id="67"/>
    </w:p>
    <w:p w14:paraId="5E58E665" w14:textId="77777777" w:rsidR="009B272E" w:rsidRPr="009B272E" w:rsidRDefault="009B272E" w:rsidP="009B272E">
      <w:pPr>
        <w:pStyle w:val="EndNoteBibliography"/>
        <w:ind w:left="720" w:hanging="720"/>
        <w:rPr>
          <w:noProof/>
        </w:rPr>
      </w:pPr>
      <w:bookmarkStart w:id="68" w:name="_ENREF_41"/>
      <w:r w:rsidRPr="009B272E">
        <w:rPr>
          <w:noProof/>
        </w:rPr>
        <w:t>41.</w:t>
      </w:r>
      <w:r w:rsidRPr="009B272E">
        <w:rPr>
          <w:noProof/>
        </w:rPr>
        <w:tab/>
        <w:t xml:space="preserve">Bergmann PJ &amp; Berk CP (2012) The evolution of positive allometry of weaponry in horned lizards (Phrynosoma). </w:t>
      </w:r>
      <w:r w:rsidRPr="009B272E">
        <w:rPr>
          <w:i/>
          <w:noProof/>
        </w:rPr>
        <w:t>Evolutionary Biology</w:t>
      </w:r>
      <w:r w:rsidRPr="009B272E">
        <w:rPr>
          <w:noProof/>
        </w:rPr>
        <w:t xml:space="preserve"> 39(3):311-323.</w:t>
      </w:r>
      <w:bookmarkEnd w:id="68"/>
    </w:p>
    <w:p w14:paraId="6F8CE431" w14:textId="77777777" w:rsidR="009B272E" w:rsidRPr="009B272E" w:rsidRDefault="009B272E" w:rsidP="009B272E">
      <w:pPr>
        <w:pStyle w:val="EndNoteBibliography"/>
        <w:ind w:left="720" w:hanging="720"/>
        <w:rPr>
          <w:noProof/>
        </w:rPr>
      </w:pPr>
      <w:bookmarkStart w:id="69" w:name="_ENREF_42"/>
      <w:r w:rsidRPr="009B272E">
        <w:rPr>
          <w:noProof/>
        </w:rPr>
        <w:t>42.</w:t>
      </w:r>
      <w:r w:rsidRPr="009B272E">
        <w:rPr>
          <w:noProof/>
        </w:rPr>
        <w:tab/>
        <w:t>Arbuckle K (2015) Evolutionary Context of Venom in Animals.</w:t>
      </w:r>
      <w:bookmarkEnd w:id="69"/>
    </w:p>
    <w:p w14:paraId="587E0114" w14:textId="77777777" w:rsidR="009B272E" w:rsidRPr="009B272E" w:rsidRDefault="009B272E" w:rsidP="009B272E">
      <w:pPr>
        <w:pStyle w:val="EndNoteBibliography"/>
        <w:ind w:left="720" w:hanging="720"/>
        <w:rPr>
          <w:noProof/>
        </w:rPr>
      </w:pPr>
      <w:bookmarkStart w:id="70" w:name="_ENREF_43"/>
      <w:r w:rsidRPr="009B272E">
        <w:rPr>
          <w:noProof/>
        </w:rPr>
        <w:t>43.</w:t>
      </w:r>
      <w:r w:rsidRPr="009B272E">
        <w:rPr>
          <w:noProof/>
        </w:rPr>
        <w:tab/>
        <w:t xml:space="preserve">Heithaus MR, Wirsing AJ, Burkholder D, Thomson J, &amp; Dill LM (2009) Towards a predictive framework for predator risk effects: the interaction of landscape features and prey escape tactics. </w:t>
      </w:r>
      <w:r w:rsidRPr="009B272E">
        <w:rPr>
          <w:i/>
          <w:noProof/>
        </w:rPr>
        <w:t>Journal of Animal Ecology</w:t>
      </w:r>
      <w:r w:rsidRPr="009B272E">
        <w:rPr>
          <w:noProof/>
        </w:rPr>
        <w:t xml:space="preserve"> 78(3):556-562.</w:t>
      </w:r>
      <w:bookmarkEnd w:id="70"/>
    </w:p>
    <w:p w14:paraId="6BE8AEDD" w14:textId="77777777" w:rsidR="009B272E" w:rsidRPr="009B272E" w:rsidRDefault="009B272E" w:rsidP="009B272E">
      <w:pPr>
        <w:pStyle w:val="EndNoteBibliography"/>
        <w:ind w:left="720" w:hanging="720"/>
        <w:rPr>
          <w:noProof/>
        </w:rPr>
      </w:pPr>
      <w:bookmarkStart w:id="71" w:name="_ENREF_44"/>
      <w:r w:rsidRPr="009B272E">
        <w:rPr>
          <w:noProof/>
        </w:rPr>
        <w:lastRenderedPageBreak/>
        <w:t>44.</w:t>
      </w:r>
      <w:r w:rsidRPr="009B272E">
        <w:rPr>
          <w:noProof/>
        </w:rPr>
        <w:tab/>
        <w:t xml:space="preserve">Møller A (2010) Up, up, and away: relative importance of horizontal and vertical escape from predators for survival and senescence. </w:t>
      </w:r>
      <w:r w:rsidRPr="009B272E">
        <w:rPr>
          <w:i/>
          <w:noProof/>
        </w:rPr>
        <w:t>Journal of evolutionary biology</w:t>
      </w:r>
      <w:r w:rsidRPr="009B272E">
        <w:rPr>
          <w:noProof/>
        </w:rPr>
        <w:t xml:space="preserve"> 23(8):1689-1698.</w:t>
      </w:r>
      <w:bookmarkEnd w:id="71"/>
    </w:p>
    <w:p w14:paraId="7B050D9A" w14:textId="77777777" w:rsidR="009B272E" w:rsidRPr="009B272E" w:rsidRDefault="009B272E" w:rsidP="009B272E">
      <w:pPr>
        <w:pStyle w:val="EndNoteBibliography"/>
        <w:ind w:left="720" w:hanging="720"/>
        <w:rPr>
          <w:noProof/>
        </w:rPr>
      </w:pPr>
      <w:bookmarkStart w:id="72" w:name="_ENREF_45"/>
      <w:r w:rsidRPr="009B272E">
        <w:rPr>
          <w:noProof/>
        </w:rPr>
        <w:t>45.</w:t>
      </w:r>
      <w:r w:rsidRPr="009B272E">
        <w:rPr>
          <w:noProof/>
        </w:rPr>
        <w:tab/>
        <w:t xml:space="preserve">Hedges SB, Dudley J, &amp; Kumar S (2006) TimeTree: a public knowledge-base of divergence times among organisms. </w:t>
      </w:r>
      <w:r w:rsidRPr="009B272E">
        <w:rPr>
          <w:i/>
          <w:noProof/>
        </w:rPr>
        <w:t>Bioinformatics</w:t>
      </w:r>
      <w:r w:rsidRPr="009B272E">
        <w:rPr>
          <w:noProof/>
        </w:rPr>
        <w:t xml:space="preserve"> 22(23):2971-2972.</w:t>
      </w:r>
      <w:bookmarkEnd w:id="72"/>
    </w:p>
    <w:p w14:paraId="5437D943" w14:textId="77777777" w:rsidR="009B272E" w:rsidRPr="009B272E" w:rsidRDefault="009B272E" w:rsidP="009B272E">
      <w:pPr>
        <w:pStyle w:val="EndNoteBibliography"/>
        <w:ind w:left="720" w:hanging="720"/>
        <w:rPr>
          <w:noProof/>
        </w:rPr>
      </w:pPr>
      <w:bookmarkStart w:id="73" w:name="_ENREF_46"/>
      <w:r w:rsidRPr="009B272E">
        <w:rPr>
          <w:noProof/>
        </w:rPr>
        <w:t>46.</w:t>
      </w:r>
      <w:r w:rsidRPr="009B272E">
        <w:rPr>
          <w:noProof/>
        </w:rPr>
        <w:tab/>
        <w:t xml:space="preserve">Shine R &amp; Schwaner T (1985) Prey constriction by venomous snakes: a review, and new data on Australian species. </w:t>
      </w:r>
      <w:r w:rsidRPr="009B272E">
        <w:rPr>
          <w:i/>
          <w:noProof/>
        </w:rPr>
        <w:t>Copeia</w:t>
      </w:r>
      <w:r w:rsidRPr="009B272E">
        <w:rPr>
          <w:noProof/>
        </w:rPr>
        <w:t xml:space="preserve"> 1985(4):1067-1071.</w:t>
      </w:r>
      <w:bookmarkEnd w:id="73"/>
    </w:p>
    <w:p w14:paraId="27AEA115" w14:textId="77777777" w:rsidR="009B272E" w:rsidRPr="009B272E" w:rsidRDefault="009B272E" w:rsidP="009B272E">
      <w:pPr>
        <w:pStyle w:val="EndNoteBibliography"/>
        <w:ind w:left="720" w:hanging="720"/>
        <w:rPr>
          <w:noProof/>
        </w:rPr>
      </w:pPr>
      <w:bookmarkStart w:id="74" w:name="_ENREF_47"/>
      <w:r w:rsidRPr="009B272E">
        <w:rPr>
          <w:noProof/>
        </w:rPr>
        <w:t>47.</w:t>
      </w:r>
      <w:r w:rsidRPr="009B272E">
        <w:rPr>
          <w:noProof/>
        </w:rPr>
        <w:tab/>
        <w:t xml:space="preserve">Feldman A &amp; Meiri S (2013) Length–mass allometry in snakes. </w:t>
      </w:r>
      <w:r w:rsidRPr="009B272E">
        <w:rPr>
          <w:i/>
          <w:noProof/>
        </w:rPr>
        <w:t>Biological Journal of the Linnean Society</w:t>
      </w:r>
      <w:r w:rsidRPr="009B272E">
        <w:rPr>
          <w:noProof/>
        </w:rPr>
        <w:t xml:space="preserve"> 108(1):161-172.</w:t>
      </w:r>
      <w:bookmarkEnd w:id="74"/>
    </w:p>
    <w:p w14:paraId="0390FB78" w14:textId="77777777" w:rsidR="009B272E" w:rsidRPr="009B272E" w:rsidRDefault="009B272E" w:rsidP="009B272E">
      <w:pPr>
        <w:pStyle w:val="EndNoteBibliography"/>
        <w:ind w:left="720" w:hanging="720"/>
        <w:rPr>
          <w:noProof/>
        </w:rPr>
      </w:pPr>
      <w:bookmarkStart w:id="75" w:name="_ENREF_48"/>
      <w:r w:rsidRPr="009B272E">
        <w:rPr>
          <w:noProof/>
        </w:rPr>
        <w:t>48.</w:t>
      </w:r>
      <w:r w:rsidRPr="009B272E">
        <w:rPr>
          <w:noProof/>
        </w:rPr>
        <w:tab/>
        <w:t xml:space="preserve">de Queiroz A &amp; Rodríguez‐Robles JA (2006) Historical contingency and animal diets: the origins of egg eating in snakes. </w:t>
      </w:r>
      <w:r w:rsidRPr="009B272E">
        <w:rPr>
          <w:i/>
          <w:noProof/>
        </w:rPr>
        <w:t>The American Naturalist</w:t>
      </w:r>
      <w:r w:rsidRPr="009B272E">
        <w:rPr>
          <w:noProof/>
        </w:rPr>
        <w:t xml:space="preserve"> 167(5):684-694.</w:t>
      </w:r>
      <w:bookmarkEnd w:id="75"/>
    </w:p>
    <w:p w14:paraId="79AC5148" w14:textId="77777777" w:rsidR="009B272E" w:rsidRPr="009B272E" w:rsidRDefault="009B272E" w:rsidP="009B272E">
      <w:pPr>
        <w:pStyle w:val="EndNoteBibliography"/>
        <w:ind w:left="720" w:hanging="720"/>
        <w:rPr>
          <w:noProof/>
        </w:rPr>
      </w:pPr>
      <w:bookmarkStart w:id="76" w:name="_ENREF_49"/>
      <w:r w:rsidRPr="009B272E">
        <w:rPr>
          <w:noProof/>
        </w:rPr>
        <w:t>49.</w:t>
      </w:r>
      <w:r w:rsidRPr="009B272E">
        <w:rPr>
          <w:noProof/>
        </w:rPr>
        <w:tab/>
        <w:t>Júnior RM</w:t>
      </w:r>
      <w:r w:rsidRPr="009B272E">
        <w:rPr>
          <w:i/>
          <w:noProof/>
        </w:rPr>
        <w:t>, et al.</w:t>
      </w:r>
      <w:r w:rsidRPr="009B272E">
        <w:rPr>
          <w:noProof/>
        </w:rPr>
        <w:t xml:space="preserve"> (1997) Snake bites by the jararacuçu (Bothrops jararacussu): clinicopathological studies of 29 proven cases in São Paulo State, Brazil. </w:t>
      </w:r>
      <w:r w:rsidRPr="009B272E">
        <w:rPr>
          <w:i/>
          <w:noProof/>
        </w:rPr>
        <w:t>QJM</w:t>
      </w:r>
      <w:r w:rsidRPr="009B272E">
        <w:rPr>
          <w:noProof/>
        </w:rPr>
        <w:t xml:space="preserve"> 90(5):323-334.</w:t>
      </w:r>
      <w:bookmarkEnd w:id="76"/>
    </w:p>
    <w:p w14:paraId="0822F235" w14:textId="77777777" w:rsidR="009B272E" w:rsidRPr="009B272E" w:rsidRDefault="009B272E" w:rsidP="009B272E">
      <w:pPr>
        <w:pStyle w:val="EndNoteBibliography"/>
        <w:ind w:left="720" w:hanging="720"/>
        <w:rPr>
          <w:noProof/>
        </w:rPr>
      </w:pPr>
      <w:bookmarkStart w:id="77" w:name="_ENREF_50"/>
      <w:r w:rsidRPr="009B272E">
        <w:rPr>
          <w:noProof/>
        </w:rPr>
        <w:t>50.</w:t>
      </w:r>
      <w:r w:rsidRPr="009B272E">
        <w:rPr>
          <w:noProof/>
        </w:rPr>
        <w:tab/>
        <w:t xml:space="preserve">Lira-da-Silva RM (2009) Bothrops leucurus Wagler, 1824 (Serpentes; Viperidae): natural history, venom and envenomation. </w:t>
      </w:r>
      <w:r w:rsidRPr="009B272E">
        <w:rPr>
          <w:i/>
          <w:noProof/>
        </w:rPr>
        <w:t>Gazeta Médica da Bahia</w:t>
      </w:r>
      <w:r w:rsidRPr="009B272E">
        <w:rPr>
          <w:noProof/>
        </w:rPr>
        <w:t xml:space="preserve"> 79(1).</w:t>
      </w:r>
      <w:bookmarkEnd w:id="77"/>
    </w:p>
    <w:p w14:paraId="42481484" w14:textId="77777777" w:rsidR="009B272E" w:rsidRPr="009B272E" w:rsidRDefault="009B272E" w:rsidP="009B272E">
      <w:pPr>
        <w:pStyle w:val="EndNoteBibliography"/>
        <w:ind w:left="720" w:hanging="720"/>
        <w:rPr>
          <w:noProof/>
        </w:rPr>
      </w:pPr>
      <w:bookmarkStart w:id="78" w:name="_ENREF_51"/>
      <w:r w:rsidRPr="009B272E">
        <w:rPr>
          <w:noProof/>
        </w:rPr>
        <w:t>51.</w:t>
      </w:r>
      <w:r w:rsidRPr="009B272E">
        <w:rPr>
          <w:noProof/>
        </w:rPr>
        <w:tab/>
        <w:t>Leviton AE</w:t>
      </w:r>
      <w:r w:rsidRPr="009B272E">
        <w:rPr>
          <w:i/>
          <w:noProof/>
        </w:rPr>
        <w:t>, et al.</w:t>
      </w:r>
      <w:r w:rsidRPr="009B272E">
        <w:rPr>
          <w:noProof/>
        </w:rPr>
        <w:t xml:space="preserve"> (2003) The Dangerously Venomous Snakes of Myanmar. </w:t>
      </w:r>
      <w:r w:rsidRPr="009B272E">
        <w:rPr>
          <w:i/>
          <w:noProof/>
        </w:rPr>
        <w:t>Proceedings of the California Academy of Sciences</w:t>
      </w:r>
      <w:r w:rsidRPr="009B272E">
        <w:rPr>
          <w:noProof/>
        </w:rPr>
        <w:t xml:space="preserve"> 54(24).</w:t>
      </w:r>
      <w:bookmarkEnd w:id="78"/>
    </w:p>
    <w:p w14:paraId="3B4B47F4" w14:textId="77777777" w:rsidR="009B272E" w:rsidRPr="009B272E" w:rsidRDefault="009B272E" w:rsidP="009B272E">
      <w:pPr>
        <w:pStyle w:val="EndNoteBibliography"/>
        <w:ind w:left="720" w:hanging="720"/>
        <w:rPr>
          <w:noProof/>
        </w:rPr>
      </w:pPr>
      <w:bookmarkStart w:id="79" w:name="_ENREF_52"/>
      <w:r w:rsidRPr="009B272E">
        <w:rPr>
          <w:noProof/>
        </w:rPr>
        <w:t>52.</w:t>
      </w:r>
      <w:r w:rsidRPr="009B272E">
        <w:rPr>
          <w:noProof/>
        </w:rPr>
        <w:tab/>
        <w:t xml:space="preserve">Boback SM, Guyer C, &amp; Wiens J (2003) Empirical evidence for an optimal body size in snakes. </w:t>
      </w:r>
      <w:r w:rsidRPr="009B272E">
        <w:rPr>
          <w:i/>
          <w:noProof/>
        </w:rPr>
        <w:t>Evolution</w:t>
      </w:r>
      <w:r w:rsidRPr="009B272E">
        <w:rPr>
          <w:noProof/>
        </w:rPr>
        <w:t xml:space="preserve"> 57(2):345-351.</w:t>
      </w:r>
      <w:bookmarkEnd w:id="79"/>
    </w:p>
    <w:p w14:paraId="4E490CB8" w14:textId="77777777" w:rsidR="009B272E" w:rsidRPr="009B272E" w:rsidRDefault="009B272E" w:rsidP="009B272E">
      <w:pPr>
        <w:pStyle w:val="EndNoteBibliography"/>
        <w:ind w:left="720" w:hanging="720"/>
        <w:rPr>
          <w:noProof/>
        </w:rPr>
      </w:pPr>
      <w:bookmarkStart w:id="80" w:name="_ENREF_53"/>
      <w:r w:rsidRPr="009B272E">
        <w:rPr>
          <w:noProof/>
        </w:rPr>
        <w:t>53.</w:t>
      </w:r>
      <w:r w:rsidRPr="009B272E">
        <w:rPr>
          <w:noProof/>
        </w:rPr>
        <w:tab/>
        <w:t xml:space="preserve">Shine R, Harlow PS, Branch WR, &amp; Webb JK (1996) Life on the lowest branch: sexual dimorphism, diet, and reproductive biology of an African twig snake, Thelotornis capensis (Serpentes, Colubridae). </w:t>
      </w:r>
      <w:r w:rsidRPr="009B272E">
        <w:rPr>
          <w:i/>
          <w:noProof/>
        </w:rPr>
        <w:t>Copeia</w:t>
      </w:r>
      <w:r w:rsidRPr="009B272E">
        <w:rPr>
          <w:noProof/>
        </w:rPr>
        <w:t>:290-299.</w:t>
      </w:r>
      <w:bookmarkEnd w:id="80"/>
    </w:p>
    <w:p w14:paraId="5187D995" w14:textId="77777777" w:rsidR="009B272E" w:rsidRPr="009B272E" w:rsidRDefault="009B272E" w:rsidP="009B272E">
      <w:pPr>
        <w:pStyle w:val="EndNoteBibliography"/>
        <w:ind w:left="720" w:hanging="720"/>
        <w:rPr>
          <w:noProof/>
        </w:rPr>
      </w:pPr>
      <w:bookmarkStart w:id="81" w:name="_ENREF_54"/>
      <w:r w:rsidRPr="009B272E">
        <w:rPr>
          <w:noProof/>
        </w:rPr>
        <w:t>54.</w:t>
      </w:r>
      <w:r w:rsidRPr="009B272E">
        <w:rPr>
          <w:noProof/>
        </w:rPr>
        <w:tab/>
        <w:t xml:space="preserve">Branch WR (1998) </w:t>
      </w:r>
      <w:r w:rsidRPr="009B272E">
        <w:rPr>
          <w:i/>
          <w:noProof/>
        </w:rPr>
        <w:t>Field guide to snakes and other reptiles of southern Africa</w:t>
      </w:r>
      <w:r w:rsidRPr="009B272E">
        <w:rPr>
          <w:noProof/>
        </w:rPr>
        <w:t xml:space="preserve"> (Struik).</w:t>
      </w:r>
      <w:bookmarkEnd w:id="81"/>
    </w:p>
    <w:p w14:paraId="66F88515" w14:textId="77777777" w:rsidR="009B272E" w:rsidRPr="009B272E" w:rsidRDefault="009B272E" w:rsidP="009B272E">
      <w:pPr>
        <w:pStyle w:val="EndNoteBibliography"/>
        <w:ind w:left="720" w:hanging="720"/>
        <w:rPr>
          <w:noProof/>
        </w:rPr>
      </w:pPr>
      <w:bookmarkStart w:id="82" w:name="_ENREF_55"/>
      <w:r w:rsidRPr="009B272E">
        <w:rPr>
          <w:noProof/>
        </w:rPr>
        <w:t>55.</w:t>
      </w:r>
      <w:r w:rsidRPr="009B272E">
        <w:rPr>
          <w:noProof/>
        </w:rPr>
        <w:tab/>
        <w:t xml:space="preserve">O'Shea M (2008) </w:t>
      </w:r>
      <w:r w:rsidRPr="009B272E">
        <w:rPr>
          <w:i/>
          <w:noProof/>
        </w:rPr>
        <w:t>Venomous snakes of the world</w:t>
      </w:r>
      <w:r w:rsidRPr="009B272E">
        <w:rPr>
          <w:noProof/>
        </w:rPr>
        <w:t xml:space="preserve"> (New Holland Publishers).</w:t>
      </w:r>
      <w:bookmarkEnd w:id="82"/>
    </w:p>
    <w:p w14:paraId="7DB809C3" w14:textId="77777777" w:rsidR="009B272E" w:rsidRPr="009B272E" w:rsidRDefault="009B272E" w:rsidP="009B272E">
      <w:pPr>
        <w:pStyle w:val="EndNoteBibliography"/>
        <w:ind w:left="720" w:hanging="720"/>
        <w:rPr>
          <w:noProof/>
        </w:rPr>
      </w:pPr>
      <w:bookmarkStart w:id="83" w:name="_ENREF_56"/>
      <w:r w:rsidRPr="009B272E">
        <w:rPr>
          <w:noProof/>
        </w:rPr>
        <w:t>56.</w:t>
      </w:r>
      <w:r w:rsidRPr="009B272E">
        <w:rPr>
          <w:noProof/>
        </w:rPr>
        <w:tab/>
        <w:t xml:space="preserve">Navy U (1991) Poisonous snakes of the world. </w:t>
      </w:r>
      <w:r w:rsidRPr="009B272E">
        <w:rPr>
          <w:i/>
          <w:noProof/>
        </w:rPr>
        <w:t>US Govt New York: Dover Publications Inc</w:t>
      </w:r>
      <w:r w:rsidRPr="009B272E">
        <w:rPr>
          <w:noProof/>
        </w:rPr>
        <w:t>:203-206.</w:t>
      </w:r>
      <w:bookmarkEnd w:id="83"/>
    </w:p>
    <w:p w14:paraId="0B04A678" w14:textId="77777777" w:rsidR="009B272E" w:rsidRPr="009B272E" w:rsidRDefault="009B272E" w:rsidP="009B272E">
      <w:pPr>
        <w:pStyle w:val="EndNoteBibliography"/>
        <w:ind w:left="720" w:hanging="720"/>
        <w:rPr>
          <w:noProof/>
        </w:rPr>
      </w:pPr>
      <w:bookmarkStart w:id="84" w:name="_ENREF_57"/>
      <w:r w:rsidRPr="009B272E">
        <w:rPr>
          <w:noProof/>
        </w:rPr>
        <w:t>57.</w:t>
      </w:r>
      <w:r w:rsidRPr="009B272E">
        <w:rPr>
          <w:noProof/>
        </w:rPr>
        <w:tab/>
        <w:t xml:space="preserve">Spawls S, Branch B, &amp; Branch WR (1995) </w:t>
      </w:r>
      <w:r w:rsidRPr="009B272E">
        <w:rPr>
          <w:i/>
          <w:noProof/>
        </w:rPr>
        <w:t>The dangerous snakes of Africa: natural history, species directory, venoms, and snakebite</w:t>
      </w:r>
      <w:r w:rsidRPr="009B272E">
        <w:rPr>
          <w:noProof/>
        </w:rPr>
        <w:t xml:space="preserve"> (Ralph Curtis Pub).</w:t>
      </w:r>
      <w:bookmarkEnd w:id="84"/>
    </w:p>
    <w:p w14:paraId="716F1833" w14:textId="77777777" w:rsidR="009B272E" w:rsidRPr="009B272E" w:rsidRDefault="009B272E" w:rsidP="009B272E">
      <w:pPr>
        <w:pStyle w:val="EndNoteBibliography"/>
        <w:ind w:left="720" w:hanging="720"/>
        <w:rPr>
          <w:noProof/>
        </w:rPr>
      </w:pPr>
      <w:bookmarkStart w:id="85" w:name="_ENREF_58"/>
      <w:r w:rsidRPr="009B272E">
        <w:rPr>
          <w:noProof/>
        </w:rPr>
        <w:t>58.</w:t>
      </w:r>
      <w:r w:rsidRPr="009B272E">
        <w:rPr>
          <w:noProof/>
        </w:rPr>
        <w:tab/>
        <w:t xml:space="preserve">Ernst CH &amp; Ernst EM (2003) </w:t>
      </w:r>
      <w:r w:rsidRPr="009B272E">
        <w:rPr>
          <w:i/>
          <w:noProof/>
        </w:rPr>
        <w:t>Snakes of the United States and Canada</w:t>
      </w:r>
      <w:r w:rsidRPr="009B272E">
        <w:rPr>
          <w:noProof/>
        </w:rPr>
        <w:t xml:space="preserve"> (Smithsonian Books).</w:t>
      </w:r>
      <w:bookmarkEnd w:id="85"/>
    </w:p>
    <w:p w14:paraId="7FA19BB7" w14:textId="77777777" w:rsidR="009B272E" w:rsidRPr="009B272E" w:rsidRDefault="009B272E" w:rsidP="009B272E">
      <w:pPr>
        <w:pStyle w:val="EndNoteBibliography"/>
        <w:ind w:left="720" w:hanging="720"/>
        <w:rPr>
          <w:noProof/>
        </w:rPr>
      </w:pPr>
      <w:bookmarkStart w:id="86" w:name="_ENREF_59"/>
      <w:r w:rsidRPr="009B272E">
        <w:rPr>
          <w:noProof/>
        </w:rPr>
        <w:t>59.</w:t>
      </w:r>
      <w:r w:rsidRPr="009B272E">
        <w:rPr>
          <w:noProof/>
        </w:rPr>
        <w:tab/>
        <w:t xml:space="preserve">Campbell JAL (2004) </w:t>
      </w:r>
      <w:r w:rsidRPr="009B272E">
        <w:rPr>
          <w:i/>
          <w:noProof/>
        </w:rPr>
        <w:t>The venomous reptiles of the western hemisphere</w:t>
      </w:r>
      <w:r w:rsidRPr="009B272E">
        <w:rPr>
          <w:noProof/>
        </w:rPr>
        <w:t>.</w:t>
      </w:r>
      <w:bookmarkEnd w:id="86"/>
    </w:p>
    <w:p w14:paraId="1FF13FC6" w14:textId="77777777" w:rsidR="009B272E" w:rsidRPr="009B272E" w:rsidRDefault="009B272E" w:rsidP="009B272E">
      <w:pPr>
        <w:pStyle w:val="EndNoteBibliography"/>
        <w:ind w:left="720" w:hanging="720"/>
        <w:rPr>
          <w:noProof/>
        </w:rPr>
      </w:pPr>
      <w:bookmarkStart w:id="87" w:name="_ENREF_60"/>
      <w:r w:rsidRPr="009B272E">
        <w:rPr>
          <w:noProof/>
        </w:rPr>
        <w:t>60.</w:t>
      </w:r>
      <w:r w:rsidRPr="009B272E">
        <w:rPr>
          <w:noProof/>
        </w:rPr>
        <w:tab/>
        <w:t xml:space="preserve">Meiri S (2010) Length–weight allometries in lizards. </w:t>
      </w:r>
      <w:r w:rsidRPr="009B272E">
        <w:rPr>
          <w:i/>
          <w:noProof/>
        </w:rPr>
        <w:t>Journal of Zoology</w:t>
      </w:r>
      <w:r w:rsidRPr="009B272E">
        <w:rPr>
          <w:noProof/>
        </w:rPr>
        <w:t xml:space="preserve"> 281(3):218-226.</w:t>
      </w:r>
      <w:bookmarkEnd w:id="87"/>
    </w:p>
    <w:p w14:paraId="0F2BDA3B" w14:textId="77777777" w:rsidR="009B272E" w:rsidRPr="009B272E" w:rsidRDefault="009B272E" w:rsidP="009B272E">
      <w:pPr>
        <w:pStyle w:val="EndNoteBibliography"/>
        <w:ind w:left="720" w:hanging="720"/>
        <w:rPr>
          <w:noProof/>
        </w:rPr>
      </w:pPr>
      <w:bookmarkStart w:id="88" w:name="_ENREF_61"/>
      <w:r w:rsidRPr="009B272E">
        <w:rPr>
          <w:noProof/>
        </w:rPr>
        <w:t>61.</w:t>
      </w:r>
      <w:r w:rsidRPr="009B272E">
        <w:rPr>
          <w:noProof/>
        </w:rPr>
        <w:tab/>
        <w:t>Myhrvold NP</w:t>
      </w:r>
      <w:r w:rsidRPr="009B272E">
        <w:rPr>
          <w:i/>
          <w:noProof/>
        </w:rPr>
        <w:t>, et al.</w:t>
      </w:r>
      <w:r w:rsidRPr="009B272E">
        <w:rPr>
          <w:noProof/>
        </w:rPr>
        <w:t xml:space="preserve"> (2015) An amniote life‐history database to perform comparative analyses with birds, mammals, and reptiles. </w:t>
      </w:r>
      <w:r w:rsidRPr="009B272E">
        <w:rPr>
          <w:i/>
          <w:noProof/>
        </w:rPr>
        <w:t>Ecology</w:t>
      </w:r>
      <w:r w:rsidRPr="009B272E">
        <w:rPr>
          <w:noProof/>
        </w:rPr>
        <w:t xml:space="preserve"> 96(11):3109-3109.</w:t>
      </w:r>
      <w:bookmarkEnd w:id="88"/>
    </w:p>
    <w:p w14:paraId="1218DCC1" w14:textId="77777777" w:rsidR="009B272E" w:rsidRPr="009B272E" w:rsidRDefault="009B272E" w:rsidP="009B272E">
      <w:pPr>
        <w:pStyle w:val="EndNoteBibliography"/>
        <w:ind w:left="720" w:hanging="720"/>
        <w:rPr>
          <w:noProof/>
        </w:rPr>
      </w:pPr>
      <w:bookmarkStart w:id="89" w:name="_ENREF_62"/>
      <w:r w:rsidRPr="009B272E">
        <w:rPr>
          <w:noProof/>
        </w:rPr>
        <w:t>62.</w:t>
      </w:r>
      <w:r w:rsidRPr="009B272E">
        <w:rPr>
          <w:noProof/>
        </w:rPr>
        <w:tab/>
        <w:t xml:space="preserve">Pough FH (1980) The advantages of ectothermy for tetrapods. </w:t>
      </w:r>
      <w:r w:rsidRPr="009B272E">
        <w:rPr>
          <w:i/>
          <w:noProof/>
        </w:rPr>
        <w:t>American Naturalist</w:t>
      </w:r>
      <w:r w:rsidRPr="009B272E">
        <w:rPr>
          <w:noProof/>
        </w:rPr>
        <w:t>:92-112.</w:t>
      </w:r>
      <w:bookmarkEnd w:id="89"/>
    </w:p>
    <w:p w14:paraId="65DA5B9E" w14:textId="77777777" w:rsidR="009B272E" w:rsidRPr="009B272E" w:rsidRDefault="009B272E" w:rsidP="009B272E">
      <w:pPr>
        <w:pStyle w:val="EndNoteBibliography"/>
        <w:ind w:left="720" w:hanging="720"/>
        <w:rPr>
          <w:noProof/>
        </w:rPr>
      </w:pPr>
      <w:bookmarkStart w:id="90" w:name="_ENREF_63"/>
      <w:r w:rsidRPr="009B272E">
        <w:rPr>
          <w:noProof/>
        </w:rPr>
        <w:t>63.</w:t>
      </w:r>
      <w:r w:rsidRPr="009B272E">
        <w:rPr>
          <w:noProof/>
        </w:rPr>
        <w:tab/>
        <w:t xml:space="preserve">Pyron RA &amp; Burbrink FT (2014) Early origin of viviparity and multiple reversions to oviparity in squamate reptiles. </w:t>
      </w:r>
      <w:r w:rsidRPr="009B272E">
        <w:rPr>
          <w:i/>
          <w:noProof/>
        </w:rPr>
        <w:t>Ecology Letters</w:t>
      </w:r>
      <w:r w:rsidRPr="009B272E">
        <w:rPr>
          <w:noProof/>
        </w:rPr>
        <w:t xml:space="preserve"> 17(1):13-21.</w:t>
      </w:r>
      <w:bookmarkEnd w:id="90"/>
    </w:p>
    <w:p w14:paraId="78E83298" w14:textId="77777777" w:rsidR="009B272E" w:rsidRPr="009B272E" w:rsidRDefault="009B272E" w:rsidP="009B272E">
      <w:pPr>
        <w:pStyle w:val="EndNoteBibliography"/>
        <w:ind w:left="720" w:hanging="720"/>
        <w:rPr>
          <w:noProof/>
        </w:rPr>
      </w:pPr>
      <w:bookmarkStart w:id="91" w:name="_ENREF_64"/>
      <w:r w:rsidRPr="009B272E">
        <w:rPr>
          <w:noProof/>
        </w:rPr>
        <w:t>64.</w:t>
      </w:r>
      <w:r w:rsidRPr="009B272E">
        <w:rPr>
          <w:noProof/>
        </w:rPr>
        <w:tab/>
        <w:t xml:space="preserve">Hadfield JD (2010) MCMC methods for multi-response generalized linear mixed models: the MCMCglmm R package. </w:t>
      </w:r>
      <w:r w:rsidRPr="009B272E">
        <w:rPr>
          <w:i/>
          <w:noProof/>
        </w:rPr>
        <w:t>Journal of Statistical Software</w:t>
      </w:r>
      <w:r w:rsidRPr="009B272E">
        <w:rPr>
          <w:noProof/>
        </w:rPr>
        <w:t xml:space="preserve"> 33(2):1-22.</w:t>
      </w:r>
      <w:bookmarkEnd w:id="91"/>
    </w:p>
    <w:p w14:paraId="61287725" w14:textId="77777777" w:rsidR="009B272E" w:rsidRPr="009B272E" w:rsidRDefault="009B272E" w:rsidP="009B272E">
      <w:pPr>
        <w:pStyle w:val="EndNoteBibliography"/>
        <w:ind w:left="720" w:hanging="720"/>
        <w:rPr>
          <w:noProof/>
        </w:rPr>
      </w:pPr>
      <w:bookmarkStart w:id="92" w:name="_ENREF_65"/>
      <w:r w:rsidRPr="009B272E">
        <w:rPr>
          <w:noProof/>
        </w:rPr>
        <w:t>65.</w:t>
      </w:r>
      <w:r w:rsidRPr="009B272E">
        <w:rPr>
          <w:noProof/>
        </w:rPr>
        <w:tab/>
        <w:t>Team RC (2016) R: A Language and Environment for Statistical Computing. R Foundation for Statistical Computing.</w:t>
      </w:r>
      <w:bookmarkEnd w:id="92"/>
    </w:p>
    <w:p w14:paraId="20AC1611" w14:textId="77777777" w:rsidR="009B272E" w:rsidRPr="009B272E" w:rsidRDefault="009B272E" w:rsidP="009B272E">
      <w:pPr>
        <w:pStyle w:val="EndNoteBibliography"/>
        <w:ind w:left="720" w:hanging="720"/>
        <w:rPr>
          <w:noProof/>
        </w:rPr>
      </w:pPr>
      <w:bookmarkStart w:id="93" w:name="_ENREF_66"/>
      <w:r w:rsidRPr="009B272E">
        <w:rPr>
          <w:noProof/>
        </w:rPr>
        <w:t>66.</w:t>
      </w:r>
      <w:r w:rsidRPr="009B272E">
        <w:rPr>
          <w:noProof/>
        </w:rPr>
        <w:tab/>
        <w:t xml:space="preserve">Brooks SP &amp; Gelman A (1998) General methods for monitoring convergence of iterative simulations. </w:t>
      </w:r>
      <w:r w:rsidRPr="009B272E">
        <w:rPr>
          <w:i/>
          <w:noProof/>
        </w:rPr>
        <w:t>Journal of computational and graphical statistics</w:t>
      </w:r>
      <w:r w:rsidRPr="009B272E">
        <w:rPr>
          <w:noProof/>
        </w:rPr>
        <w:t xml:space="preserve"> 7(4):434-455.</w:t>
      </w:r>
      <w:bookmarkEnd w:id="93"/>
    </w:p>
    <w:p w14:paraId="4968C93A" w14:textId="77777777" w:rsidR="009B272E" w:rsidRPr="009B272E" w:rsidRDefault="009B272E" w:rsidP="009B272E">
      <w:pPr>
        <w:pStyle w:val="EndNoteBibliography"/>
        <w:ind w:left="720" w:hanging="720"/>
        <w:rPr>
          <w:noProof/>
        </w:rPr>
      </w:pPr>
      <w:bookmarkStart w:id="94" w:name="_ENREF_67"/>
      <w:r w:rsidRPr="009B272E">
        <w:rPr>
          <w:noProof/>
        </w:rPr>
        <w:lastRenderedPageBreak/>
        <w:t>67.</w:t>
      </w:r>
      <w:r w:rsidRPr="009B272E">
        <w:rPr>
          <w:noProof/>
        </w:rPr>
        <w:tab/>
        <w:t xml:space="preserve">Hossie T, Hassall C, Knee W, &amp; Sherratt T (2013) Species with a chemical defence, but not chemical offence, live longer. </w:t>
      </w:r>
      <w:r w:rsidRPr="009B272E">
        <w:rPr>
          <w:i/>
          <w:noProof/>
        </w:rPr>
        <w:t>Journal of evolutionary biology</w:t>
      </w:r>
      <w:r w:rsidRPr="009B272E">
        <w:rPr>
          <w:noProof/>
        </w:rPr>
        <w:t xml:space="preserve"> 26(7):1598-1602.</w:t>
      </w:r>
      <w:bookmarkEnd w:id="94"/>
    </w:p>
    <w:p w14:paraId="276FC8DC" w14:textId="77777777" w:rsidR="009B272E" w:rsidRPr="009B272E" w:rsidRDefault="009B272E" w:rsidP="009B272E">
      <w:pPr>
        <w:pStyle w:val="EndNoteBibliography"/>
        <w:ind w:left="720" w:hanging="720"/>
        <w:rPr>
          <w:noProof/>
        </w:rPr>
      </w:pPr>
      <w:bookmarkStart w:id="95" w:name="_ENREF_68"/>
      <w:r w:rsidRPr="009B272E">
        <w:rPr>
          <w:noProof/>
        </w:rPr>
        <w:t>68.</w:t>
      </w:r>
      <w:r w:rsidRPr="009B272E">
        <w:rPr>
          <w:noProof/>
        </w:rPr>
        <w:tab/>
        <w:t xml:space="preserve">Brown JH, Gillooly JF, Allen AP, Savage VM, &amp; West GB (2004) Toward a metabolic theory of ecology. </w:t>
      </w:r>
      <w:r w:rsidRPr="009B272E">
        <w:rPr>
          <w:i/>
          <w:noProof/>
        </w:rPr>
        <w:t>Ecology</w:t>
      </w:r>
      <w:r w:rsidRPr="009B272E">
        <w:rPr>
          <w:noProof/>
        </w:rPr>
        <w:t xml:space="preserve"> 85(7):1771-1789.</w:t>
      </w:r>
      <w:bookmarkEnd w:id="95"/>
    </w:p>
    <w:p w14:paraId="7B9792A6" w14:textId="77777777" w:rsidR="009B272E" w:rsidRPr="009B272E" w:rsidRDefault="009B272E" w:rsidP="009B272E">
      <w:pPr>
        <w:pStyle w:val="EndNoteBibliography"/>
        <w:ind w:left="720" w:hanging="720"/>
        <w:rPr>
          <w:noProof/>
        </w:rPr>
      </w:pPr>
      <w:bookmarkStart w:id="96" w:name="_ENREF_69"/>
      <w:r w:rsidRPr="009B272E">
        <w:rPr>
          <w:noProof/>
        </w:rPr>
        <w:t>69.</w:t>
      </w:r>
      <w:r w:rsidRPr="009B272E">
        <w:rPr>
          <w:noProof/>
        </w:rPr>
        <w:tab/>
        <w:t>Currier RB</w:t>
      </w:r>
      <w:r w:rsidRPr="009B272E">
        <w:rPr>
          <w:i/>
          <w:noProof/>
        </w:rPr>
        <w:t>, et al.</w:t>
      </w:r>
      <w:r w:rsidRPr="009B272E">
        <w:rPr>
          <w:noProof/>
        </w:rPr>
        <w:t xml:space="preserve"> (2012) Unusual stability of messenger RNA in snake venom reveals gene expression dynamics of venom replenishment. </w:t>
      </w:r>
      <w:r w:rsidRPr="009B272E">
        <w:rPr>
          <w:i/>
          <w:noProof/>
        </w:rPr>
        <w:t>PloS one</w:t>
      </w:r>
      <w:r w:rsidRPr="009B272E">
        <w:rPr>
          <w:noProof/>
        </w:rPr>
        <w:t xml:space="preserve"> 7(8):e41888.</w:t>
      </w:r>
      <w:bookmarkEnd w:id="96"/>
    </w:p>
    <w:p w14:paraId="56648928" w14:textId="77777777" w:rsidR="009B272E" w:rsidRPr="009B272E" w:rsidRDefault="009B272E" w:rsidP="009B272E">
      <w:pPr>
        <w:pStyle w:val="EndNoteBibliography"/>
        <w:ind w:left="720" w:hanging="720"/>
        <w:rPr>
          <w:noProof/>
        </w:rPr>
      </w:pPr>
      <w:bookmarkStart w:id="97" w:name="_ENREF_70"/>
      <w:r w:rsidRPr="009B272E">
        <w:rPr>
          <w:noProof/>
        </w:rPr>
        <w:t>70.</w:t>
      </w:r>
      <w:r w:rsidRPr="009B272E">
        <w:rPr>
          <w:noProof/>
        </w:rPr>
        <w:tab/>
        <w:t xml:space="preserve">Rotenberg D, Bamberger E, &amp; Kochva E (1971) Studies on ribonucleic acid synthesis in the venom glands of Vipera palaestinae (Ophidia, Reptilia). </w:t>
      </w:r>
      <w:r w:rsidRPr="009B272E">
        <w:rPr>
          <w:i/>
          <w:noProof/>
        </w:rPr>
        <w:t>Biochemical Journal</w:t>
      </w:r>
      <w:r w:rsidRPr="009B272E">
        <w:rPr>
          <w:noProof/>
        </w:rPr>
        <w:t xml:space="preserve"> 121(4):609-612.</w:t>
      </w:r>
      <w:bookmarkEnd w:id="97"/>
    </w:p>
    <w:p w14:paraId="72E6E950" w14:textId="77777777" w:rsidR="009B272E" w:rsidRPr="009B272E" w:rsidRDefault="009B272E" w:rsidP="009B272E">
      <w:pPr>
        <w:pStyle w:val="EndNoteBibliography"/>
        <w:ind w:left="720" w:hanging="720"/>
        <w:rPr>
          <w:noProof/>
        </w:rPr>
      </w:pPr>
      <w:bookmarkStart w:id="98" w:name="_ENREF_71"/>
      <w:r w:rsidRPr="009B272E">
        <w:rPr>
          <w:noProof/>
        </w:rPr>
        <w:t>71.</w:t>
      </w:r>
      <w:r w:rsidRPr="009B272E">
        <w:rPr>
          <w:noProof/>
        </w:rPr>
        <w:tab/>
        <w:t xml:space="preserve">Hayes W (2008) The snake venom-metering controversy: levels of analysis, assumptions, and evidence. </w:t>
      </w:r>
      <w:r w:rsidRPr="009B272E">
        <w:rPr>
          <w:i/>
          <w:noProof/>
        </w:rPr>
        <w:t>The biology of rattlesnakes</w:t>
      </w:r>
      <w:r w:rsidRPr="009B272E">
        <w:rPr>
          <w:noProof/>
        </w:rPr>
        <w:t>:191-220.</w:t>
      </w:r>
      <w:bookmarkEnd w:id="98"/>
    </w:p>
    <w:p w14:paraId="2D1FA9A9" w14:textId="77777777" w:rsidR="009B272E" w:rsidRPr="009B272E" w:rsidRDefault="009B272E" w:rsidP="009B272E">
      <w:pPr>
        <w:pStyle w:val="EndNoteBibliography"/>
        <w:ind w:left="720" w:hanging="720"/>
        <w:rPr>
          <w:noProof/>
        </w:rPr>
      </w:pPr>
      <w:bookmarkStart w:id="99" w:name="_ENREF_72"/>
      <w:r w:rsidRPr="009B272E">
        <w:rPr>
          <w:noProof/>
        </w:rPr>
        <w:t>72.</w:t>
      </w:r>
      <w:r w:rsidRPr="009B272E">
        <w:rPr>
          <w:noProof/>
        </w:rPr>
        <w:tab/>
        <w:t xml:space="preserve">Young BA (2008) Perspectives on the regulation of venom expulsion in snakes. </w:t>
      </w:r>
      <w:r w:rsidRPr="009B272E">
        <w:rPr>
          <w:i/>
          <w:noProof/>
        </w:rPr>
        <w:t>The Biology of the Rattlesnakes.</w:t>
      </w:r>
      <w:r w:rsidRPr="009B272E">
        <w:rPr>
          <w:noProof/>
        </w:rPr>
        <w:t>, ed Hayes WK, Beaman, K.R., Caldwell, M.D., Bush, S.P. (Loma Linda University Press, California), pp 79-90.</w:t>
      </w:r>
      <w:bookmarkEnd w:id="99"/>
    </w:p>
    <w:p w14:paraId="465628D7" w14:textId="77777777" w:rsidR="009B272E" w:rsidRPr="009B272E" w:rsidRDefault="009B272E" w:rsidP="009B272E">
      <w:pPr>
        <w:pStyle w:val="EndNoteBibliography"/>
        <w:ind w:left="720" w:hanging="720"/>
        <w:rPr>
          <w:noProof/>
        </w:rPr>
      </w:pPr>
      <w:bookmarkStart w:id="100" w:name="_ENREF_73"/>
      <w:r w:rsidRPr="009B272E">
        <w:rPr>
          <w:noProof/>
        </w:rPr>
        <w:t>73.</w:t>
      </w:r>
      <w:r w:rsidRPr="009B272E">
        <w:rPr>
          <w:noProof/>
        </w:rPr>
        <w:tab/>
        <w:t>Vonk FJ</w:t>
      </w:r>
      <w:r w:rsidRPr="009B272E">
        <w:rPr>
          <w:i/>
          <w:noProof/>
        </w:rPr>
        <w:t>, et al.</w:t>
      </w:r>
      <w:r w:rsidRPr="009B272E">
        <w:rPr>
          <w:noProof/>
        </w:rPr>
        <w:t xml:space="preserve"> (2013) The king cobra genome reveals dynamic gene evolution and adaptation in the snake venom system. </w:t>
      </w:r>
      <w:r w:rsidRPr="009B272E">
        <w:rPr>
          <w:i/>
          <w:noProof/>
        </w:rPr>
        <w:t>Proceedings of the National Academy of Sciences</w:t>
      </w:r>
      <w:r w:rsidRPr="009B272E">
        <w:rPr>
          <w:noProof/>
        </w:rPr>
        <w:t xml:space="preserve"> 110(51):20651-20656.</w:t>
      </w:r>
      <w:bookmarkEnd w:id="100"/>
    </w:p>
    <w:p w14:paraId="09C03B49" w14:textId="77777777" w:rsidR="009B272E" w:rsidRPr="009B272E" w:rsidRDefault="009B272E" w:rsidP="009B272E">
      <w:pPr>
        <w:pStyle w:val="EndNoteBibliography"/>
        <w:ind w:left="720" w:hanging="720"/>
        <w:rPr>
          <w:noProof/>
        </w:rPr>
      </w:pPr>
      <w:bookmarkStart w:id="101" w:name="_ENREF_74"/>
      <w:r w:rsidRPr="009B272E">
        <w:rPr>
          <w:noProof/>
        </w:rPr>
        <w:t>74.</w:t>
      </w:r>
      <w:r w:rsidRPr="009B272E">
        <w:rPr>
          <w:noProof/>
        </w:rPr>
        <w:tab/>
        <w:t xml:space="preserve">Nisani Z, Dunbar SG, &amp; Hayes WK (2007) Cost of venom regeneration in Parabuthus transvaalicus (Arachnida: Buthidae). </w:t>
      </w:r>
      <w:r w:rsidRPr="009B272E">
        <w:rPr>
          <w:i/>
          <w:noProof/>
        </w:rPr>
        <w:t>Comparative Biochemistry and Physiology Part A: Molecular &amp; Integrative Physiology</w:t>
      </w:r>
      <w:r w:rsidRPr="009B272E">
        <w:rPr>
          <w:noProof/>
        </w:rPr>
        <w:t xml:space="preserve"> 147(2):509-513.</w:t>
      </w:r>
      <w:bookmarkEnd w:id="101"/>
    </w:p>
    <w:p w14:paraId="0F1A1A2E" w14:textId="57B9B0CB" w:rsidR="005266A2" w:rsidRPr="005266A2" w:rsidRDefault="000E7D67" w:rsidP="00D804CC">
      <w:pPr>
        <w:spacing w:line="360" w:lineRule="auto"/>
        <w:rPr>
          <w:lang w:val="en-IE"/>
        </w:rPr>
      </w:pPr>
      <w:r>
        <w:rPr>
          <w:lang w:val="en-IE"/>
        </w:rPr>
        <w:fldChar w:fldCharType="end"/>
      </w:r>
    </w:p>
    <w:sectPr w:rsidR="005266A2" w:rsidRPr="005266A2" w:rsidSect="000E682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Kevin Healy" w:date="2017-01-05T16:49:00Z" w:initials="KH">
    <w:p w14:paraId="1E4908A2" w14:textId="323317A1" w:rsidR="009B272E" w:rsidRDefault="009B272E">
      <w:pPr>
        <w:pStyle w:val="CommentText"/>
      </w:pPr>
      <w:r>
        <w:rPr>
          <w:rStyle w:val="CommentReference"/>
        </w:rPr>
        <w:annotationRef/>
      </w:r>
      <w:r>
        <w:t xml:space="preserve">Do I actually need this or am I over </w:t>
      </w:r>
      <w:proofErr w:type="gramStart"/>
      <w:r>
        <w:t>linking</w:t>
      </w:r>
      <w:proofErr w:type="gramEnd"/>
    </w:p>
  </w:comment>
  <w:comment w:id="11" w:author="Andrew Jackson" w:date="2016-07-28T14:36:00Z" w:initials="AJ">
    <w:p w14:paraId="79CF6817" w14:textId="77777777" w:rsidR="009B272E" w:rsidRDefault="009B272E" w:rsidP="006B743A">
      <w:pPr>
        <w:pStyle w:val="CommentText"/>
      </w:pPr>
      <w:r>
        <w:rPr>
          <w:rStyle w:val="CommentReference"/>
        </w:rPr>
        <w:annotationRef/>
      </w:r>
      <w:r>
        <w:t xml:space="preserve">In this sense, V is both </w:t>
      </w:r>
      <w:proofErr w:type="spellStart"/>
      <w:r>
        <w:t>volumn</w:t>
      </w:r>
      <w:proofErr w:type="spellEnd"/>
      <w:r>
        <w:t xml:space="preserve"> and toxicity right? Maybe we need to make this clearer, or even present it as V </w:t>
      </w:r>
      <w:proofErr w:type="gramStart"/>
      <w:r>
        <w:t>x</w:t>
      </w:r>
      <w:proofErr w:type="gramEnd"/>
      <w:r>
        <w:t xml:space="preserve"> T so that we can separate our hypotheses about scaling rules. Or have I grossly misunderstood?</w:t>
      </w:r>
    </w:p>
    <w:p w14:paraId="24D93E9B" w14:textId="77777777" w:rsidR="009B272E" w:rsidRDefault="009B272E" w:rsidP="006B743A">
      <w:pPr>
        <w:pStyle w:val="CommentText"/>
      </w:pPr>
    </w:p>
    <w:p w14:paraId="3D438AB6" w14:textId="77777777" w:rsidR="009B272E" w:rsidRDefault="009B272E" w:rsidP="006B743A">
      <w:pPr>
        <w:pStyle w:val="CommentText"/>
      </w:pPr>
      <w:r>
        <w:t xml:space="preserve">Either way, I think that after you do this little bit of </w:t>
      </w:r>
      <w:proofErr w:type="spellStart"/>
      <w:r>
        <w:t>maths</w:t>
      </w:r>
      <w:proofErr w:type="spellEnd"/>
      <w:r>
        <w:t>, you need to show how LD50 relates to V which is ultimately the data you are going to confront with your hypotheses with.</w:t>
      </w:r>
    </w:p>
  </w:comment>
  <w:comment w:id="12" w:author="Kevin Healy" w:date="2017-01-03T16:10:00Z" w:initials="KH">
    <w:p w14:paraId="632D501E" w14:textId="77777777" w:rsidR="009B272E" w:rsidRDefault="009B272E" w:rsidP="006B743A">
      <w:pPr>
        <w:pStyle w:val="CommentText"/>
      </w:pPr>
      <w:r>
        <w:rPr>
          <w:rStyle w:val="CommentReference"/>
        </w:rPr>
        <w:annotationRef/>
      </w:r>
      <w:r>
        <w:t xml:space="preserve">I hope its clearer now. Basically if venom volume scaled 1:1 with prey size so that twice as much venom is needed to kill something twice as big then venom volume should scale the same way as mass. In this case that would mean venom volume would scale with body mass as 0.8 as bigger things eat relatively smaller prey. However, like a drug less venom is needed for bigger prey to get the same effect which is why equation 2 is needed in order to calculate what the scaling would be after accounting for this non 1:1 </w:t>
      </w:r>
      <w:proofErr w:type="spellStart"/>
      <w:proofErr w:type="gramStart"/>
      <w:r>
        <w:t>doasge:prey</w:t>
      </w:r>
      <w:proofErr w:type="spellEnd"/>
      <w:proofErr w:type="gramEnd"/>
      <w:r>
        <w:t xml:space="preserve"> size scaling.</w:t>
      </w:r>
    </w:p>
    <w:p w14:paraId="5C676D3B" w14:textId="77777777" w:rsidR="009B272E" w:rsidRDefault="009B272E" w:rsidP="006B743A">
      <w:pPr>
        <w:pStyle w:val="CommentText"/>
      </w:pPr>
    </w:p>
    <w:p w14:paraId="06D66494" w14:textId="77777777" w:rsidR="009B272E" w:rsidRDefault="009B272E" w:rsidP="006B743A">
      <w:pPr>
        <w:pStyle w:val="CommentText"/>
      </w:pPr>
      <w:r>
        <w:t xml:space="preserve">I never really explicitly test venom volume versus LD50. The model is </w:t>
      </w:r>
      <w:proofErr w:type="gramStart"/>
      <w:r>
        <w:t>c(</w:t>
      </w:r>
      <w:proofErr w:type="gramEnd"/>
      <w:r>
        <w:t xml:space="preserve">LD50, Volume) ~ mass + </w:t>
      </w:r>
      <w:proofErr w:type="spellStart"/>
      <w:r>
        <w:t>etc</w:t>
      </w:r>
      <w:proofErr w:type="spellEnd"/>
      <w:r>
        <w:t xml:space="preserve"> …. With both as response variables. LD50 and volume would be naively </w:t>
      </w:r>
      <w:proofErr w:type="gramStart"/>
      <w:r>
        <w:t>be</w:t>
      </w:r>
      <w:proofErr w:type="gramEnd"/>
      <w:r>
        <w:t xml:space="preserve"> expected to be </w:t>
      </w:r>
    </w:p>
    <w:p w14:paraId="69DD23B5" w14:textId="77777777" w:rsidR="009B272E" w:rsidRDefault="009B272E" w:rsidP="006B743A">
      <w:pPr>
        <w:pStyle w:val="CommentText"/>
      </w:pPr>
      <w:r>
        <w:t>I do allow covariance between LD50 and Volume in the model and I ran the model of LD50 ~ Volume + LD50 methods type + Evolutionary distance from test model. And found no correlation between LD50 and Volume.</w:t>
      </w:r>
    </w:p>
    <w:p w14:paraId="63AFBB75" w14:textId="77777777" w:rsidR="009B272E" w:rsidRDefault="009B272E" w:rsidP="006B743A">
      <w:pPr>
        <w:pStyle w:val="CommentText"/>
      </w:pPr>
    </w:p>
    <w:p w14:paraId="67B75623" w14:textId="77777777" w:rsidR="009B272E" w:rsidRDefault="009B272E" w:rsidP="006B743A">
      <w:pPr>
        <w:pStyle w:val="CommentText"/>
      </w:pPr>
    </w:p>
  </w:comment>
  <w:comment w:id="14" w:author="Chris C" w:date="2016-07-27T16:05:00Z" w:initials="CC">
    <w:p w14:paraId="69AC60E3" w14:textId="7289B154" w:rsidR="009B272E" w:rsidRDefault="009B272E">
      <w:pPr>
        <w:pStyle w:val="CommentText"/>
      </w:pPr>
      <w:r>
        <w:rPr>
          <w:rStyle w:val="CommentReference"/>
        </w:rPr>
        <w:annotationRef/>
      </w:r>
      <w:r>
        <w:t>Later on in the results you produce different scaling predictions and I am not completely clear why. Is this due to the fact that you don’t use the generalized 0.68 scaling I found, but your own from using the prey data with your snake data? If so you just need to make that clear in your results section.</w:t>
      </w:r>
    </w:p>
  </w:comment>
  <w:comment w:id="15" w:author="Kevin Healy" w:date="2016-12-29T15:50:00Z" w:initials="KH">
    <w:p w14:paraId="592EBB4C" w14:textId="7F240CDA" w:rsidR="009B272E" w:rsidRDefault="009B272E">
      <w:pPr>
        <w:pStyle w:val="CommentText"/>
      </w:pPr>
      <w:r>
        <w:rPr>
          <w:rStyle w:val="CommentReference"/>
        </w:rPr>
        <w:annotationRef/>
      </w:r>
      <w:r>
        <w:t xml:space="preserve">Yep that wasn't clear enough, what I did was use the scaling exponent for predator ~ prey and the </w:t>
      </w:r>
      <w:proofErr w:type="spellStart"/>
      <w:r>
        <w:t>venom~prey</w:t>
      </w:r>
      <w:proofErr w:type="spellEnd"/>
      <w:r>
        <w:t xml:space="preserve"> relationships found using the data in this paper to calculate a new exponent for venom ~ snake mass. I have now changed it to have is both the exponent calculated here in the </w:t>
      </w:r>
      <w:proofErr w:type="spellStart"/>
      <w:r>
        <w:t>intorduction</w:t>
      </w:r>
      <w:proofErr w:type="spellEnd"/>
      <w:r>
        <w:t xml:space="preserve"> (0.51) and the one calculated using the data here (xx). Both are much lower than the 0.75 found so </w:t>
      </w:r>
      <w:proofErr w:type="spellStart"/>
      <w:r>
        <w:t>its</w:t>
      </w:r>
      <w:proofErr w:type="spellEnd"/>
      <w:r>
        <w:t xml:space="preserve"> just brings back the point that snakes do not scale as expected using </w:t>
      </w:r>
      <w:proofErr w:type="spellStart"/>
      <w:r>
        <w:t>predator~prey</w:t>
      </w:r>
      <w:proofErr w:type="spellEnd"/>
      <w:r>
        <w:t xml:space="preserve"> </w:t>
      </w:r>
      <w:proofErr w:type="spellStart"/>
      <w:r>
        <w:t>allometry</w:t>
      </w:r>
      <w:proofErr w:type="spellEnd"/>
      <w:r>
        <w:t xml:space="preserve">.  </w:t>
      </w:r>
    </w:p>
  </w:comment>
  <w:comment w:id="19" w:author="Kevin Healy" w:date="2016-10-02T17:29:00Z" w:initials="KH">
    <w:p w14:paraId="1F369695" w14:textId="43F808C2" w:rsidR="009B272E" w:rsidRDefault="009B272E">
      <w:pPr>
        <w:pStyle w:val="CommentText"/>
      </w:pPr>
      <w:r>
        <w:rPr>
          <w:rStyle w:val="CommentReference"/>
        </w:rPr>
        <w:annotationRef/>
      </w:r>
      <w:r>
        <w:t xml:space="preserve">Correspond the numbers to the graphic </w:t>
      </w:r>
      <w:proofErr w:type="spellStart"/>
      <w:r>
        <w:t>aswell</w:t>
      </w:r>
      <w:proofErr w:type="spellEnd"/>
      <w:r>
        <w:t xml:space="preserve"> to make it clearer</w:t>
      </w:r>
    </w:p>
  </w:comment>
  <w:comment w:id="21" w:author="Kevin Healy" w:date="2017-01-07T15:10:00Z" w:initials="KH">
    <w:p w14:paraId="1E6FE157" w14:textId="2837B215" w:rsidR="009B272E" w:rsidRDefault="009B272E">
      <w:pPr>
        <w:pStyle w:val="CommentText"/>
      </w:pPr>
      <w:r>
        <w:rPr>
          <w:rStyle w:val="CommentReference"/>
        </w:rPr>
        <w:annotationRef/>
      </w:r>
      <w:r>
        <w:t>I could move these to the supplementary to get space.</w:t>
      </w:r>
    </w:p>
  </w:comment>
  <w:comment w:id="23" w:author="Kevin Healy" w:date="2017-01-06T10:37:00Z" w:initials="KH">
    <w:p w14:paraId="7287353D" w14:textId="02FE6706" w:rsidR="009B272E" w:rsidRDefault="009B272E">
      <w:pPr>
        <w:pStyle w:val="CommentText"/>
      </w:pPr>
      <w:r>
        <w:rPr>
          <w:rStyle w:val="CommentReference"/>
        </w:rPr>
        <w:annotationRef/>
      </w:r>
      <w:r>
        <w:t>Venom volume</w:t>
      </w:r>
    </w:p>
  </w:comment>
  <w:comment w:id="25" w:author="Kevin Healy" w:date="2017-01-06T11:39:00Z" w:initials="KH">
    <w:p w14:paraId="0F0277C2" w14:textId="01755D61" w:rsidR="009B272E" w:rsidRDefault="009B272E">
      <w:pPr>
        <w:pStyle w:val="CommentText"/>
      </w:pPr>
      <w:r>
        <w:rPr>
          <w:rStyle w:val="CommentReference"/>
        </w:rPr>
        <w:annotationRef/>
      </w:r>
      <w:r>
        <w:t xml:space="preserve">An alternative to this table that might be far more readable is to plot out the posterior distributions for each terms. This table could then be moved to the </w:t>
      </w:r>
      <w:proofErr w:type="spellStart"/>
      <w:r>
        <w:t>supllementary</w:t>
      </w:r>
      <w:proofErr w:type="spellEnd"/>
      <w:r>
        <w:t>.</w:t>
      </w:r>
    </w:p>
  </w:comment>
  <w:comment w:id="26" w:author="Andrew Jackson" w:date="2016-07-28T14:46:00Z" w:initials="AJ">
    <w:p w14:paraId="6E888DED" w14:textId="7B6F26FD" w:rsidR="009B272E" w:rsidRDefault="009B272E">
      <w:pPr>
        <w:pStyle w:val="CommentText"/>
      </w:pPr>
      <w:r>
        <w:rPr>
          <w:rStyle w:val="CommentReference"/>
        </w:rPr>
        <w:annotationRef/>
      </w:r>
      <w:r>
        <w:t>big run!</w:t>
      </w:r>
    </w:p>
    <w:p w14:paraId="56DAB571" w14:textId="77777777" w:rsidR="009B272E" w:rsidRDefault="009B272E">
      <w:pPr>
        <w:pStyle w:val="CommentText"/>
      </w:pPr>
    </w:p>
    <w:p w14:paraId="1BE51462" w14:textId="5BE793A2" w:rsidR="009B272E" w:rsidRDefault="009B272E">
      <w:pPr>
        <w:pStyle w:val="CommentText"/>
      </w:pPr>
      <w:r>
        <w:t xml:space="preserve">Yep these multiple response models are very slow to converge, but my record is still with some of the longevity models </w:t>
      </w:r>
      <w:proofErr w:type="gramStart"/>
      <w:r>
        <w:t>which  took</w:t>
      </w:r>
      <w:proofErr w:type="gramEnd"/>
      <w:r>
        <w:t xml:space="preserve"> ~ 24,000,000 iterations.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4908A2" w15:done="0"/>
  <w15:commentEx w15:paraId="3D438AB6" w15:done="0"/>
  <w15:commentEx w15:paraId="67B75623" w15:paraIdParent="3D438AB6" w15:done="0"/>
  <w15:commentEx w15:paraId="69AC60E3" w15:done="0"/>
  <w15:commentEx w15:paraId="592EBB4C" w15:paraIdParent="69AC60E3" w15:done="0"/>
  <w15:commentEx w15:paraId="1F369695" w15:done="0"/>
  <w15:commentEx w15:paraId="1E6FE157" w15:done="0"/>
  <w15:commentEx w15:paraId="7287353D" w15:done="0"/>
  <w15:commentEx w15:paraId="0F0277C2" w15:done="0"/>
  <w15:commentEx w15:paraId="1BE5146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F6433"/>
    <w:multiLevelType w:val="hybridMultilevel"/>
    <w:tmpl w:val="D5628AAE"/>
    <w:lvl w:ilvl="0" w:tplc="4B8E080A">
      <w:start w:val="1"/>
      <w:numFmt w:val="decimal"/>
      <w:lvlText w:val="(%1)"/>
      <w:lvlJc w:val="left"/>
      <w:pPr>
        <w:ind w:left="1140" w:hanging="420"/>
      </w:pPr>
      <w:rPr>
        <w:rFonts w:eastAsia="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3370F8"/>
    <w:multiLevelType w:val="hybridMultilevel"/>
    <w:tmpl w:val="D5628AAE"/>
    <w:lvl w:ilvl="0" w:tplc="4B8E080A">
      <w:start w:val="1"/>
      <w:numFmt w:val="decimal"/>
      <w:lvlText w:val="(%1)"/>
      <w:lvlJc w:val="left"/>
      <w:pPr>
        <w:ind w:left="1140" w:hanging="420"/>
      </w:pPr>
      <w:rPr>
        <w:rFonts w:eastAsia="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vin Healy">
    <w15:presenceInfo w15:providerId="None" w15:userId="Kevin Hea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x5t9ztwnxe5f8edetnp2tzne0aaff55ftr5&quot;&gt;My EndNote Library&lt;record-ids&gt;&lt;item&gt;1&lt;/item&gt;&lt;item&gt;2&lt;/item&gt;&lt;item&gt;3&lt;/item&gt;&lt;item&gt;4&lt;/item&gt;&lt;item&gt;5&lt;/item&gt;&lt;item&gt;6&lt;/item&gt;&lt;item&gt;7&lt;/item&gt;&lt;item&gt;8&lt;/item&gt;&lt;item&gt;9&lt;/item&gt;&lt;item&gt;10&lt;/item&gt;&lt;item&gt;12&lt;/item&gt;&lt;item&gt;16&lt;/item&gt;&lt;item&gt;17&lt;/item&gt;&lt;item&gt;18&lt;/item&gt;&lt;item&gt;19&lt;/item&gt;&lt;item&gt;20&lt;/item&gt;&lt;item&gt;23&lt;/item&gt;&lt;item&gt;25&lt;/item&gt;&lt;item&gt;26&lt;/item&gt;&lt;item&gt;27&lt;/item&gt;&lt;item&gt;28&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92&lt;/item&gt;&lt;item&gt;93&lt;/item&gt;&lt;item&gt;94&lt;/item&gt;&lt;item&gt;95&lt;/item&gt;&lt;item&gt;96&lt;/item&gt;&lt;item&gt;97&lt;/item&gt;&lt;item&gt;100&lt;/item&gt;&lt;item&gt;101&lt;/item&gt;&lt;item&gt;102&lt;/item&gt;&lt;item&gt;103&lt;/item&gt;&lt;item&gt;104&lt;/item&gt;&lt;item&gt;105&lt;/item&gt;&lt;item&gt;106&lt;/item&gt;&lt;item&gt;107&lt;/item&gt;&lt;item&gt;108&lt;/item&gt;&lt;item&gt;109&lt;/item&gt;&lt;item&gt;111&lt;/item&gt;&lt;item&gt;115&lt;/item&gt;&lt;item&gt;116&lt;/item&gt;&lt;item&gt;118&lt;/item&gt;&lt;item&gt;119&lt;/item&gt;&lt;item&gt;120&lt;/item&gt;&lt;item&gt;121&lt;/item&gt;&lt;item&gt;122&lt;/item&gt;&lt;item&gt;125&lt;/item&gt;&lt;item&gt;195&lt;/item&gt;&lt;item&gt;196&lt;/item&gt;&lt;item&gt;197&lt;/item&gt;&lt;item&gt;198&lt;/item&gt;&lt;item&gt;199&lt;/item&gt;&lt;item&gt;200&lt;/item&gt;&lt;item&gt;201&lt;/item&gt;&lt;item&gt;202&lt;/item&gt;&lt;/record-ids&gt;&lt;/item&gt;&lt;/Libraries&gt;"/>
  </w:docVars>
  <w:rsids>
    <w:rsidRoot w:val="005266A2"/>
    <w:rsid w:val="00005DDB"/>
    <w:rsid w:val="00006F42"/>
    <w:rsid w:val="00011114"/>
    <w:rsid w:val="000154DB"/>
    <w:rsid w:val="000232E8"/>
    <w:rsid w:val="000272ED"/>
    <w:rsid w:val="00031018"/>
    <w:rsid w:val="00031D64"/>
    <w:rsid w:val="00034477"/>
    <w:rsid w:val="0003718A"/>
    <w:rsid w:val="000418F3"/>
    <w:rsid w:val="00042302"/>
    <w:rsid w:val="00042AA2"/>
    <w:rsid w:val="00044DEF"/>
    <w:rsid w:val="00046675"/>
    <w:rsid w:val="000521E5"/>
    <w:rsid w:val="00055F54"/>
    <w:rsid w:val="0006248A"/>
    <w:rsid w:val="000644E5"/>
    <w:rsid w:val="00080582"/>
    <w:rsid w:val="00080E86"/>
    <w:rsid w:val="0008546F"/>
    <w:rsid w:val="00086F27"/>
    <w:rsid w:val="000965FE"/>
    <w:rsid w:val="0009670D"/>
    <w:rsid w:val="000A7D77"/>
    <w:rsid w:val="000B594C"/>
    <w:rsid w:val="000C167E"/>
    <w:rsid w:val="000C7AD8"/>
    <w:rsid w:val="000E5E13"/>
    <w:rsid w:val="000E646A"/>
    <w:rsid w:val="000E6823"/>
    <w:rsid w:val="000E7B97"/>
    <w:rsid w:val="000E7D67"/>
    <w:rsid w:val="000F0566"/>
    <w:rsid w:val="000F7630"/>
    <w:rsid w:val="0010580E"/>
    <w:rsid w:val="001144B5"/>
    <w:rsid w:val="001163EF"/>
    <w:rsid w:val="00116B26"/>
    <w:rsid w:val="001230F5"/>
    <w:rsid w:val="00125FD1"/>
    <w:rsid w:val="0013466C"/>
    <w:rsid w:val="00135203"/>
    <w:rsid w:val="00136EC9"/>
    <w:rsid w:val="00140B7A"/>
    <w:rsid w:val="00143FEC"/>
    <w:rsid w:val="00147DFB"/>
    <w:rsid w:val="00147F0C"/>
    <w:rsid w:val="00155347"/>
    <w:rsid w:val="0015598C"/>
    <w:rsid w:val="001608C1"/>
    <w:rsid w:val="00161570"/>
    <w:rsid w:val="00167A10"/>
    <w:rsid w:val="00173F0D"/>
    <w:rsid w:val="00177638"/>
    <w:rsid w:val="001803E9"/>
    <w:rsid w:val="0018196C"/>
    <w:rsid w:val="00181C7B"/>
    <w:rsid w:val="00184F56"/>
    <w:rsid w:val="00191A69"/>
    <w:rsid w:val="0019724B"/>
    <w:rsid w:val="001A0E08"/>
    <w:rsid w:val="001A22D0"/>
    <w:rsid w:val="001A7E5A"/>
    <w:rsid w:val="001B14CC"/>
    <w:rsid w:val="001C05B0"/>
    <w:rsid w:val="001C39D4"/>
    <w:rsid w:val="001C3EAF"/>
    <w:rsid w:val="001D3BDE"/>
    <w:rsid w:val="001E1B7B"/>
    <w:rsid w:val="001E64EB"/>
    <w:rsid w:val="001F01BC"/>
    <w:rsid w:val="001F2442"/>
    <w:rsid w:val="001F2A82"/>
    <w:rsid w:val="002008FB"/>
    <w:rsid w:val="002021D9"/>
    <w:rsid w:val="00212D71"/>
    <w:rsid w:val="002144EF"/>
    <w:rsid w:val="00220144"/>
    <w:rsid w:val="00230937"/>
    <w:rsid w:val="00230A06"/>
    <w:rsid w:val="00234535"/>
    <w:rsid w:val="0023674A"/>
    <w:rsid w:val="00236879"/>
    <w:rsid w:val="00236A49"/>
    <w:rsid w:val="002374B8"/>
    <w:rsid w:val="00240095"/>
    <w:rsid w:val="00246405"/>
    <w:rsid w:val="002573C2"/>
    <w:rsid w:val="00265551"/>
    <w:rsid w:val="00266BAE"/>
    <w:rsid w:val="00267E3B"/>
    <w:rsid w:val="002741E7"/>
    <w:rsid w:val="00277CCB"/>
    <w:rsid w:val="00286E66"/>
    <w:rsid w:val="0029321D"/>
    <w:rsid w:val="00296184"/>
    <w:rsid w:val="00297F24"/>
    <w:rsid w:val="002A0993"/>
    <w:rsid w:val="002A2512"/>
    <w:rsid w:val="002A5F96"/>
    <w:rsid w:val="002A7338"/>
    <w:rsid w:val="002B03BB"/>
    <w:rsid w:val="002B179E"/>
    <w:rsid w:val="002B31E9"/>
    <w:rsid w:val="002B361D"/>
    <w:rsid w:val="002B7D6F"/>
    <w:rsid w:val="002C1BB1"/>
    <w:rsid w:val="002C29F2"/>
    <w:rsid w:val="002C7425"/>
    <w:rsid w:val="002C7BEB"/>
    <w:rsid w:val="002C7E1A"/>
    <w:rsid w:val="002D0609"/>
    <w:rsid w:val="002D69DA"/>
    <w:rsid w:val="002D6EF0"/>
    <w:rsid w:val="002E6894"/>
    <w:rsid w:val="002F76AD"/>
    <w:rsid w:val="00302A58"/>
    <w:rsid w:val="00302E87"/>
    <w:rsid w:val="0030731B"/>
    <w:rsid w:val="00311727"/>
    <w:rsid w:val="00311948"/>
    <w:rsid w:val="0031521F"/>
    <w:rsid w:val="00315A4C"/>
    <w:rsid w:val="003171C6"/>
    <w:rsid w:val="003201DA"/>
    <w:rsid w:val="00320E26"/>
    <w:rsid w:val="00323EB3"/>
    <w:rsid w:val="0032583D"/>
    <w:rsid w:val="00326D2E"/>
    <w:rsid w:val="00327156"/>
    <w:rsid w:val="0033201C"/>
    <w:rsid w:val="00334A0B"/>
    <w:rsid w:val="0033568B"/>
    <w:rsid w:val="00335AE4"/>
    <w:rsid w:val="00335B4A"/>
    <w:rsid w:val="00343277"/>
    <w:rsid w:val="00345A2E"/>
    <w:rsid w:val="00346F9B"/>
    <w:rsid w:val="00351058"/>
    <w:rsid w:val="00354913"/>
    <w:rsid w:val="00360B1D"/>
    <w:rsid w:val="0036687F"/>
    <w:rsid w:val="00376150"/>
    <w:rsid w:val="00385A98"/>
    <w:rsid w:val="00390AB9"/>
    <w:rsid w:val="003948E4"/>
    <w:rsid w:val="0039657F"/>
    <w:rsid w:val="003A2337"/>
    <w:rsid w:val="003A3756"/>
    <w:rsid w:val="003A4011"/>
    <w:rsid w:val="003A5F7C"/>
    <w:rsid w:val="003B020F"/>
    <w:rsid w:val="003B5958"/>
    <w:rsid w:val="003B69F5"/>
    <w:rsid w:val="003B7098"/>
    <w:rsid w:val="003C4993"/>
    <w:rsid w:val="003D0D3F"/>
    <w:rsid w:val="003D13F7"/>
    <w:rsid w:val="003D3CC8"/>
    <w:rsid w:val="003E2CD2"/>
    <w:rsid w:val="003E5D70"/>
    <w:rsid w:val="003E703B"/>
    <w:rsid w:val="003E795A"/>
    <w:rsid w:val="003F1C25"/>
    <w:rsid w:val="003F48E1"/>
    <w:rsid w:val="00401D0D"/>
    <w:rsid w:val="004058B3"/>
    <w:rsid w:val="00406ED4"/>
    <w:rsid w:val="0040750C"/>
    <w:rsid w:val="00424DDB"/>
    <w:rsid w:val="004250AA"/>
    <w:rsid w:val="004305B6"/>
    <w:rsid w:val="004426D3"/>
    <w:rsid w:val="00445032"/>
    <w:rsid w:val="00450E49"/>
    <w:rsid w:val="00465CB9"/>
    <w:rsid w:val="00467601"/>
    <w:rsid w:val="00470124"/>
    <w:rsid w:val="004728B6"/>
    <w:rsid w:val="00477338"/>
    <w:rsid w:val="00482FA0"/>
    <w:rsid w:val="00487F09"/>
    <w:rsid w:val="004A177F"/>
    <w:rsid w:val="004B229C"/>
    <w:rsid w:val="004B3ABD"/>
    <w:rsid w:val="004C3433"/>
    <w:rsid w:val="004C3E61"/>
    <w:rsid w:val="004C5322"/>
    <w:rsid w:val="004D5260"/>
    <w:rsid w:val="004E72A3"/>
    <w:rsid w:val="004F2E54"/>
    <w:rsid w:val="004F5738"/>
    <w:rsid w:val="004F6F55"/>
    <w:rsid w:val="0050288B"/>
    <w:rsid w:val="00502BCC"/>
    <w:rsid w:val="005073B4"/>
    <w:rsid w:val="00512E92"/>
    <w:rsid w:val="00514520"/>
    <w:rsid w:val="00516519"/>
    <w:rsid w:val="00523C36"/>
    <w:rsid w:val="005266A2"/>
    <w:rsid w:val="005308E0"/>
    <w:rsid w:val="00535271"/>
    <w:rsid w:val="00535369"/>
    <w:rsid w:val="00544E2D"/>
    <w:rsid w:val="005619A7"/>
    <w:rsid w:val="005708DD"/>
    <w:rsid w:val="005718A8"/>
    <w:rsid w:val="00577056"/>
    <w:rsid w:val="00577205"/>
    <w:rsid w:val="00582241"/>
    <w:rsid w:val="00582E28"/>
    <w:rsid w:val="00585B1C"/>
    <w:rsid w:val="0058661B"/>
    <w:rsid w:val="005900AF"/>
    <w:rsid w:val="00594499"/>
    <w:rsid w:val="00597E53"/>
    <w:rsid w:val="005B7F56"/>
    <w:rsid w:val="005C10A7"/>
    <w:rsid w:val="005C6A1A"/>
    <w:rsid w:val="005D5BB9"/>
    <w:rsid w:val="005E167B"/>
    <w:rsid w:val="005E66F3"/>
    <w:rsid w:val="005F2CAA"/>
    <w:rsid w:val="005F398B"/>
    <w:rsid w:val="0060250A"/>
    <w:rsid w:val="006034F2"/>
    <w:rsid w:val="006054D8"/>
    <w:rsid w:val="00614482"/>
    <w:rsid w:val="00620B75"/>
    <w:rsid w:val="006222AB"/>
    <w:rsid w:val="00623576"/>
    <w:rsid w:val="00633A2D"/>
    <w:rsid w:val="006348B9"/>
    <w:rsid w:val="00654E12"/>
    <w:rsid w:val="00655AB5"/>
    <w:rsid w:val="0066083C"/>
    <w:rsid w:val="00661C86"/>
    <w:rsid w:val="0067011C"/>
    <w:rsid w:val="006747A6"/>
    <w:rsid w:val="00684702"/>
    <w:rsid w:val="00686AF0"/>
    <w:rsid w:val="00690295"/>
    <w:rsid w:val="00694756"/>
    <w:rsid w:val="006A12D0"/>
    <w:rsid w:val="006A35DA"/>
    <w:rsid w:val="006A7C8F"/>
    <w:rsid w:val="006B0A42"/>
    <w:rsid w:val="006B3138"/>
    <w:rsid w:val="006B698E"/>
    <w:rsid w:val="006B743A"/>
    <w:rsid w:val="006C015C"/>
    <w:rsid w:val="006C5D11"/>
    <w:rsid w:val="006C61A2"/>
    <w:rsid w:val="006C6863"/>
    <w:rsid w:val="006D1C09"/>
    <w:rsid w:val="006D4104"/>
    <w:rsid w:val="006D5AC6"/>
    <w:rsid w:val="006D62CF"/>
    <w:rsid w:val="006D672F"/>
    <w:rsid w:val="006D7543"/>
    <w:rsid w:val="006E0BB1"/>
    <w:rsid w:val="006F577C"/>
    <w:rsid w:val="0071362B"/>
    <w:rsid w:val="0071716B"/>
    <w:rsid w:val="0072076F"/>
    <w:rsid w:val="00725A8B"/>
    <w:rsid w:val="00746F2C"/>
    <w:rsid w:val="0075083B"/>
    <w:rsid w:val="00755B76"/>
    <w:rsid w:val="0076145F"/>
    <w:rsid w:val="00766C42"/>
    <w:rsid w:val="007723F0"/>
    <w:rsid w:val="00782764"/>
    <w:rsid w:val="00785612"/>
    <w:rsid w:val="00792B3D"/>
    <w:rsid w:val="00794AA9"/>
    <w:rsid w:val="00794DE1"/>
    <w:rsid w:val="007A07B1"/>
    <w:rsid w:val="007B0327"/>
    <w:rsid w:val="007B1898"/>
    <w:rsid w:val="007B1B43"/>
    <w:rsid w:val="007B5C0E"/>
    <w:rsid w:val="007B5EB0"/>
    <w:rsid w:val="007D0C64"/>
    <w:rsid w:val="007D7A19"/>
    <w:rsid w:val="007E1FF5"/>
    <w:rsid w:val="007E49BB"/>
    <w:rsid w:val="007E4CED"/>
    <w:rsid w:val="007E6D19"/>
    <w:rsid w:val="007F2C89"/>
    <w:rsid w:val="007F5510"/>
    <w:rsid w:val="00801908"/>
    <w:rsid w:val="00806C7F"/>
    <w:rsid w:val="00810473"/>
    <w:rsid w:val="00811A65"/>
    <w:rsid w:val="00814CA2"/>
    <w:rsid w:val="008217D6"/>
    <w:rsid w:val="00823F41"/>
    <w:rsid w:val="00824C80"/>
    <w:rsid w:val="00825783"/>
    <w:rsid w:val="00825C3A"/>
    <w:rsid w:val="00832A39"/>
    <w:rsid w:val="00833820"/>
    <w:rsid w:val="00834EEA"/>
    <w:rsid w:val="0084467B"/>
    <w:rsid w:val="008450A5"/>
    <w:rsid w:val="008452B2"/>
    <w:rsid w:val="00846D08"/>
    <w:rsid w:val="00851FA8"/>
    <w:rsid w:val="008534F8"/>
    <w:rsid w:val="008676A6"/>
    <w:rsid w:val="0088479B"/>
    <w:rsid w:val="0088668D"/>
    <w:rsid w:val="00887523"/>
    <w:rsid w:val="00890067"/>
    <w:rsid w:val="008954E6"/>
    <w:rsid w:val="008A2E4C"/>
    <w:rsid w:val="008A5188"/>
    <w:rsid w:val="008B096D"/>
    <w:rsid w:val="008B0CF1"/>
    <w:rsid w:val="008B331D"/>
    <w:rsid w:val="008B791D"/>
    <w:rsid w:val="008C1F11"/>
    <w:rsid w:val="008C4F15"/>
    <w:rsid w:val="008D71C8"/>
    <w:rsid w:val="008D7BB9"/>
    <w:rsid w:val="008E4012"/>
    <w:rsid w:val="008F657B"/>
    <w:rsid w:val="008F78F5"/>
    <w:rsid w:val="0090192C"/>
    <w:rsid w:val="00902723"/>
    <w:rsid w:val="009035EA"/>
    <w:rsid w:val="0091440B"/>
    <w:rsid w:val="009148C6"/>
    <w:rsid w:val="0091615C"/>
    <w:rsid w:val="00921636"/>
    <w:rsid w:val="00925C5C"/>
    <w:rsid w:val="00925D0F"/>
    <w:rsid w:val="009352B0"/>
    <w:rsid w:val="0093638C"/>
    <w:rsid w:val="0093758B"/>
    <w:rsid w:val="009505B9"/>
    <w:rsid w:val="00961551"/>
    <w:rsid w:val="00962A65"/>
    <w:rsid w:val="0096602C"/>
    <w:rsid w:val="00966F0B"/>
    <w:rsid w:val="00970307"/>
    <w:rsid w:val="0097166C"/>
    <w:rsid w:val="009751BF"/>
    <w:rsid w:val="00977177"/>
    <w:rsid w:val="00983098"/>
    <w:rsid w:val="00986BDF"/>
    <w:rsid w:val="00994B38"/>
    <w:rsid w:val="00996542"/>
    <w:rsid w:val="009A3A27"/>
    <w:rsid w:val="009A637D"/>
    <w:rsid w:val="009B20AD"/>
    <w:rsid w:val="009B272E"/>
    <w:rsid w:val="009B3B95"/>
    <w:rsid w:val="009B68D5"/>
    <w:rsid w:val="009C0977"/>
    <w:rsid w:val="009C1EA0"/>
    <w:rsid w:val="009C5072"/>
    <w:rsid w:val="009E4AFA"/>
    <w:rsid w:val="009F3874"/>
    <w:rsid w:val="00A01F3E"/>
    <w:rsid w:val="00A02487"/>
    <w:rsid w:val="00A04C0A"/>
    <w:rsid w:val="00A05682"/>
    <w:rsid w:val="00A05A5E"/>
    <w:rsid w:val="00A217D5"/>
    <w:rsid w:val="00A23552"/>
    <w:rsid w:val="00A24A84"/>
    <w:rsid w:val="00A32B51"/>
    <w:rsid w:val="00A35CD3"/>
    <w:rsid w:val="00A42C2A"/>
    <w:rsid w:val="00A44E59"/>
    <w:rsid w:val="00A47881"/>
    <w:rsid w:val="00A50C7D"/>
    <w:rsid w:val="00A6180A"/>
    <w:rsid w:val="00A727C3"/>
    <w:rsid w:val="00A73B6C"/>
    <w:rsid w:val="00A766F6"/>
    <w:rsid w:val="00A81DE0"/>
    <w:rsid w:val="00A840A9"/>
    <w:rsid w:val="00A93C1D"/>
    <w:rsid w:val="00A96900"/>
    <w:rsid w:val="00AA2B33"/>
    <w:rsid w:val="00AA5482"/>
    <w:rsid w:val="00AA6328"/>
    <w:rsid w:val="00AA6375"/>
    <w:rsid w:val="00AA6B8E"/>
    <w:rsid w:val="00AA7B74"/>
    <w:rsid w:val="00AB0DEA"/>
    <w:rsid w:val="00AB1B62"/>
    <w:rsid w:val="00AB7912"/>
    <w:rsid w:val="00AC0DD3"/>
    <w:rsid w:val="00AC54F2"/>
    <w:rsid w:val="00AD4B55"/>
    <w:rsid w:val="00AD60BB"/>
    <w:rsid w:val="00AD7440"/>
    <w:rsid w:val="00AE1D71"/>
    <w:rsid w:val="00AE5117"/>
    <w:rsid w:val="00AF51A8"/>
    <w:rsid w:val="00AF6463"/>
    <w:rsid w:val="00B01859"/>
    <w:rsid w:val="00B02347"/>
    <w:rsid w:val="00B10450"/>
    <w:rsid w:val="00B11EC0"/>
    <w:rsid w:val="00B1400A"/>
    <w:rsid w:val="00B16B42"/>
    <w:rsid w:val="00B26BB3"/>
    <w:rsid w:val="00B304BB"/>
    <w:rsid w:val="00B33A42"/>
    <w:rsid w:val="00B41671"/>
    <w:rsid w:val="00B4784A"/>
    <w:rsid w:val="00B52257"/>
    <w:rsid w:val="00B553E3"/>
    <w:rsid w:val="00B575B2"/>
    <w:rsid w:val="00B6384B"/>
    <w:rsid w:val="00B741C0"/>
    <w:rsid w:val="00B759AD"/>
    <w:rsid w:val="00B75FF0"/>
    <w:rsid w:val="00B85A8E"/>
    <w:rsid w:val="00B865C4"/>
    <w:rsid w:val="00B93825"/>
    <w:rsid w:val="00B93CD1"/>
    <w:rsid w:val="00B96C24"/>
    <w:rsid w:val="00BA0E1A"/>
    <w:rsid w:val="00BA0EB0"/>
    <w:rsid w:val="00BA559E"/>
    <w:rsid w:val="00BA591D"/>
    <w:rsid w:val="00BB3682"/>
    <w:rsid w:val="00BB6163"/>
    <w:rsid w:val="00BC0109"/>
    <w:rsid w:val="00BC4BAC"/>
    <w:rsid w:val="00BC6008"/>
    <w:rsid w:val="00BC78F1"/>
    <w:rsid w:val="00BD68FC"/>
    <w:rsid w:val="00BE07CC"/>
    <w:rsid w:val="00BE23D6"/>
    <w:rsid w:val="00BE46B5"/>
    <w:rsid w:val="00BF7F7E"/>
    <w:rsid w:val="00C003FC"/>
    <w:rsid w:val="00C03DDC"/>
    <w:rsid w:val="00C177F0"/>
    <w:rsid w:val="00C20672"/>
    <w:rsid w:val="00C20DC4"/>
    <w:rsid w:val="00C23DDF"/>
    <w:rsid w:val="00C247AE"/>
    <w:rsid w:val="00C270C4"/>
    <w:rsid w:val="00C3421A"/>
    <w:rsid w:val="00C35262"/>
    <w:rsid w:val="00C43AA1"/>
    <w:rsid w:val="00C43C14"/>
    <w:rsid w:val="00C571F1"/>
    <w:rsid w:val="00C57D70"/>
    <w:rsid w:val="00C60084"/>
    <w:rsid w:val="00C610C0"/>
    <w:rsid w:val="00C64EA8"/>
    <w:rsid w:val="00C6511B"/>
    <w:rsid w:val="00C76414"/>
    <w:rsid w:val="00C827F6"/>
    <w:rsid w:val="00C850D9"/>
    <w:rsid w:val="00C87201"/>
    <w:rsid w:val="00C91003"/>
    <w:rsid w:val="00C9669D"/>
    <w:rsid w:val="00C96903"/>
    <w:rsid w:val="00CA213F"/>
    <w:rsid w:val="00CA2194"/>
    <w:rsid w:val="00CA7015"/>
    <w:rsid w:val="00CB0896"/>
    <w:rsid w:val="00CB2E35"/>
    <w:rsid w:val="00CB489E"/>
    <w:rsid w:val="00CB5C18"/>
    <w:rsid w:val="00CD0947"/>
    <w:rsid w:val="00CD0C2C"/>
    <w:rsid w:val="00CD3200"/>
    <w:rsid w:val="00CD64D6"/>
    <w:rsid w:val="00CD6EB5"/>
    <w:rsid w:val="00CD75D6"/>
    <w:rsid w:val="00CE53E9"/>
    <w:rsid w:val="00CE5CCD"/>
    <w:rsid w:val="00CF7D1F"/>
    <w:rsid w:val="00D05767"/>
    <w:rsid w:val="00D126A8"/>
    <w:rsid w:val="00D140A2"/>
    <w:rsid w:val="00D22179"/>
    <w:rsid w:val="00D2389A"/>
    <w:rsid w:val="00D2650F"/>
    <w:rsid w:val="00D266F1"/>
    <w:rsid w:val="00D32E16"/>
    <w:rsid w:val="00D32F6A"/>
    <w:rsid w:val="00D3393F"/>
    <w:rsid w:val="00D3697C"/>
    <w:rsid w:val="00D42987"/>
    <w:rsid w:val="00D45F7F"/>
    <w:rsid w:val="00D50CA3"/>
    <w:rsid w:val="00D550F7"/>
    <w:rsid w:val="00D57E9E"/>
    <w:rsid w:val="00D7593B"/>
    <w:rsid w:val="00D7739B"/>
    <w:rsid w:val="00D804CC"/>
    <w:rsid w:val="00D86625"/>
    <w:rsid w:val="00D91852"/>
    <w:rsid w:val="00D946BE"/>
    <w:rsid w:val="00DA166F"/>
    <w:rsid w:val="00DB284A"/>
    <w:rsid w:val="00DB293B"/>
    <w:rsid w:val="00DB5284"/>
    <w:rsid w:val="00DC183A"/>
    <w:rsid w:val="00DD307A"/>
    <w:rsid w:val="00DD52FA"/>
    <w:rsid w:val="00DE1498"/>
    <w:rsid w:val="00DF38E0"/>
    <w:rsid w:val="00DF3E7A"/>
    <w:rsid w:val="00DF53A8"/>
    <w:rsid w:val="00E002D0"/>
    <w:rsid w:val="00E07536"/>
    <w:rsid w:val="00E07CED"/>
    <w:rsid w:val="00E15A59"/>
    <w:rsid w:val="00E165F7"/>
    <w:rsid w:val="00E16F1C"/>
    <w:rsid w:val="00E30CCB"/>
    <w:rsid w:val="00E31254"/>
    <w:rsid w:val="00E36631"/>
    <w:rsid w:val="00E651E2"/>
    <w:rsid w:val="00E70137"/>
    <w:rsid w:val="00E7261A"/>
    <w:rsid w:val="00E7439E"/>
    <w:rsid w:val="00E84AE9"/>
    <w:rsid w:val="00E85125"/>
    <w:rsid w:val="00E8728E"/>
    <w:rsid w:val="00E876A1"/>
    <w:rsid w:val="00E8795C"/>
    <w:rsid w:val="00E879F7"/>
    <w:rsid w:val="00E87B82"/>
    <w:rsid w:val="00EA02BE"/>
    <w:rsid w:val="00EA03C2"/>
    <w:rsid w:val="00EA080C"/>
    <w:rsid w:val="00EA3500"/>
    <w:rsid w:val="00EA5A72"/>
    <w:rsid w:val="00EA5BF9"/>
    <w:rsid w:val="00EA5C3E"/>
    <w:rsid w:val="00EA69A5"/>
    <w:rsid w:val="00EA73F9"/>
    <w:rsid w:val="00EB09BB"/>
    <w:rsid w:val="00EB4FC2"/>
    <w:rsid w:val="00EB5EA6"/>
    <w:rsid w:val="00EB74D3"/>
    <w:rsid w:val="00EC1B28"/>
    <w:rsid w:val="00EE0875"/>
    <w:rsid w:val="00EE100D"/>
    <w:rsid w:val="00EE157A"/>
    <w:rsid w:val="00EE59FD"/>
    <w:rsid w:val="00EE764D"/>
    <w:rsid w:val="00EF0BD9"/>
    <w:rsid w:val="00EF5AB1"/>
    <w:rsid w:val="00F004B7"/>
    <w:rsid w:val="00F071D4"/>
    <w:rsid w:val="00F152ED"/>
    <w:rsid w:val="00F16A2A"/>
    <w:rsid w:val="00F170CD"/>
    <w:rsid w:val="00F242D5"/>
    <w:rsid w:val="00F2648C"/>
    <w:rsid w:val="00F324C4"/>
    <w:rsid w:val="00F32B46"/>
    <w:rsid w:val="00F3544A"/>
    <w:rsid w:val="00F3761C"/>
    <w:rsid w:val="00F4065E"/>
    <w:rsid w:val="00F428A3"/>
    <w:rsid w:val="00F43BF5"/>
    <w:rsid w:val="00F46C85"/>
    <w:rsid w:val="00F540F5"/>
    <w:rsid w:val="00F65483"/>
    <w:rsid w:val="00F738FA"/>
    <w:rsid w:val="00F8130F"/>
    <w:rsid w:val="00F82ED4"/>
    <w:rsid w:val="00F9234B"/>
    <w:rsid w:val="00F940E8"/>
    <w:rsid w:val="00FA201F"/>
    <w:rsid w:val="00FB0915"/>
    <w:rsid w:val="00FB6E95"/>
    <w:rsid w:val="00FC4216"/>
    <w:rsid w:val="00FC57AC"/>
    <w:rsid w:val="00FC6243"/>
    <w:rsid w:val="00FE3880"/>
    <w:rsid w:val="00FF1294"/>
    <w:rsid w:val="00FF3C76"/>
    <w:rsid w:val="00FF59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523A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266A2"/>
    <w:rPr>
      <w:sz w:val="18"/>
      <w:szCs w:val="18"/>
    </w:rPr>
  </w:style>
  <w:style w:type="paragraph" w:styleId="CommentText">
    <w:name w:val="annotation text"/>
    <w:basedOn w:val="Normal"/>
    <w:link w:val="CommentTextChar"/>
    <w:uiPriority w:val="99"/>
    <w:semiHidden/>
    <w:unhideWhenUsed/>
    <w:rsid w:val="005266A2"/>
  </w:style>
  <w:style w:type="character" w:customStyle="1" w:styleId="CommentTextChar">
    <w:name w:val="Comment Text Char"/>
    <w:basedOn w:val="DefaultParagraphFont"/>
    <w:link w:val="CommentText"/>
    <w:uiPriority w:val="99"/>
    <w:semiHidden/>
    <w:rsid w:val="005266A2"/>
  </w:style>
  <w:style w:type="paragraph" w:styleId="CommentSubject">
    <w:name w:val="annotation subject"/>
    <w:basedOn w:val="CommentText"/>
    <w:next w:val="CommentText"/>
    <w:link w:val="CommentSubjectChar"/>
    <w:uiPriority w:val="99"/>
    <w:semiHidden/>
    <w:unhideWhenUsed/>
    <w:rsid w:val="005266A2"/>
    <w:rPr>
      <w:b/>
      <w:bCs/>
      <w:sz w:val="20"/>
      <w:szCs w:val="20"/>
    </w:rPr>
  </w:style>
  <w:style w:type="character" w:customStyle="1" w:styleId="CommentSubjectChar">
    <w:name w:val="Comment Subject Char"/>
    <w:basedOn w:val="CommentTextChar"/>
    <w:link w:val="CommentSubject"/>
    <w:uiPriority w:val="99"/>
    <w:semiHidden/>
    <w:rsid w:val="005266A2"/>
    <w:rPr>
      <w:b/>
      <w:bCs/>
      <w:sz w:val="20"/>
      <w:szCs w:val="20"/>
    </w:rPr>
  </w:style>
  <w:style w:type="paragraph" w:styleId="Revision">
    <w:name w:val="Revision"/>
    <w:hidden/>
    <w:uiPriority w:val="99"/>
    <w:semiHidden/>
    <w:rsid w:val="005266A2"/>
  </w:style>
  <w:style w:type="paragraph" w:styleId="BalloonText">
    <w:name w:val="Balloon Text"/>
    <w:basedOn w:val="Normal"/>
    <w:link w:val="BalloonTextChar"/>
    <w:uiPriority w:val="99"/>
    <w:semiHidden/>
    <w:unhideWhenUsed/>
    <w:rsid w:val="005266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66A2"/>
    <w:rPr>
      <w:rFonts w:ascii="Times New Roman" w:hAnsi="Times New Roman" w:cs="Times New Roman"/>
      <w:sz w:val="18"/>
      <w:szCs w:val="18"/>
    </w:rPr>
  </w:style>
  <w:style w:type="character" w:styleId="PlaceholderText">
    <w:name w:val="Placeholder Text"/>
    <w:basedOn w:val="DefaultParagraphFont"/>
    <w:uiPriority w:val="99"/>
    <w:semiHidden/>
    <w:rsid w:val="00E15A59"/>
    <w:rPr>
      <w:color w:val="808080"/>
    </w:rPr>
  </w:style>
  <w:style w:type="paragraph" w:customStyle="1" w:styleId="EndNoteBibliographyTitle">
    <w:name w:val="EndNote Bibliography Title"/>
    <w:basedOn w:val="Normal"/>
    <w:rsid w:val="000E7D67"/>
    <w:pPr>
      <w:jc w:val="center"/>
    </w:pPr>
    <w:rPr>
      <w:rFonts w:ascii="Calibri" w:hAnsi="Calibri"/>
    </w:rPr>
  </w:style>
  <w:style w:type="paragraph" w:customStyle="1" w:styleId="EndNoteBibliography">
    <w:name w:val="EndNote Bibliography"/>
    <w:basedOn w:val="Normal"/>
    <w:rsid w:val="000E7D67"/>
    <w:rPr>
      <w:rFonts w:ascii="Calibri" w:hAnsi="Calibri"/>
    </w:rPr>
  </w:style>
  <w:style w:type="character" w:styleId="Hyperlink">
    <w:name w:val="Hyperlink"/>
    <w:basedOn w:val="DefaultParagraphFont"/>
    <w:uiPriority w:val="99"/>
    <w:unhideWhenUsed/>
    <w:rsid w:val="00046675"/>
    <w:rPr>
      <w:color w:val="0563C1" w:themeColor="hyperlink"/>
      <w:u w:val="single"/>
    </w:rPr>
  </w:style>
  <w:style w:type="paragraph" w:styleId="ListParagraph">
    <w:name w:val="List Paragraph"/>
    <w:basedOn w:val="Normal"/>
    <w:uiPriority w:val="34"/>
    <w:qFormat/>
    <w:rsid w:val="000B594C"/>
    <w:pPr>
      <w:ind w:left="720"/>
      <w:contextualSpacing/>
    </w:pPr>
    <w:rPr>
      <w:rFonts w:eastAsiaTheme="minorEastAsia"/>
      <w:lang w:val="en-GB"/>
    </w:rPr>
  </w:style>
  <w:style w:type="table" w:styleId="TableGrid">
    <w:name w:val="Table Grid"/>
    <w:basedOn w:val="TableNormal"/>
    <w:uiPriority w:val="39"/>
    <w:rsid w:val="000B594C"/>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3D13F7"/>
    <w:rPr>
      <w:rFonts w:ascii="Times New Roman" w:hAnsi="Times New Roman" w:cs="Times New Roman"/>
    </w:rPr>
  </w:style>
  <w:style w:type="character" w:customStyle="1" w:styleId="DocumentMapChar">
    <w:name w:val="Document Map Char"/>
    <w:basedOn w:val="DefaultParagraphFont"/>
    <w:link w:val="DocumentMap"/>
    <w:uiPriority w:val="99"/>
    <w:semiHidden/>
    <w:rsid w:val="003D13F7"/>
    <w:rPr>
      <w:rFonts w:ascii="Times New Roman" w:hAnsi="Times New Roman" w:cs="Times New Roman"/>
    </w:rPr>
  </w:style>
  <w:style w:type="character" w:customStyle="1" w:styleId="ya-q-full-text">
    <w:name w:val="ya-q-full-text"/>
    <w:basedOn w:val="DefaultParagraphFont"/>
    <w:rsid w:val="00E36631"/>
  </w:style>
  <w:style w:type="character" w:styleId="Emphasis">
    <w:name w:val="Emphasis"/>
    <w:basedOn w:val="DefaultParagraphFont"/>
    <w:uiPriority w:val="20"/>
    <w:qFormat/>
    <w:rsid w:val="006F57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8522">
      <w:bodyDiv w:val="1"/>
      <w:marLeft w:val="0"/>
      <w:marRight w:val="0"/>
      <w:marTop w:val="0"/>
      <w:marBottom w:val="0"/>
      <w:divBdr>
        <w:top w:val="none" w:sz="0" w:space="0" w:color="auto"/>
        <w:left w:val="none" w:sz="0" w:space="0" w:color="auto"/>
        <w:bottom w:val="none" w:sz="0" w:space="0" w:color="auto"/>
        <w:right w:val="none" w:sz="0" w:space="0" w:color="auto"/>
      </w:divBdr>
    </w:div>
    <w:div w:id="363364167">
      <w:bodyDiv w:val="1"/>
      <w:marLeft w:val="0"/>
      <w:marRight w:val="0"/>
      <w:marTop w:val="0"/>
      <w:marBottom w:val="0"/>
      <w:divBdr>
        <w:top w:val="none" w:sz="0" w:space="0" w:color="auto"/>
        <w:left w:val="none" w:sz="0" w:space="0" w:color="auto"/>
        <w:bottom w:val="none" w:sz="0" w:space="0" w:color="auto"/>
        <w:right w:val="none" w:sz="0" w:space="0" w:color="auto"/>
      </w:divBdr>
    </w:div>
    <w:div w:id="709500404">
      <w:bodyDiv w:val="1"/>
      <w:marLeft w:val="0"/>
      <w:marRight w:val="0"/>
      <w:marTop w:val="0"/>
      <w:marBottom w:val="0"/>
      <w:divBdr>
        <w:top w:val="none" w:sz="0" w:space="0" w:color="auto"/>
        <w:left w:val="none" w:sz="0" w:space="0" w:color="auto"/>
        <w:bottom w:val="none" w:sz="0" w:space="0" w:color="auto"/>
        <w:right w:val="none" w:sz="0" w:space="0" w:color="auto"/>
      </w:divBdr>
    </w:div>
    <w:div w:id="718086867">
      <w:bodyDiv w:val="1"/>
      <w:marLeft w:val="0"/>
      <w:marRight w:val="0"/>
      <w:marTop w:val="0"/>
      <w:marBottom w:val="0"/>
      <w:divBdr>
        <w:top w:val="none" w:sz="0" w:space="0" w:color="auto"/>
        <w:left w:val="none" w:sz="0" w:space="0" w:color="auto"/>
        <w:bottom w:val="none" w:sz="0" w:space="0" w:color="auto"/>
        <w:right w:val="none" w:sz="0" w:space="0" w:color="auto"/>
      </w:divBdr>
    </w:div>
    <w:div w:id="851651126">
      <w:bodyDiv w:val="1"/>
      <w:marLeft w:val="0"/>
      <w:marRight w:val="0"/>
      <w:marTop w:val="0"/>
      <w:marBottom w:val="0"/>
      <w:divBdr>
        <w:top w:val="none" w:sz="0" w:space="0" w:color="auto"/>
        <w:left w:val="none" w:sz="0" w:space="0" w:color="auto"/>
        <w:bottom w:val="none" w:sz="0" w:space="0" w:color="auto"/>
        <w:right w:val="none" w:sz="0" w:space="0" w:color="auto"/>
      </w:divBdr>
    </w:div>
    <w:div w:id="1479033363">
      <w:bodyDiv w:val="1"/>
      <w:marLeft w:val="0"/>
      <w:marRight w:val="0"/>
      <w:marTop w:val="0"/>
      <w:marBottom w:val="0"/>
      <w:divBdr>
        <w:top w:val="none" w:sz="0" w:space="0" w:color="auto"/>
        <w:left w:val="none" w:sz="0" w:space="0" w:color="auto"/>
        <w:bottom w:val="none" w:sz="0" w:space="0" w:color="auto"/>
        <w:right w:val="none" w:sz="0" w:space="0" w:color="auto"/>
      </w:divBdr>
    </w:div>
    <w:div w:id="1838111389">
      <w:bodyDiv w:val="1"/>
      <w:marLeft w:val="0"/>
      <w:marRight w:val="0"/>
      <w:marTop w:val="0"/>
      <w:marBottom w:val="0"/>
      <w:divBdr>
        <w:top w:val="none" w:sz="0" w:space="0" w:color="auto"/>
        <w:left w:val="none" w:sz="0" w:space="0" w:color="auto"/>
        <w:bottom w:val="none" w:sz="0" w:space="0" w:color="auto"/>
        <w:right w:val="none" w:sz="0" w:space="0" w:color="auto"/>
      </w:divBdr>
    </w:div>
    <w:div w:id="19704747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jpeg"/><Relationship Id="rId9" Type="http://schemas.openxmlformats.org/officeDocument/2006/relationships/image" Target="media/image2.emf"/><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778AA7B-A08E-114E-836F-B5A05A603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21</Pages>
  <Words>18428</Words>
  <Characters>105043</Characters>
  <Application>Microsoft Macintosh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123225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Healy</dc:creator>
  <cp:keywords/>
  <dc:description/>
  <cp:lastModifiedBy>Kevin Healy</cp:lastModifiedBy>
  <cp:revision>4</cp:revision>
  <cp:lastPrinted>2016-12-29T16:00:00Z</cp:lastPrinted>
  <dcterms:created xsi:type="dcterms:W3CDTF">2017-01-09T18:27:00Z</dcterms:created>
  <dcterms:modified xsi:type="dcterms:W3CDTF">2017-01-10T01:24:00Z</dcterms:modified>
</cp:coreProperties>
</file>