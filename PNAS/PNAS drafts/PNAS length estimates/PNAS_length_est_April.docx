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F7646" w14:textId="4AD6C30F" w:rsidR="000F1768" w:rsidRDefault="000F1768" w:rsidP="000F1768">
      <w:pPr>
        <w:spacing w:line="360" w:lineRule="auto"/>
        <w:rPr>
          <w:b/>
          <w:sz w:val="32"/>
          <w:szCs w:val="32"/>
        </w:rPr>
      </w:pPr>
      <w:r w:rsidRPr="000F1768">
        <w:rPr>
          <w:b/>
          <w:sz w:val="32"/>
          <w:szCs w:val="32"/>
        </w:rPr>
        <w:t>Snake venom potency and volume are driven by metabolism, dimensionality</w:t>
      </w:r>
      <w:r>
        <w:rPr>
          <w:b/>
          <w:sz w:val="32"/>
          <w:szCs w:val="32"/>
        </w:rPr>
        <w:t xml:space="preserve"> </w:t>
      </w:r>
      <w:r w:rsidRPr="000F1768">
        <w:rPr>
          <w:b/>
          <w:sz w:val="32"/>
          <w:szCs w:val="32"/>
        </w:rPr>
        <w:t>and prey characteristics</w:t>
      </w:r>
    </w:p>
    <w:p w14:paraId="534915AE" w14:textId="77777777" w:rsidR="00166FDA" w:rsidRPr="005266A2" w:rsidRDefault="00166FDA" w:rsidP="00166FDA">
      <w:pPr>
        <w:spacing w:line="360" w:lineRule="auto"/>
        <w:rPr>
          <w:b/>
          <w:sz w:val="32"/>
          <w:szCs w:val="32"/>
        </w:rPr>
      </w:pPr>
    </w:p>
    <w:p w14:paraId="0913F64A" w14:textId="77777777" w:rsidR="005266A2" w:rsidRPr="005266A2" w:rsidRDefault="005266A2" w:rsidP="003D13F7">
      <w:pPr>
        <w:spacing w:line="360" w:lineRule="auto"/>
        <w:outlineLvl w:val="0"/>
        <w:rPr>
          <w:b/>
        </w:rPr>
      </w:pPr>
      <w:r w:rsidRPr="005266A2">
        <w:rPr>
          <w:b/>
        </w:rPr>
        <w:t xml:space="preserve">Kevin Healy </w:t>
      </w:r>
      <w:r w:rsidRPr="005266A2">
        <w:rPr>
          <w:b/>
          <w:vertAlign w:val="superscript"/>
        </w:rPr>
        <w:t>a, b</w:t>
      </w:r>
      <w:r w:rsidRPr="005266A2">
        <w:rPr>
          <w:b/>
        </w:rPr>
        <w:t xml:space="preserve">, Chris Carbone </w:t>
      </w:r>
      <w:r w:rsidRPr="005266A2">
        <w:rPr>
          <w:b/>
          <w:vertAlign w:val="superscript"/>
        </w:rPr>
        <w:t>c</w:t>
      </w:r>
      <w:r w:rsidRPr="005266A2">
        <w:rPr>
          <w:b/>
        </w:rPr>
        <w:t xml:space="preserve"> and Andrew L. Jackson </w:t>
      </w:r>
      <w:r w:rsidRPr="005266A2">
        <w:rPr>
          <w:b/>
          <w:vertAlign w:val="superscript"/>
        </w:rPr>
        <w:t>a, b</w:t>
      </w:r>
      <w:r w:rsidRPr="005266A2">
        <w:rPr>
          <w:b/>
        </w:rPr>
        <w:t xml:space="preserve">. </w:t>
      </w:r>
    </w:p>
    <w:p w14:paraId="5DDC1CD1" w14:textId="77777777" w:rsidR="005266A2" w:rsidRPr="005266A2" w:rsidRDefault="005266A2" w:rsidP="005266A2">
      <w:pPr>
        <w:spacing w:line="360" w:lineRule="auto"/>
        <w:rPr>
          <w:rFonts w:eastAsia="Times New Roman"/>
        </w:rPr>
      </w:pPr>
      <w:r w:rsidRPr="005266A2">
        <w:rPr>
          <w:sz w:val="20"/>
          <w:szCs w:val="20"/>
          <w:vertAlign w:val="superscript"/>
        </w:rPr>
        <w:t xml:space="preserve">a </w:t>
      </w:r>
      <w:r w:rsidRPr="005266A2">
        <w:rPr>
          <w:sz w:val="20"/>
          <w:szCs w:val="20"/>
        </w:rPr>
        <w:t xml:space="preserve">School of Natural Sciences, Trinity College Dublin, Dublin 2, Ireland. </w:t>
      </w:r>
      <w:r w:rsidRPr="005266A2">
        <w:rPr>
          <w:sz w:val="20"/>
          <w:szCs w:val="20"/>
          <w:vertAlign w:val="superscript"/>
        </w:rPr>
        <w:t>b</w:t>
      </w:r>
      <w:r w:rsidRPr="005266A2">
        <w:rPr>
          <w:sz w:val="20"/>
          <w:szCs w:val="20"/>
        </w:rPr>
        <w:t xml:space="preserve"> Trinity Centre for Biodiversity Research, Trinity College Dublin, Dublin 2, Ireland. </w:t>
      </w:r>
      <w:r w:rsidRPr="005266A2">
        <w:rPr>
          <w:sz w:val="20"/>
          <w:szCs w:val="20"/>
          <w:vertAlign w:val="superscript"/>
        </w:rPr>
        <w:t xml:space="preserve">c </w:t>
      </w:r>
      <w:r w:rsidRPr="005266A2">
        <w:rPr>
          <w:rFonts w:eastAsia="Times New Roman"/>
          <w:sz w:val="20"/>
          <w:szCs w:val="20"/>
        </w:rPr>
        <w:t>Institute of Zoology, Zoological Society of London, London, UK</w:t>
      </w:r>
    </w:p>
    <w:p w14:paraId="604A7702" w14:textId="77777777" w:rsidR="005266A2" w:rsidRDefault="005266A2" w:rsidP="005266A2">
      <w:pPr>
        <w:spacing w:line="360" w:lineRule="auto"/>
      </w:pPr>
    </w:p>
    <w:p w14:paraId="5B740E01" w14:textId="4E5ED6BD" w:rsidR="00C571F1" w:rsidRPr="00C571F1" w:rsidRDefault="00C571F1" w:rsidP="005266A2">
      <w:pPr>
        <w:spacing w:line="360" w:lineRule="auto"/>
        <w:rPr>
          <w:b/>
        </w:rPr>
      </w:pPr>
      <w:r w:rsidRPr="00C571F1">
        <w:rPr>
          <w:b/>
        </w:rPr>
        <w:t>Significance</w:t>
      </w:r>
    </w:p>
    <w:p w14:paraId="602A292B" w14:textId="77A522C7" w:rsidR="007E1FF5" w:rsidRDefault="007E1FF5" w:rsidP="00184F56">
      <w:pPr>
        <w:spacing w:line="360" w:lineRule="auto"/>
      </w:pPr>
      <w:r>
        <w:t xml:space="preserve">Snake venom is best known for its ability to </w:t>
      </w:r>
      <w:r w:rsidR="00166FDA">
        <w:t xml:space="preserve">incapacitate </w:t>
      </w:r>
      <w:r>
        <w:t xml:space="preserve">prey, </w:t>
      </w:r>
      <w:r w:rsidR="00184F56">
        <w:t>a property</w:t>
      </w:r>
      <w:r>
        <w:t xml:space="preserve"> that</w:t>
      </w:r>
      <w:r w:rsidR="00686AF0">
        <w:t xml:space="preserve"> </w:t>
      </w:r>
      <w:r>
        <w:t xml:space="preserve">makes it of </w:t>
      </w:r>
      <w:r w:rsidR="00166FDA">
        <w:t xml:space="preserve">both </w:t>
      </w:r>
      <w:r>
        <w:t xml:space="preserve">biomedical interest </w:t>
      </w:r>
      <w:r w:rsidR="00184F56">
        <w:t>and</w:t>
      </w:r>
      <w:r>
        <w:t xml:space="preserve"> public health concern. However, </w:t>
      </w:r>
      <w:r w:rsidR="00166FDA">
        <w:t>there is considerable variation in both the volume and potency of venom among snake species</w:t>
      </w:r>
      <w:r w:rsidR="001B07FE">
        <w:t>,</w:t>
      </w:r>
      <w:r w:rsidR="00166FDA">
        <w:t xml:space="preserve"> which</w:t>
      </w:r>
      <w:r>
        <w:t xml:space="preserve"> offers </w:t>
      </w:r>
      <w:r w:rsidR="00333F92">
        <w:t>an</w:t>
      </w:r>
      <w:r>
        <w:t xml:space="preserve"> opportunity to un</w:t>
      </w:r>
      <w:r w:rsidR="00166FDA">
        <w:t xml:space="preserve">derstand </w:t>
      </w:r>
      <w:r w:rsidR="00333F92">
        <w:t>a novel aspect of predator-prey co-</w:t>
      </w:r>
      <w:r>
        <w:t>evolution.</w:t>
      </w:r>
      <w:r w:rsidR="00AB1B62">
        <w:t xml:space="preserve"> </w:t>
      </w:r>
      <w:r w:rsidR="00166FDA">
        <w:t>We investigate how this v</w:t>
      </w:r>
      <w:r w:rsidR="001B07FE">
        <w:t xml:space="preserve">ariation </w:t>
      </w:r>
      <w:r w:rsidR="00166FDA">
        <w:t>in snake venom is related</w:t>
      </w:r>
      <w:r w:rsidR="001B07FE">
        <w:t xml:space="preserve"> to</w:t>
      </w:r>
      <w:r w:rsidR="00166FDA">
        <w:t xml:space="preserve"> key characteristics of their</w:t>
      </w:r>
      <w:r w:rsidR="00AB1B62">
        <w:t xml:space="preserve"> </w:t>
      </w:r>
      <w:r w:rsidR="001B07FE">
        <w:t>prey</w:t>
      </w:r>
      <w:r w:rsidR="00AB1B62">
        <w:t xml:space="preserve">, </w:t>
      </w:r>
      <w:r w:rsidR="00E37799">
        <w:t>snake size,</w:t>
      </w:r>
      <w:r w:rsidR="00184F56">
        <w:t xml:space="preserve"> metabolic </w:t>
      </w:r>
      <w:r w:rsidR="001B07FE">
        <w:t xml:space="preserve">rates </w:t>
      </w:r>
      <w:r w:rsidR="00AB1B62">
        <w:t>and</w:t>
      </w:r>
      <w:r w:rsidR="00166FDA">
        <w:t xml:space="preserve"> complexity (dimensionality) of their</w:t>
      </w:r>
      <w:r w:rsidR="00AB1B62">
        <w:t xml:space="preserve"> habitat</w:t>
      </w:r>
      <w:r w:rsidR="00184F56">
        <w:t xml:space="preserve">. Here, </w:t>
      </w:r>
      <w:r w:rsidR="00686AF0">
        <w:t xml:space="preserve">using </w:t>
      </w:r>
      <w:r>
        <w:t>comparative analysis</w:t>
      </w:r>
      <w:r w:rsidR="00C7337F">
        <w:t>,</w:t>
      </w:r>
      <w:r>
        <w:t xml:space="preserve"> </w:t>
      </w:r>
      <w:r w:rsidR="00686AF0">
        <w:t>we</w:t>
      </w:r>
      <w:r w:rsidR="00184F56">
        <w:t xml:space="preserve"> show that</w:t>
      </w:r>
      <w:r w:rsidR="00AB1B62">
        <w:t xml:space="preserve"> venom </w:t>
      </w:r>
      <w:r w:rsidR="00C7337F">
        <w:t xml:space="preserve">has </w:t>
      </w:r>
      <w:r w:rsidR="00AB1B62">
        <w:t>higher potency towards species closely resembling their natural diet</w:t>
      </w:r>
      <w:r w:rsidR="00C7337F">
        <w:t>,</w:t>
      </w:r>
      <w:r w:rsidR="00AB1B62">
        <w:t xml:space="preserve"> </w:t>
      </w:r>
      <w:r w:rsidR="00C7337F">
        <w:t xml:space="preserve">suggesting a co-evolution of predator to prey types, </w:t>
      </w:r>
      <w:r w:rsidR="00E37799">
        <w:t>while</w:t>
      </w:r>
      <w:r w:rsidR="00AB1B62">
        <w:t xml:space="preserve"> </w:t>
      </w:r>
      <w:proofErr w:type="spellStart"/>
      <w:r w:rsidR="00AB1B62">
        <w:t>macroecological</w:t>
      </w:r>
      <w:proofErr w:type="spellEnd"/>
      <w:r w:rsidR="00AB1B62">
        <w:t xml:space="preserve"> drivers</w:t>
      </w:r>
      <w:r w:rsidR="00E37799">
        <w:t>, such as habitat dimensionality and metabolic constraints</w:t>
      </w:r>
      <w:r w:rsidR="0010268C">
        <w:t xml:space="preserve"> </w:t>
      </w:r>
      <w:r w:rsidR="00AB1B62">
        <w:t xml:space="preserve">shape </w:t>
      </w:r>
      <w:r w:rsidR="00E37799">
        <w:t xml:space="preserve">the quantity of venom </w:t>
      </w:r>
      <w:r w:rsidR="00166FDA">
        <w:t>available</w:t>
      </w:r>
      <w:r w:rsidR="00E37799">
        <w:t>.</w:t>
      </w:r>
    </w:p>
    <w:p w14:paraId="418A2F01" w14:textId="7664F8C3" w:rsidR="008A5188" w:rsidRPr="005266A2" w:rsidRDefault="008A5188" w:rsidP="005266A2">
      <w:pPr>
        <w:spacing w:line="360" w:lineRule="auto"/>
      </w:pPr>
    </w:p>
    <w:p w14:paraId="11621ED5" w14:textId="77777777" w:rsidR="00E37799" w:rsidRDefault="00E37799" w:rsidP="00D91852">
      <w:pPr>
        <w:spacing w:line="360" w:lineRule="auto"/>
        <w:outlineLvl w:val="0"/>
        <w:rPr>
          <w:b/>
        </w:rPr>
      </w:pPr>
    </w:p>
    <w:p w14:paraId="7C459676" w14:textId="77777777" w:rsidR="00E37799" w:rsidRDefault="00E37799" w:rsidP="00D91852">
      <w:pPr>
        <w:spacing w:line="360" w:lineRule="auto"/>
        <w:outlineLvl w:val="0"/>
        <w:rPr>
          <w:b/>
        </w:rPr>
      </w:pPr>
    </w:p>
    <w:p w14:paraId="14AA18D8" w14:textId="77777777" w:rsidR="00E37799" w:rsidRDefault="00E37799" w:rsidP="00D91852">
      <w:pPr>
        <w:spacing w:line="360" w:lineRule="auto"/>
        <w:outlineLvl w:val="0"/>
        <w:rPr>
          <w:b/>
        </w:rPr>
      </w:pPr>
    </w:p>
    <w:p w14:paraId="5C87C034" w14:textId="77777777" w:rsidR="00E37799" w:rsidRDefault="00E37799" w:rsidP="00D91852">
      <w:pPr>
        <w:spacing w:line="360" w:lineRule="auto"/>
        <w:outlineLvl w:val="0"/>
        <w:rPr>
          <w:b/>
        </w:rPr>
      </w:pPr>
    </w:p>
    <w:p w14:paraId="5EE56B66" w14:textId="77777777" w:rsidR="00E37799" w:rsidRDefault="00E37799" w:rsidP="00D91852">
      <w:pPr>
        <w:spacing w:line="360" w:lineRule="auto"/>
        <w:outlineLvl w:val="0"/>
        <w:rPr>
          <w:b/>
        </w:rPr>
      </w:pPr>
    </w:p>
    <w:p w14:paraId="22560019" w14:textId="77777777" w:rsidR="00E37799" w:rsidRDefault="00E37799" w:rsidP="00D91852">
      <w:pPr>
        <w:spacing w:line="360" w:lineRule="auto"/>
        <w:outlineLvl w:val="0"/>
        <w:rPr>
          <w:b/>
        </w:rPr>
      </w:pPr>
    </w:p>
    <w:p w14:paraId="584E82F7" w14:textId="77777777" w:rsidR="00E37799" w:rsidRDefault="00E37799" w:rsidP="00D91852">
      <w:pPr>
        <w:spacing w:line="360" w:lineRule="auto"/>
        <w:outlineLvl w:val="0"/>
        <w:rPr>
          <w:b/>
        </w:rPr>
      </w:pPr>
    </w:p>
    <w:p w14:paraId="57032D4C" w14:textId="77777777" w:rsidR="00E37799" w:rsidRDefault="00E37799" w:rsidP="00D91852">
      <w:pPr>
        <w:spacing w:line="360" w:lineRule="auto"/>
        <w:outlineLvl w:val="0"/>
        <w:rPr>
          <w:b/>
        </w:rPr>
      </w:pPr>
    </w:p>
    <w:p w14:paraId="2FEDA835" w14:textId="77777777" w:rsidR="00E37799" w:rsidRDefault="00E37799" w:rsidP="00D91852">
      <w:pPr>
        <w:spacing w:line="360" w:lineRule="auto"/>
        <w:outlineLvl w:val="0"/>
        <w:rPr>
          <w:b/>
        </w:rPr>
      </w:pPr>
    </w:p>
    <w:p w14:paraId="4B5ACCCC" w14:textId="77777777" w:rsidR="00E37799" w:rsidRDefault="00E37799" w:rsidP="00D91852">
      <w:pPr>
        <w:spacing w:line="360" w:lineRule="auto"/>
        <w:outlineLvl w:val="0"/>
        <w:rPr>
          <w:b/>
        </w:rPr>
      </w:pPr>
    </w:p>
    <w:p w14:paraId="756F9C40" w14:textId="77777777" w:rsidR="00E37799" w:rsidRDefault="00E37799" w:rsidP="00D91852">
      <w:pPr>
        <w:spacing w:line="360" w:lineRule="auto"/>
        <w:outlineLvl w:val="0"/>
        <w:rPr>
          <w:b/>
        </w:rPr>
      </w:pPr>
    </w:p>
    <w:p w14:paraId="55CA43E7" w14:textId="77777777" w:rsidR="00E37799" w:rsidRDefault="00E37799" w:rsidP="00D91852">
      <w:pPr>
        <w:spacing w:line="360" w:lineRule="auto"/>
        <w:outlineLvl w:val="0"/>
        <w:rPr>
          <w:b/>
        </w:rPr>
      </w:pPr>
    </w:p>
    <w:p w14:paraId="4B9BCA1C" w14:textId="77777777" w:rsidR="00E37799" w:rsidRDefault="00E37799" w:rsidP="00D91852">
      <w:pPr>
        <w:spacing w:line="360" w:lineRule="auto"/>
        <w:outlineLvl w:val="0"/>
        <w:rPr>
          <w:b/>
        </w:rPr>
      </w:pPr>
    </w:p>
    <w:p w14:paraId="54D6A159" w14:textId="1DBBEDB3" w:rsidR="00966F0B" w:rsidRDefault="005266A2" w:rsidP="00D91852">
      <w:pPr>
        <w:spacing w:line="360" w:lineRule="auto"/>
        <w:outlineLvl w:val="0"/>
        <w:rPr>
          <w:color w:val="FF0000"/>
        </w:rPr>
      </w:pPr>
      <w:r w:rsidRPr="005266A2">
        <w:rPr>
          <w:b/>
        </w:rPr>
        <w:t>Abstract</w:t>
      </w:r>
      <w:r w:rsidR="009C0D85">
        <w:rPr>
          <w:b/>
        </w:rPr>
        <w:t xml:space="preserve"> (</w:t>
      </w:r>
      <w:r w:rsidR="00EE6E2D">
        <w:rPr>
          <w:b/>
        </w:rPr>
        <w:t xml:space="preserve">250 </w:t>
      </w:r>
      <w:r w:rsidR="009C0D85">
        <w:rPr>
          <w:b/>
        </w:rPr>
        <w:t>words – 250 max)</w:t>
      </w:r>
    </w:p>
    <w:p w14:paraId="3F7F2687" w14:textId="5DEEF679" w:rsidR="000772DE" w:rsidRDefault="004D74F2" w:rsidP="00D91852">
      <w:pPr>
        <w:spacing w:line="360" w:lineRule="auto"/>
        <w:outlineLvl w:val="0"/>
        <w:rPr>
          <w:color w:val="000000" w:themeColor="text1"/>
        </w:rPr>
      </w:pPr>
      <w:r>
        <w:rPr>
          <w:color w:val="000000" w:themeColor="text1"/>
        </w:rPr>
        <w:t>Snake venom is best known for its ability to incapacitate and kill prey. However,</w:t>
      </w:r>
      <w:r w:rsidR="00794346">
        <w:rPr>
          <w:color w:val="000000" w:themeColor="text1"/>
        </w:rPr>
        <w:t xml:space="preserve"> </w:t>
      </w:r>
      <w:r w:rsidR="00907694">
        <w:rPr>
          <w:color w:val="000000" w:themeColor="text1"/>
        </w:rPr>
        <w:t>venom</w:t>
      </w:r>
      <w:r w:rsidR="00EE6E2D">
        <w:rPr>
          <w:color w:val="000000" w:themeColor="text1"/>
        </w:rPr>
        <w:t xml:space="preserve"> potency and volume </w:t>
      </w:r>
      <w:r>
        <w:rPr>
          <w:color w:val="000000" w:themeColor="text1"/>
        </w:rPr>
        <w:t>var</w:t>
      </w:r>
      <w:r w:rsidR="00EE6E2D">
        <w:rPr>
          <w:color w:val="000000" w:themeColor="text1"/>
        </w:rPr>
        <w:t>y greatly</w:t>
      </w:r>
      <w:r>
        <w:rPr>
          <w:color w:val="000000" w:themeColor="text1"/>
        </w:rPr>
        <w:t xml:space="preserve"> across species, with some species</w:t>
      </w:r>
      <w:r w:rsidR="00127B69">
        <w:rPr>
          <w:color w:val="000000" w:themeColor="text1"/>
        </w:rPr>
        <w:t xml:space="preserve"> possessing venoms </w:t>
      </w:r>
      <w:r w:rsidR="00EE6E2D">
        <w:rPr>
          <w:color w:val="000000" w:themeColor="text1"/>
        </w:rPr>
        <w:t xml:space="preserve">which are </w:t>
      </w:r>
      <w:r>
        <w:rPr>
          <w:color w:val="000000" w:themeColor="text1"/>
        </w:rPr>
        <w:t>seemingly harmless</w:t>
      </w:r>
      <w:r w:rsidR="00127B69">
        <w:rPr>
          <w:color w:val="000000" w:themeColor="text1"/>
        </w:rPr>
        <w:t>,</w:t>
      </w:r>
      <w:r>
        <w:rPr>
          <w:color w:val="000000" w:themeColor="text1"/>
        </w:rPr>
        <w:t xml:space="preserve"> while others</w:t>
      </w:r>
      <w:r w:rsidR="00201FC6">
        <w:rPr>
          <w:color w:val="000000" w:themeColor="text1"/>
        </w:rPr>
        <w:t xml:space="preserve"> carry enough venom to</w:t>
      </w:r>
      <w:r>
        <w:rPr>
          <w:color w:val="000000" w:themeColor="text1"/>
        </w:rPr>
        <w:t xml:space="preserve"> kill vast numbers of </w:t>
      </w:r>
      <w:r w:rsidR="00907694">
        <w:rPr>
          <w:color w:val="000000" w:themeColor="text1"/>
        </w:rPr>
        <w:t xml:space="preserve">potential </w:t>
      </w:r>
      <w:r>
        <w:rPr>
          <w:color w:val="000000" w:themeColor="text1"/>
        </w:rPr>
        <w:t>prey.</w:t>
      </w:r>
      <w:r w:rsidR="002278AB">
        <w:rPr>
          <w:color w:val="000000" w:themeColor="text1"/>
        </w:rPr>
        <w:t xml:space="preserve"> </w:t>
      </w:r>
      <w:r w:rsidR="00A83616">
        <w:t>This highlights the need for a multi-species comparison to identify possible environmental and ecological drivers of snake venom evolution.</w:t>
      </w:r>
      <w:r w:rsidR="00A83616">
        <w:rPr>
          <w:color w:val="000000" w:themeColor="text1"/>
        </w:rPr>
        <w:t xml:space="preserve"> </w:t>
      </w:r>
      <w:r w:rsidR="009C0D85">
        <w:rPr>
          <w:color w:val="000000" w:themeColor="text1"/>
        </w:rPr>
        <w:t>However, studies commonly use non-native prey species as models to assess venom potency,</w:t>
      </w:r>
      <w:r w:rsidR="00106EB4">
        <w:rPr>
          <w:color w:val="000000" w:themeColor="text1"/>
        </w:rPr>
        <w:t xml:space="preserve"> an approach which may confound comparative analyses</w:t>
      </w:r>
      <w:r w:rsidR="009C0D85">
        <w:rPr>
          <w:color w:val="000000" w:themeColor="text1"/>
        </w:rPr>
        <w:t xml:space="preserve"> if the toxic effects of</w:t>
      </w:r>
      <w:r w:rsidR="004A375A">
        <w:rPr>
          <w:color w:val="000000" w:themeColor="text1"/>
        </w:rPr>
        <w:t xml:space="preserve"> each snake species</w:t>
      </w:r>
      <w:r w:rsidR="009C0D85">
        <w:rPr>
          <w:color w:val="000000" w:themeColor="text1"/>
        </w:rPr>
        <w:t xml:space="preserve"> venom </w:t>
      </w:r>
      <w:r w:rsidR="004A375A">
        <w:rPr>
          <w:color w:val="000000" w:themeColor="text1"/>
        </w:rPr>
        <w:t xml:space="preserve">is </w:t>
      </w:r>
      <w:r w:rsidR="009C0D85">
        <w:rPr>
          <w:color w:val="000000" w:themeColor="text1"/>
        </w:rPr>
        <w:t xml:space="preserve">adapted to </w:t>
      </w:r>
      <w:r w:rsidR="004A375A">
        <w:rPr>
          <w:color w:val="000000" w:themeColor="text1"/>
        </w:rPr>
        <w:t>its</w:t>
      </w:r>
      <w:r w:rsidR="00106EB4">
        <w:rPr>
          <w:color w:val="000000" w:themeColor="text1"/>
        </w:rPr>
        <w:t xml:space="preserve"> </w:t>
      </w:r>
      <w:r w:rsidR="009C0D85">
        <w:rPr>
          <w:color w:val="000000" w:themeColor="text1"/>
        </w:rPr>
        <w:t>specific pre</w:t>
      </w:r>
      <w:r w:rsidR="00106EB4">
        <w:rPr>
          <w:color w:val="000000" w:themeColor="text1"/>
        </w:rPr>
        <w:t>y</w:t>
      </w:r>
      <w:r w:rsidR="009F4CEA">
        <w:rPr>
          <w:color w:val="000000" w:themeColor="text1"/>
        </w:rPr>
        <w:t xml:space="preserve">. </w:t>
      </w:r>
      <w:r w:rsidR="004A70D4">
        <w:rPr>
          <w:color w:val="000000" w:themeColor="text1"/>
        </w:rPr>
        <w:t>Here we</w:t>
      </w:r>
      <w:r w:rsidR="00E70366">
        <w:rPr>
          <w:color w:val="000000" w:themeColor="text1"/>
        </w:rPr>
        <w:t xml:space="preserve"> </w:t>
      </w:r>
      <w:r w:rsidR="00EE6E2D">
        <w:rPr>
          <w:color w:val="000000" w:themeColor="text1"/>
        </w:rPr>
        <w:t>compare 99 species of snakes</w:t>
      </w:r>
      <w:r w:rsidR="00440669">
        <w:rPr>
          <w:color w:val="000000" w:themeColor="text1"/>
        </w:rPr>
        <w:t xml:space="preserve"> to </w:t>
      </w:r>
      <w:r w:rsidR="00E70366">
        <w:rPr>
          <w:color w:val="000000" w:themeColor="text1"/>
        </w:rPr>
        <w:t>test a range of hypothes</w:t>
      </w:r>
      <w:r w:rsidR="001E7A8C">
        <w:rPr>
          <w:color w:val="000000" w:themeColor="text1"/>
        </w:rPr>
        <w:t>e</w:t>
      </w:r>
      <w:r w:rsidR="00E70366">
        <w:rPr>
          <w:color w:val="000000" w:themeColor="text1"/>
        </w:rPr>
        <w:t>s relating to the drivers of venom evolution</w:t>
      </w:r>
      <w:r w:rsidR="00440669">
        <w:rPr>
          <w:color w:val="000000" w:themeColor="text1"/>
        </w:rPr>
        <w:t>. We assess potency</w:t>
      </w:r>
      <w:r w:rsidR="00907694">
        <w:rPr>
          <w:color w:val="000000" w:themeColor="text1"/>
        </w:rPr>
        <w:t xml:space="preserve"> </w:t>
      </w:r>
      <w:r w:rsidR="00440669">
        <w:rPr>
          <w:color w:val="000000" w:themeColor="text1"/>
        </w:rPr>
        <w:t>(LD</w:t>
      </w:r>
      <w:r w:rsidR="00440669" w:rsidRPr="00F630FA">
        <w:rPr>
          <w:color w:val="000000" w:themeColor="text1"/>
          <w:vertAlign w:val="subscript"/>
        </w:rPr>
        <w:t>50</w:t>
      </w:r>
      <w:r w:rsidR="00440669">
        <w:rPr>
          <w:color w:val="000000" w:themeColor="text1"/>
        </w:rPr>
        <w:t xml:space="preserve">) </w:t>
      </w:r>
      <w:r w:rsidR="00E70366">
        <w:rPr>
          <w:color w:val="000000" w:themeColor="text1"/>
        </w:rPr>
        <w:t>by</w:t>
      </w:r>
      <w:r w:rsidR="00BE2B42">
        <w:rPr>
          <w:color w:val="000000" w:themeColor="text1"/>
        </w:rPr>
        <w:t xml:space="preserve"> account</w:t>
      </w:r>
      <w:r w:rsidR="00E70366">
        <w:rPr>
          <w:color w:val="000000" w:themeColor="text1"/>
        </w:rPr>
        <w:t>ing</w:t>
      </w:r>
      <w:r w:rsidR="00BE2B42">
        <w:rPr>
          <w:color w:val="000000" w:themeColor="text1"/>
        </w:rPr>
        <w:t xml:space="preserve"> for the </w:t>
      </w:r>
      <w:r w:rsidR="001E7A8C">
        <w:rPr>
          <w:color w:val="000000" w:themeColor="text1"/>
        </w:rPr>
        <w:t>phylogenetic</w:t>
      </w:r>
      <w:r w:rsidR="00BE2B42">
        <w:rPr>
          <w:color w:val="000000" w:themeColor="text1"/>
        </w:rPr>
        <w:t xml:space="preserve"> distance between</w:t>
      </w:r>
      <w:r w:rsidR="007734EA">
        <w:rPr>
          <w:color w:val="000000" w:themeColor="text1"/>
        </w:rPr>
        <w:t xml:space="preserve"> the </w:t>
      </w:r>
      <w:r w:rsidR="00440669">
        <w:rPr>
          <w:color w:val="000000" w:themeColor="text1"/>
        </w:rPr>
        <w:t xml:space="preserve">often </w:t>
      </w:r>
      <w:r w:rsidR="007734EA">
        <w:rPr>
          <w:color w:val="000000" w:themeColor="text1"/>
        </w:rPr>
        <w:t>non-natural</w:t>
      </w:r>
      <w:r w:rsidR="00BE2B42">
        <w:rPr>
          <w:color w:val="000000" w:themeColor="text1"/>
        </w:rPr>
        <w:t xml:space="preserve"> </w:t>
      </w:r>
      <w:r w:rsidR="002E46FC">
        <w:rPr>
          <w:color w:val="000000" w:themeColor="text1"/>
        </w:rPr>
        <w:t>model species</w:t>
      </w:r>
      <w:r w:rsidR="007734EA">
        <w:rPr>
          <w:color w:val="000000" w:themeColor="text1"/>
        </w:rPr>
        <w:t xml:space="preserve"> used to measure potency</w:t>
      </w:r>
      <w:r w:rsidR="00BE2B42">
        <w:rPr>
          <w:color w:val="000000" w:themeColor="text1"/>
        </w:rPr>
        <w:t xml:space="preserve"> and</w:t>
      </w:r>
      <w:r w:rsidR="00440669">
        <w:rPr>
          <w:color w:val="000000" w:themeColor="text1"/>
        </w:rPr>
        <w:t xml:space="preserve"> the</w:t>
      </w:r>
      <w:r w:rsidR="007734EA">
        <w:rPr>
          <w:color w:val="000000" w:themeColor="text1"/>
        </w:rPr>
        <w:t xml:space="preserve"> </w:t>
      </w:r>
      <w:r w:rsidR="00440669">
        <w:rPr>
          <w:color w:val="000000" w:themeColor="text1"/>
        </w:rPr>
        <w:t xml:space="preserve">species naturally </w:t>
      </w:r>
      <w:r w:rsidR="00EE6E2D">
        <w:rPr>
          <w:color w:val="000000" w:themeColor="text1"/>
        </w:rPr>
        <w:t>occurring</w:t>
      </w:r>
      <w:r w:rsidR="00440669">
        <w:rPr>
          <w:color w:val="000000" w:themeColor="text1"/>
        </w:rPr>
        <w:t xml:space="preserve"> in their diets. We also examine variation in</w:t>
      </w:r>
      <w:r w:rsidR="001E7A8C">
        <w:rPr>
          <w:color w:val="000000" w:themeColor="text1"/>
        </w:rPr>
        <w:t xml:space="preserve"> </w:t>
      </w:r>
      <w:r w:rsidR="0086472D">
        <w:rPr>
          <w:color w:val="000000" w:themeColor="text1"/>
        </w:rPr>
        <w:t>yield</w:t>
      </w:r>
      <w:r w:rsidR="0054298B">
        <w:rPr>
          <w:color w:val="000000" w:themeColor="text1"/>
        </w:rPr>
        <w:t xml:space="preserve"> </w:t>
      </w:r>
      <w:r w:rsidR="00EE6E2D">
        <w:rPr>
          <w:color w:val="000000" w:themeColor="text1"/>
        </w:rPr>
        <w:t xml:space="preserve">among </w:t>
      </w:r>
      <w:r w:rsidR="0054298B">
        <w:rPr>
          <w:color w:val="000000" w:themeColor="text1"/>
        </w:rPr>
        <w:t>species</w:t>
      </w:r>
      <w:r w:rsidR="00440669">
        <w:rPr>
          <w:color w:val="000000" w:themeColor="text1"/>
        </w:rPr>
        <w:t xml:space="preserve"> in relation to biological and habitat characteristics</w:t>
      </w:r>
      <w:r w:rsidR="0086472D">
        <w:rPr>
          <w:color w:val="000000" w:themeColor="text1"/>
        </w:rPr>
        <w:t xml:space="preserve">. </w:t>
      </w:r>
      <w:r w:rsidR="00BE2B42">
        <w:rPr>
          <w:color w:val="000000" w:themeColor="text1"/>
        </w:rPr>
        <w:t>We show t</w:t>
      </w:r>
      <w:r w:rsidR="004A70D4">
        <w:rPr>
          <w:color w:val="000000" w:themeColor="text1"/>
        </w:rPr>
        <w:t>hat snake venom</w:t>
      </w:r>
      <w:r w:rsidR="00DE22EF">
        <w:rPr>
          <w:color w:val="000000" w:themeColor="text1"/>
        </w:rPr>
        <w:t xml:space="preserve"> </w:t>
      </w:r>
      <w:r w:rsidR="006B4792">
        <w:rPr>
          <w:color w:val="000000" w:themeColor="text1"/>
        </w:rPr>
        <w:t>potency i</w:t>
      </w:r>
      <w:r w:rsidR="00907694">
        <w:rPr>
          <w:color w:val="000000" w:themeColor="text1"/>
        </w:rPr>
        <w:t>s prey-specific</w:t>
      </w:r>
      <w:r w:rsidR="00DE22EF">
        <w:rPr>
          <w:color w:val="000000" w:themeColor="text1"/>
        </w:rPr>
        <w:t>, with higher potencies when</w:t>
      </w:r>
      <w:r w:rsidR="00B83143">
        <w:rPr>
          <w:color w:val="000000" w:themeColor="text1"/>
        </w:rPr>
        <w:t xml:space="preserve"> venoms were</w:t>
      </w:r>
      <w:r w:rsidR="00DE22EF">
        <w:rPr>
          <w:color w:val="000000" w:themeColor="text1"/>
        </w:rPr>
        <w:t xml:space="preserve"> tested on species phylogenetically similar to</w:t>
      </w:r>
      <w:r w:rsidR="002E46FC">
        <w:rPr>
          <w:color w:val="000000" w:themeColor="text1"/>
        </w:rPr>
        <w:t xml:space="preserve"> </w:t>
      </w:r>
      <w:r w:rsidR="009F4CEA">
        <w:rPr>
          <w:color w:val="000000" w:themeColor="text1"/>
        </w:rPr>
        <w:t xml:space="preserve">common </w:t>
      </w:r>
      <w:r w:rsidR="00EE6E2D">
        <w:rPr>
          <w:color w:val="000000" w:themeColor="text1"/>
        </w:rPr>
        <w:t>prey species. We also show</w:t>
      </w:r>
      <w:r w:rsidR="00DE22EF">
        <w:rPr>
          <w:color w:val="000000" w:themeColor="text1"/>
        </w:rPr>
        <w:t xml:space="preserve"> </w:t>
      </w:r>
      <w:r w:rsidR="006B4792">
        <w:rPr>
          <w:color w:val="000000" w:themeColor="text1"/>
        </w:rPr>
        <w:t xml:space="preserve">that </w:t>
      </w:r>
      <w:r w:rsidR="00DE22EF">
        <w:rPr>
          <w:color w:val="000000" w:themeColor="text1"/>
        </w:rPr>
        <w:t>venom yield</w:t>
      </w:r>
      <w:r w:rsidR="002E46FC">
        <w:rPr>
          <w:color w:val="000000" w:themeColor="text1"/>
        </w:rPr>
        <w:t xml:space="preserve"> </w:t>
      </w:r>
      <w:r w:rsidR="00B83143">
        <w:rPr>
          <w:color w:val="000000" w:themeColor="text1"/>
        </w:rPr>
        <w:t xml:space="preserve">scales positively </w:t>
      </w:r>
      <w:r w:rsidR="002E46FC">
        <w:rPr>
          <w:color w:val="000000" w:themeColor="text1"/>
        </w:rPr>
        <w:t>with</w:t>
      </w:r>
      <w:r w:rsidR="00B83143">
        <w:rPr>
          <w:color w:val="000000" w:themeColor="text1"/>
        </w:rPr>
        <w:t xml:space="preserve"> snake body mass </w:t>
      </w:r>
      <w:r w:rsidR="00DE37EC">
        <w:rPr>
          <w:color w:val="000000" w:themeColor="text1"/>
        </w:rPr>
        <w:t xml:space="preserve">supporting </w:t>
      </w:r>
      <w:r w:rsidR="00EE6E2D">
        <w:rPr>
          <w:color w:val="000000" w:themeColor="text1"/>
        </w:rPr>
        <w:t>a link with</w:t>
      </w:r>
      <w:r w:rsidR="002E46FC">
        <w:rPr>
          <w:color w:val="000000" w:themeColor="text1"/>
        </w:rPr>
        <w:t xml:space="preserve"> metabolic rate, </w:t>
      </w:r>
      <w:r w:rsidR="006B4792">
        <w:rPr>
          <w:color w:val="000000" w:themeColor="text1"/>
        </w:rPr>
        <w:t>but</w:t>
      </w:r>
      <w:r w:rsidR="00B83143">
        <w:rPr>
          <w:color w:val="000000" w:themeColor="text1"/>
        </w:rPr>
        <w:t xml:space="preserve"> is</w:t>
      </w:r>
      <w:r w:rsidR="006B4792">
        <w:rPr>
          <w:color w:val="000000" w:themeColor="text1"/>
        </w:rPr>
        <w:t xml:space="preserve"> </w:t>
      </w:r>
      <w:r w:rsidR="00B83143">
        <w:rPr>
          <w:color w:val="000000" w:themeColor="text1"/>
        </w:rPr>
        <w:t xml:space="preserve">lower for species found in </w:t>
      </w:r>
      <w:r w:rsidR="00EE6E2D">
        <w:rPr>
          <w:color w:val="000000" w:themeColor="text1"/>
        </w:rPr>
        <w:t xml:space="preserve">high dimensionality </w:t>
      </w:r>
      <w:r w:rsidR="009F4CEA">
        <w:rPr>
          <w:color w:val="000000" w:themeColor="text1"/>
        </w:rPr>
        <w:t>habitat</w:t>
      </w:r>
      <w:r w:rsidR="00EE6E2D">
        <w:rPr>
          <w:color w:val="000000" w:themeColor="text1"/>
        </w:rPr>
        <w:t>s</w:t>
      </w:r>
      <w:r w:rsidR="009F4CEA">
        <w:rPr>
          <w:color w:val="000000" w:themeColor="text1"/>
        </w:rPr>
        <w:t>.</w:t>
      </w:r>
      <w:r w:rsidR="002E46FC">
        <w:rPr>
          <w:color w:val="000000" w:themeColor="text1"/>
        </w:rPr>
        <w:t xml:space="preserve"> These results </w:t>
      </w:r>
      <w:r w:rsidR="00900087">
        <w:rPr>
          <w:color w:val="000000" w:themeColor="text1"/>
        </w:rPr>
        <w:t>underline</w:t>
      </w:r>
      <w:r w:rsidR="002E46FC">
        <w:rPr>
          <w:color w:val="000000" w:themeColor="text1"/>
        </w:rPr>
        <w:t xml:space="preserve"> the</w:t>
      </w:r>
      <w:r w:rsidR="00900087">
        <w:rPr>
          <w:color w:val="000000" w:themeColor="text1"/>
        </w:rPr>
        <w:t xml:space="preserve"> </w:t>
      </w:r>
      <w:r w:rsidR="002E46FC">
        <w:rPr>
          <w:color w:val="000000" w:themeColor="text1"/>
        </w:rPr>
        <w:t>importance of</w:t>
      </w:r>
      <w:r w:rsidR="00900087">
        <w:rPr>
          <w:color w:val="000000" w:themeColor="text1"/>
        </w:rPr>
        <w:t xml:space="preserve"> </w:t>
      </w:r>
      <w:r w:rsidR="006B4792">
        <w:rPr>
          <w:color w:val="000000" w:themeColor="text1"/>
        </w:rPr>
        <w:t xml:space="preserve">ecological, </w:t>
      </w:r>
      <w:r w:rsidR="00B83143">
        <w:rPr>
          <w:color w:val="000000" w:themeColor="text1"/>
        </w:rPr>
        <w:t xml:space="preserve">physiological </w:t>
      </w:r>
      <w:r w:rsidR="00900087">
        <w:rPr>
          <w:color w:val="000000" w:themeColor="text1"/>
        </w:rPr>
        <w:t xml:space="preserve">and </w:t>
      </w:r>
      <w:r w:rsidR="009F4CEA">
        <w:rPr>
          <w:color w:val="000000" w:themeColor="text1"/>
        </w:rPr>
        <w:t>environmental factors</w:t>
      </w:r>
      <w:r w:rsidR="00B83143">
        <w:rPr>
          <w:color w:val="000000" w:themeColor="text1"/>
        </w:rPr>
        <w:t xml:space="preserve"> in the evolution of</w:t>
      </w:r>
      <w:r w:rsidR="00DE37EC">
        <w:rPr>
          <w:color w:val="000000" w:themeColor="text1"/>
        </w:rPr>
        <w:t xml:space="preserve"> </w:t>
      </w:r>
      <w:r w:rsidR="00B83143">
        <w:rPr>
          <w:color w:val="000000" w:themeColor="text1"/>
        </w:rPr>
        <w:t>novel predatory trait</w:t>
      </w:r>
      <w:r w:rsidR="00EE6E2D">
        <w:rPr>
          <w:color w:val="000000" w:themeColor="text1"/>
        </w:rPr>
        <w:t xml:space="preserve">s </w:t>
      </w:r>
      <w:r w:rsidR="000772DE">
        <w:rPr>
          <w:color w:val="000000" w:themeColor="text1"/>
        </w:rPr>
        <w:t xml:space="preserve">and highlight the wider potential of using venom as a system to understand the evolution of predator-prey coevolution </w:t>
      </w:r>
      <w:r w:rsidR="00EE6E2D">
        <w:rPr>
          <w:color w:val="000000" w:themeColor="text1"/>
        </w:rPr>
        <w:t xml:space="preserve">more </w:t>
      </w:r>
      <w:r w:rsidR="000772DE">
        <w:rPr>
          <w:color w:val="000000" w:themeColor="text1"/>
        </w:rPr>
        <w:t>general</w:t>
      </w:r>
      <w:r w:rsidR="00EE6E2D">
        <w:rPr>
          <w:color w:val="000000" w:themeColor="text1"/>
        </w:rPr>
        <w:t>ly</w:t>
      </w:r>
      <w:r w:rsidR="000772DE">
        <w:rPr>
          <w:color w:val="000000" w:themeColor="text1"/>
        </w:rPr>
        <w:t>.</w:t>
      </w:r>
    </w:p>
    <w:p w14:paraId="742D3CD7" w14:textId="77777777" w:rsidR="000772DE" w:rsidRDefault="000772DE" w:rsidP="00D91852">
      <w:pPr>
        <w:spacing w:line="360" w:lineRule="auto"/>
        <w:outlineLvl w:val="0"/>
        <w:rPr>
          <w:color w:val="000000" w:themeColor="text1"/>
        </w:rPr>
      </w:pPr>
    </w:p>
    <w:p w14:paraId="2E6D9D21" w14:textId="77777777" w:rsidR="00E37799" w:rsidRPr="00E37799" w:rsidRDefault="00E37799" w:rsidP="00D91852">
      <w:pPr>
        <w:spacing w:line="360" w:lineRule="auto"/>
        <w:outlineLvl w:val="0"/>
        <w:rPr>
          <w:color w:val="000000" w:themeColor="text1"/>
        </w:rPr>
      </w:pPr>
    </w:p>
    <w:p w14:paraId="0C3C5186" w14:textId="227470E9" w:rsidR="00445922" w:rsidRDefault="008A5188" w:rsidP="003D13F7">
      <w:pPr>
        <w:spacing w:line="360" w:lineRule="auto"/>
        <w:outlineLvl w:val="0"/>
      </w:pPr>
      <w:r w:rsidRPr="003B3813">
        <w:rPr>
          <w:b/>
        </w:rPr>
        <w:t>Keywords:</w:t>
      </w:r>
      <w:r>
        <w:t xml:space="preserve"> Venom</w:t>
      </w:r>
      <w:r w:rsidR="00ED42A7">
        <w:t>,</w:t>
      </w:r>
      <w:r>
        <w:t xml:space="preserve"> Body size, Comparative analysis, Scaling, trophic ecology, </w:t>
      </w:r>
      <w:proofErr w:type="spellStart"/>
      <w:r>
        <w:t>Macroecology</w:t>
      </w:r>
      <w:proofErr w:type="spellEnd"/>
      <w:r>
        <w:t>, LD</w:t>
      </w:r>
      <w:r w:rsidRPr="008A5188">
        <w:rPr>
          <w:vertAlign w:val="subscript"/>
        </w:rPr>
        <w:t>50</w:t>
      </w:r>
      <w:r>
        <w:t>, phylogenetic analysis</w:t>
      </w:r>
    </w:p>
    <w:p w14:paraId="07844C93" w14:textId="77777777" w:rsidR="00E37799" w:rsidRDefault="00E37799" w:rsidP="003D13F7">
      <w:pPr>
        <w:spacing w:line="360" w:lineRule="auto"/>
        <w:outlineLvl w:val="0"/>
        <w:rPr>
          <w:b/>
        </w:rPr>
      </w:pPr>
    </w:p>
    <w:p w14:paraId="797A5680" w14:textId="77777777" w:rsidR="00E37799" w:rsidRDefault="00E37799" w:rsidP="003D13F7">
      <w:pPr>
        <w:spacing w:line="360" w:lineRule="auto"/>
        <w:outlineLvl w:val="0"/>
        <w:rPr>
          <w:b/>
        </w:rPr>
      </w:pPr>
    </w:p>
    <w:p w14:paraId="6555680E" w14:textId="77777777" w:rsidR="00E37799" w:rsidRDefault="00E37799" w:rsidP="003D13F7">
      <w:pPr>
        <w:spacing w:line="360" w:lineRule="auto"/>
        <w:outlineLvl w:val="0"/>
        <w:rPr>
          <w:b/>
        </w:rPr>
      </w:pPr>
    </w:p>
    <w:p w14:paraId="1885CF29" w14:textId="77777777" w:rsidR="00E37799" w:rsidRDefault="00E37799" w:rsidP="003D13F7">
      <w:pPr>
        <w:spacing w:line="360" w:lineRule="auto"/>
        <w:outlineLvl w:val="0"/>
        <w:rPr>
          <w:b/>
        </w:rPr>
      </w:pPr>
    </w:p>
    <w:p w14:paraId="606904DA" w14:textId="77777777" w:rsidR="00E37799" w:rsidRDefault="00E37799" w:rsidP="003D13F7">
      <w:pPr>
        <w:spacing w:line="360" w:lineRule="auto"/>
        <w:outlineLvl w:val="0"/>
        <w:rPr>
          <w:b/>
        </w:rPr>
      </w:pPr>
    </w:p>
    <w:p w14:paraId="37EBF870" w14:textId="77777777" w:rsidR="00E37799" w:rsidRDefault="00E37799" w:rsidP="003D13F7">
      <w:pPr>
        <w:spacing w:line="360" w:lineRule="auto"/>
        <w:outlineLvl w:val="0"/>
        <w:rPr>
          <w:b/>
        </w:rPr>
      </w:pPr>
    </w:p>
    <w:p w14:paraId="5109B5F1" w14:textId="77777777" w:rsidR="00EF30B9" w:rsidRDefault="00EF30B9" w:rsidP="003D13F7">
      <w:pPr>
        <w:spacing w:line="360" w:lineRule="auto"/>
        <w:outlineLvl w:val="0"/>
        <w:rPr>
          <w:b/>
        </w:rPr>
      </w:pPr>
    </w:p>
    <w:p w14:paraId="4F062EB7" w14:textId="77777777" w:rsidR="00DF4A92" w:rsidRDefault="00DF4A92" w:rsidP="00DF4A92">
      <w:pPr>
        <w:rPr>
          <w:rFonts w:ascii="Times New Roman" w:eastAsia="Times New Roman" w:hAnsi="Times New Roman" w:cs="Times New Roman"/>
        </w:rPr>
      </w:pPr>
      <w:r w:rsidRPr="00DF4A92">
        <w:rPr>
          <w:rFonts w:ascii="Times New Roman" w:eastAsia="Times New Roman" w:hAnsi="Times New Roman" w:cs="Times New Roman"/>
        </w:rPr>
        <w:lastRenderedPageBreak/>
        <w:t>\body"</w:t>
      </w:r>
    </w:p>
    <w:p w14:paraId="2CD4A296" w14:textId="3B3B1113" w:rsidR="005266A2" w:rsidRPr="00445922" w:rsidRDefault="005266A2" w:rsidP="00DF4A92">
      <w:r w:rsidRPr="006B0A42">
        <w:rPr>
          <w:b/>
        </w:rPr>
        <w:t>Intro</w:t>
      </w:r>
      <w:r w:rsidR="006B0A42" w:rsidRPr="006B0A42">
        <w:rPr>
          <w:b/>
        </w:rPr>
        <w:t>duction</w:t>
      </w:r>
    </w:p>
    <w:p w14:paraId="272E18DD" w14:textId="0F315BEA" w:rsidR="00770466" w:rsidRDefault="00F70783" w:rsidP="00E069DF">
      <w:pPr>
        <w:spacing w:line="360" w:lineRule="auto"/>
        <w:ind w:firstLine="720"/>
      </w:pPr>
      <w:r>
        <w:t xml:space="preserve">Snake venom is perhaps best known for its ability to incapacitate </w:t>
      </w:r>
      <w:r w:rsidR="000772DE">
        <w:t>and</w:t>
      </w:r>
      <w:r>
        <w:t xml:space="preserve"> disrupt the physiological systems of animals</w:t>
      </w:r>
      <w:r w:rsidR="00462739">
        <w:t>. This is particularly well</w:t>
      </w:r>
      <w:r w:rsidR="00D143A9">
        <w:t xml:space="preserve"> </w:t>
      </w:r>
      <w:r>
        <w:t xml:space="preserve">demonstrated by </w:t>
      </w:r>
      <w:r w:rsidR="00FC6214">
        <w:t>extremely lethal species,</w:t>
      </w:r>
      <w:r>
        <w:t xml:space="preserve"> such as Russel’s viper (</w:t>
      </w:r>
      <w:proofErr w:type="spellStart"/>
      <w:r w:rsidRPr="00F32B46">
        <w:rPr>
          <w:i/>
        </w:rPr>
        <w:t>Daboia</w:t>
      </w:r>
      <w:proofErr w:type="spellEnd"/>
      <w:r w:rsidRPr="00F32B46">
        <w:rPr>
          <w:i/>
        </w:rPr>
        <w:t xml:space="preserve"> </w:t>
      </w:r>
      <w:proofErr w:type="spellStart"/>
      <w:r w:rsidRPr="00F32B46">
        <w:rPr>
          <w:i/>
        </w:rPr>
        <w:t>russelii</w:t>
      </w:r>
      <w:proofErr w:type="spellEnd"/>
      <w:r>
        <w:t xml:space="preserve">), which </w:t>
      </w:r>
      <w:r w:rsidRPr="00332BFB">
        <w:t>possess enough</w:t>
      </w:r>
      <w:r>
        <w:t xml:space="preserve"> potent venom</w:t>
      </w:r>
      <w:r w:rsidRPr="00332BFB">
        <w:t xml:space="preserve"> to incapacitate</w:t>
      </w:r>
      <w:r>
        <w:t xml:space="preserve"> tens of thousands of potential prey items </w:t>
      </w:r>
      <w:r w:rsidR="00D143A9">
        <w:t>(Figure 1)</w:t>
      </w:r>
      <w:r>
        <w:t>. From a human perspective this</w:t>
      </w:r>
      <w:r w:rsidR="005E167B">
        <w:t xml:space="preserve"> propert</w:t>
      </w:r>
      <w:r w:rsidR="0050288B">
        <w:t>y</w:t>
      </w:r>
      <w:r>
        <w:t xml:space="preserve"> of venom</w:t>
      </w:r>
      <w:r w:rsidR="005E167B">
        <w:t xml:space="preserve"> </w:t>
      </w:r>
      <w:r w:rsidR="0050288B">
        <w:t xml:space="preserve">has made </w:t>
      </w:r>
      <w:r w:rsidR="00FB0915">
        <w:t>it</w:t>
      </w:r>
      <w:r w:rsidR="005E167B">
        <w:t xml:space="preserve"> </w:t>
      </w:r>
      <w:r>
        <w:t xml:space="preserve">not only </w:t>
      </w:r>
      <w:r w:rsidR="003B5958" w:rsidRPr="00332BFB">
        <w:t xml:space="preserve">a source of novel biomedical compounds </w:t>
      </w:r>
      <w:r w:rsidR="00E002D0">
        <w:fldChar w:fldCharType="begin"/>
      </w:r>
      <w:r w:rsidR="004F0F9A">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002D0">
        <w:fldChar w:fldCharType="separate"/>
      </w:r>
      <w:r w:rsidR="004F0F9A">
        <w:rPr>
          <w:noProof/>
        </w:rPr>
        <w:t>(</w:t>
      </w:r>
      <w:hyperlink w:anchor="_ENREF_1" w:tooltip="Casewell, 2013 #1" w:history="1">
        <w:r w:rsidR="00A6769B">
          <w:rPr>
            <w:noProof/>
          </w:rPr>
          <w:t>1</w:t>
        </w:r>
      </w:hyperlink>
      <w:r w:rsidR="004F0F9A">
        <w:rPr>
          <w:noProof/>
        </w:rPr>
        <w:t>)</w:t>
      </w:r>
      <w:r w:rsidR="00E002D0">
        <w:fldChar w:fldCharType="end"/>
      </w:r>
      <w:r w:rsidR="00E002D0">
        <w:t xml:space="preserve"> </w:t>
      </w:r>
      <w:r>
        <w:t>but</w:t>
      </w:r>
      <w:r w:rsidRPr="00332BFB">
        <w:t xml:space="preserve"> </w:t>
      </w:r>
      <w:r w:rsidR="003B5958" w:rsidRPr="00332BFB">
        <w:t>also</w:t>
      </w:r>
      <w:r w:rsidR="00516519">
        <w:t xml:space="preserve"> a</w:t>
      </w:r>
      <w:r w:rsidR="003B5958" w:rsidRPr="00332BFB">
        <w:t xml:space="preserve"> major health </w:t>
      </w:r>
      <w:r w:rsidR="0050288B">
        <w:t>concern</w:t>
      </w:r>
      <w:r w:rsidR="000772DE">
        <w:t>,</w:t>
      </w:r>
      <w:r w:rsidR="0075083B">
        <w:t xml:space="preserve"> </w:t>
      </w:r>
      <w:r w:rsidR="003E47CF">
        <w:t>with</w:t>
      </w:r>
      <w:r w:rsidR="000772DE">
        <w:t xml:space="preserve"> snakebites </w:t>
      </w:r>
      <w:r w:rsidR="00013847">
        <w:t>estimate</w:t>
      </w:r>
      <w:r w:rsidR="000772DE">
        <w:t>d to cause up</w:t>
      </w:r>
      <w:r w:rsidR="003E47CF">
        <w:t xml:space="preserve"> to 94,000</w:t>
      </w:r>
      <w:r w:rsidR="000772DE">
        <w:t xml:space="preserve"> deaths</w:t>
      </w:r>
      <w:r w:rsidR="00013847">
        <w:t xml:space="preserve"> annual</w:t>
      </w:r>
      <w:r w:rsidR="000772DE">
        <w:t>ly</w:t>
      </w:r>
      <w:r w:rsidR="003E47CF">
        <w:t xml:space="preserve"> </w:t>
      </w:r>
      <w:r w:rsidR="00E002D0">
        <w:fldChar w:fldCharType="begin"/>
      </w:r>
      <w:r w:rsidR="00631BE1">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E002D0">
        <w:fldChar w:fldCharType="separate"/>
      </w:r>
      <w:r w:rsidR="00631BE1">
        <w:rPr>
          <w:noProof/>
        </w:rPr>
        <w:t>(</w:t>
      </w:r>
      <w:hyperlink w:anchor="_ENREF_2" w:tooltip="Kasturiratne, 2008 #125" w:history="1">
        <w:r w:rsidR="00A6769B">
          <w:rPr>
            <w:noProof/>
          </w:rPr>
          <w:t>2</w:t>
        </w:r>
      </w:hyperlink>
      <w:r w:rsidR="00631BE1">
        <w:rPr>
          <w:noProof/>
        </w:rPr>
        <w:t>)</w:t>
      </w:r>
      <w:r w:rsidR="00E002D0">
        <w:fldChar w:fldCharType="end"/>
      </w:r>
      <w:r w:rsidR="00E002D0">
        <w:t>.</w:t>
      </w:r>
      <w:r>
        <w:t xml:space="preserve"> </w:t>
      </w:r>
      <w:r w:rsidR="00F86E69">
        <w:t xml:space="preserve">Although </w:t>
      </w:r>
      <w:r w:rsidR="00662CF9">
        <w:t xml:space="preserve">the most </w:t>
      </w:r>
      <w:r w:rsidR="00D143A9">
        <w:t xml:space="preserve">lethal </w:t>
      </w:r>
      <w:r w:rsidR="00662CF9">
        <w:t xml:space="preserve">venomous snake species </w:t>
      </w:r>
      <w:r w:rsidR="00D143A9">
        <w:t xml:space="preserve">often </w:t>
      </w:r>
      <w:r w:rsidR="00A421FF">
        <w:t>gain the most</w:t>
      </w:r>
      <w:r w:rsidR="006A5285">
        <w:t xml:space="preserve"> </w:t>
      </w:r>
      <w:r w:rsidR="00D143A9">
        <w:t>attention</w:t>
      </w:r>
      <w:r w:rsidR="00631BE1">
        <w:t xml:space="preserve"> </w:t>
      </w:r>
      <w:r w:rsidR="00631BE1">
        <w:fldChar w:fldCharType="begin"/>
      </w:r>
      <w:r w:rsidR="00631BE1">
        <w:instrText xml:space="preserve"> ADDIN EN.CITE &lt;EndNote&gt;&lt;Cite&gt;&lt;Author&gt;Weinstein&lt;/Author&gt;&lt;Year&gt;2011&lt;/Year&gt;&lt;RecNum&gt;205&lt;/RecNum&gt;&lt;DisplayText&gt;(3)&lt;/DisplayText&gt;&lt;record&gt;&lt;rec-number&gt;205&lt;/rec-number&gt;&lt;foreign-keys&gt;&lt;key app="EN" db-id="ax5t9ztwnxe5f8edetnp2tzne0aaff55ftr5" timestamp="1487069784"&gt;205&lt;/key&gt;&lt;/foreign-keys&gt;&lt;ref-type name="Book Section"&gt;5&lt;/ref-type&gt;&lt;contributors&gt;&lt;authors&gt;&lt;author&gt;Weinstein, Scott A&lt;/author&gt;&lt;author&gt;Warrell, David A&lt;/author&gt;&lt;author&gt;White, Julian&lt;/author&gt;&lt;author&gt;Keyler, DE&lt;/author&gt;&lt;/authors&gt;&lt;/contributors&gt;&lt;titles&gt;&lt;title&gt;Venomous&amp;quot; bites from non-venomous snakes&lt;/title&gt;&lt;secondary-title&gt;A Critical Analysis of Risk and Management of “Colubrid” Snake Bites&lt;/secondary-title&gt;&lt;/titles&gt;&lt;dates&gt;&lt;year&gt;2011&lt;/year&gt;&lt;/dates&gt;&lt;publisher&gt;Elsevier London&lt;/publisher&gt;&lt;urls&gt;&lt;/urls&gt;&lt;/record&gt;&lt;/Cite&gt;&lt;/EndNote&gt;</w:instrText>
      </w:r>
      <w:r w:rsidR="00631BE1">
        <w:fldChar w:fldCharType="separate"/>
      </w:r>
      <w:r w:rsidR="00631BE1">
        <w:rPr>
          <w:noProof/>
        </w:rPr>
        <w:t>(</w:t>
      </w:r>
      <w:hyperlink w:anchor="_ENREF_3" w:tooltip="Weinstein, 2011 #205" w:history="1">
        <w:r w:rsidR="00A6769B">
          <w:rPr>
            <w:noProof/>
          </w:rPr>
          <w:t>3</w:t>
        </w:r>
      </w:hyperlink>
      <w:r w:rsidR="00631BE1">
        <w:rPr>
          <w:noProof/>
        </w:rPr>
        <w:t>)</w:t>
      </w:r>
      <w:r w:rsidR="00631BE1">
        <w:fldChar w:fldCharType="end"/>
      </w:r>
      <w:r w:rsidR="00D143A9">
        <w:t>,</w:t>
      </w:r>
      <w:r w:rsidR="00111E16">
        <w:t xml:space="preserve"> the</w:t>
      </w:r>
      <w:r>
        <w:t xml:space="preserve"> </w:t>
      </w:r>
      <w:r w:rsidR="00111E16">
        <w:t>prey incapacitating</w:t>
      </w:r>
      <w:r w:rsidR="00D143A9">
        <w:t xml:space="preserve"> </w:t>
      </w:r>
      <w:r>
        <w:t>ability</w:t>
      </w:r>
      <w:r w:rsidR="006A5285">
        <w:t xml:space="preserve"> </w:t>
      </w:r>
      <w:r w:rsidR="00111E16">
        <w:t xml:space="preserve">of different </w:t>
      </w:r>
      <w:r w:rsidR="00D143A9">
        <w:t>species</w:t>
      </w:r>
      <w:r w:rsidR="00111E16">
        <w:t xml:space="preserve"> venoms ranges widely</w:t>
      </w:r>
      <w:r w:rsidR="001C6CF3">
        <w:t xml:space="preserve">, from </w:t>
      </w:r>
      <w:r w:rsidR="00D143A9">
        <w:t>those</w:t>
      </w:r>
      <w:r w:rsidR="001C6CF3">
        <w:t xml:space="preserve"> unable to </w:t>
      </w:r>
      <w:r w:rsidR="006A5285">
        <w:t xml:space="preserve">subjugate </w:t>
      </w:r>
      <w:r w:rsidR="00736418">
        <w:t xml:space="preserve">prey </w:t>
      </w:r>
      <w:r w:rsidR="00A425F7">
        <w:t xml:space="preserve">larger than a few grams to </w:t>
      </w:r>
      <w:r w:rsidR="00111E16">
        <w:t xml:space="preserve">those </w:t>
      </w:r>
      <w:r w:rsidR="00A425F7">
        <w:t xml:space="preserve">capable of subduing </w:t>
      </w:r>
      <w:r w:rsidR="00111E16">
        <w:t>vast numbers of</w:t>
      </w:r>
      <w:r w:rsidR="00A425F7">
        <w:t xml:space="preserve"> </w:t>
      </w:r>
      <w:r w:rsidR="00D143A9">
        <w:t>laboratory</w:t>
      </w:r>
      <w:r w:rsidR="00A425F7">
        <w:t xml:space="preserve"> animals </w:t>
      </w:r>
      <w:r w:rsidR="006A5285">
        <w:fldChar w:fldCharType="begin"/>
      </w:r>
      <w:r w:rsidR="006A5285">
        <w:instrText xml:space="preserve"> ADDIN EN.CITE &lt;EndNote&gt;&lt;Cite&gt;&lt;Author&gt;Chippaux&lt;/Author&gt;&lt;Year&gt;1991&lt;/Year&gt;&lt;RecNum&gt;5&lt;/RecNum&gt;&lt;DisplayText&gt;(4)&lt;/DisplayText&gt;&lt;record&gt;&lt;rec-number&gt;5&lt;/rec-number&gt;&lt;foreign-keys&gt;&lt;key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6A5285">
        <w:fldChar w:fldCharType="separate"/>
      </w:r>
      <w:r w:rsidR="006A5285">
        <w:rPr>
          <w:noProof/>
        </w:rPr>
        <w:t>(</w:t>
      </w:r>
      <w:hyperlink w:anchor="_ENREF_4" w:tooltip="Chippaux, 1991 #5" w:history="1">
        <w:r w:rsidR="00A6769B">
          <w:rPr>
            <w:noProof/>
          </w:rPr>
          <w:t>4</w:t>
        </w:r>
      </w:hyperlink>
      <w:r w:rsidR="006A5285">
        <w:rPr>
          <w:noProof/>
        </w:rPr>
        <w:t>)</w:t>
      </w:r>
      <w:r w:rsidR="006A5285">
        <w:fldChar w:fldCharType="end"/>
      </w:r>
      <w:r w:rsidR="006A5285">
        <w:t xml:space="preserve"> </w:t>
      </w:r>
      <w:r w:rsidR="007F31C1">
        <w:t>(</w:t>
      </w:r>
      <w:r w:rsidR="006A5285">
        <w:t>F</w:t>
      </w:r>
      <w:r w:rsidR="00A425F7">
        <w:t xml:space="preserve">igure 1). </w:t>
      </w:r>
      <w:r w:rsidR="00736418">
        <w:t>While u</w:t>
      </w:r>
      <w:r>
        <w:t>nderstanding this variation</w:t>
      </w:r>
      <w:r w:rsidR="00E42C37">
        <w:t xml:space="preserve"> </w:t>
      </w:r>
      <w:r w:rsidR="00F86E69">
        <w:t>is</w:t>
      </w:r>
      <w:r w:rsidR="00CC6390">
        <w:t xml:space="preserve"> </w:t>
      </w:r>
      <w:r w:rsidR="00F86E69">
        <w:t xml:space="preserve">important from </w:t>
      </w:r>
      <w:r w:rsidR="00D143A9">
        <w:t xml:space="preserve">both </w:t>
      </w:r>
      <w:r w:rsidR="00111E16">
        <w:t xml:space="preserve">a </w:t>
      </w:r>
      <w:r w:rsidR="00D143A9">
        <w:t>medical</w:t>
      </w:r>
      <w:r w:rsidR="00F86E69">
        <w:t xml:space="preserve"> </w:t>
      </w:r>
      <w:r w:rsidR="00631BE1">
        <w:fldChar w:fldCharType="begin"/>
      </w:r>
      <w:r w:rsidR="00631BE1">
        <w:instrText xml:space="preserve"> ADDIN EN.CITE &lt;EndNote&gt;&lt;Cite&gt;&lt;Author&gt;Kasturiratne&lt;/Author&gt;&lt;Year&gt;2008&lt;/Year&gt;&lt;RecNum&gt;125&lt;/RecNum&gt;&lt;DisplayText&gt;(2)&lt;/DisplayText&gt;&lt;record&gt;&lt;rec-number&gt;125&lt;/rec-number&gt;&lt;foreign-keys&gt;&lt;key app="EN" db-id="ax5t9ztwnxe5f8edetnp2tzne0aaff55ftr5" timestamp="1469552764"&gt;125&lt;/key&gt;&lt;/foreign-keys&gt;&lt;ref-type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isbn&gt;1549-1676&lt;/isbn&gt;&lt;urls&gt;&lt;/urls&gt;&lt;/record&gt;&lt;/Cite&gt;&lt;/EndNote&gt;</w:instrText>
      </w:r>
      <w:r w:rsidR="00631BE1">
        <w:fldChar w:fldCharType="separate"/>
      </w:r>
      <w:r w:rsidR="00631BE1">
        <w:rPr>
          <w:noProof/>
        </w:rPr>
        <w:t>(</w:t>
      </w:r>
      <w:hyperlink w:anchor="_ENREF_2" w:tooltip="Kasturiratne, 2008 #125" w:history="1">
        <w:r w:rsidR="00A6769B">
          <w:rPr>
            <w:noProof/>
          </w:rPr>
          <w:t>2</w:t>
        </w:r>
      </w:hyperlink>
      <w:r w:rsidR="00631BE1">
        <w:rPr>
          <w:noProof/>
        </w:rPr>
        <w:t>)</w:t>
      </w:r>
      <w:r w:rsidR="00631BE1">
        <w:fldChar w:fldCharType="end"/>
      </w:r>
      <w:r w:rsidR="00631BE1">
        <w:t xml:space="preserve"> </w:t>
      </w:r>
      <w:r w:rsidR="00D143A9">
        <w:t xml:space="preserve">and evolutionary viewpoint </w:t>
      </w:r>
      <w:r w:rsidR="00631BE1">
        <w:fldChar w:fldCharType="begin"/>
      </w:r>
      <w:r w:rsidR="00631BE1">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631BE1">
        <w:fldChar w:fldCharType="separate"/>
      </w:r>
      <w:r w:rsidR="00631BE1">
        <w:rPr>
          <w:noProof/>
        </w:rPr>
        <w:t>(</w:t>
      </w:r>
      <w:hyperlink w:anchor="_ENREF_1" w:tooltip="Casewell, 2013 #1" w:history="1">
        <w:r w:rsidR="00A6769B">
          <w:rPr>
            <w:noProof/>
          </w:rPr>
          <w:t>1</w:t>
        </w:r>
      </w:hyperlink>
      <w:r w:rsidR="00631BE1">
        <w:rPr>
          <w:noProof/>
        </w:rPr>
        <w:t>)</w:t>
      </w:r>
      <w:r w:rsidR="00631BE1">
        <w:fldChar w:fldCharType="end"/>
      </w:r>
      <w:r w:rsidR="00DD7091">
        <w:t xml:space="preserve">, </w:t>
      </w:r>
      <w:r w:rsidR="00D143A9">
        <w:t xml:space="preserve">little is known about </w:t>
      </w:r>
      <w:r w:rsidR="006A5285">
        <w:t xml:space="preserve">what </w:t>
      </w:r>
      <w:r w:rsidR="00D143A9">
        <w:t xml:space="preserve">drives </w:t>
      </w:r>
      <w:r w:rsidR="00111E16">
        <w:t>it</w:t>
      </w:r>
      <w:r w:rsidR="00D143A9">
        <w:t xml:space="preserve">. </w:t>
      </w:r>
      <w:r w:rsidR="006A5285">
        <w:t>On</w:t>
      </w:r>
      <w:r w:rsidR="00111E16">
        <w:t>e</w:t>
      </w:r>
      <w:r w:rsidR="006A5285">
        <w:t xml:space="preserve"> reason for this is the lack of multi-species comparison</w:t>
      </w:r>
      <w:r w:rsidR="00DD7091">
        <w:t>s</w:t>
      </w:r>
      <w:r w:rsidR="006A5285">
        <w:t xml:space="preserve"> </w:t>
      </w:r>
      <w:r w:rsidR="00DD7091">
        <w:t>across taxonomically diverse groups</w:t>
      </w:r>
      <w:r w:rsidR="006A5285">
        <w:t xml:space="preserve">. </w:t>
      </w:r>
      <w:r w:rsidR="00D143A9">
        <w:t xml:space="preserve">For example, </w:t>
      </w:r>
      <w:r w:rsidR="00F86E69">
        <w:t xml:space="preserve">while several studies have explored whether venoms </w:t>
      </w:r>
      <w:r w:rsidR="00D923A0">
        <w:t xml:space="preserve">have </w:t>
      </w:r>
      <w:r w:rsidR="00F86E69">
        <w:t xml:space="preserve">evolved </w:t>
      </w:r>
      <w:r w:rsidR="00DD7091">
        <w:t>to specific</w:t>
      </w:r>
      <w:r w:rsidR="00E069DF">
        <w:t>ally target</w:t>
      </w:r>
      <w:r w:rsidR="00DD7091">
        <w:t xml:space="preserve"> </w:t>
      </w:r>
      <w:r w:rsidR="00736418">
        <w:t xml:space="preserve">particular </w:t>
      </w:r>
      <w:r w:rsidR="00DD7091">
        <w:t>prey</w:t>
      </w:r>
      <w:r w:rsidR="00736418">
        <w:t xml:space="preserve"> species</w:t>
      </w:r>
      <w:r w:rsidR="00F86E69">
        <w:t xml:space="preserve"> these </w:t>
      </w:r>
      <w:r w:rsidR="00DD7091">
        <w:t xml:space="preserve">studies </w:t>
      </w:r>
      <w:r w:rsidR="00F86E69">
        <w:t xml:space="preserve">are typically focused at </w:t>
      </w:r>
      <w:r w:rsidR="00DD7091">
        <w:t xml:space="preserve">the genus level </w:t>
      </w:r>
      <w:r w:rsidR="006A5285">
        <w:fldChar w:fldCharType="begin">
          <w:fldData xml:space="preserve">PEVuZE5vdGU+PENpdGU+PEF1dGhvcj5CYXJsb3c8L0F1dGhvcj48WWVhcj4yMDA5PC9ZZWFyPjxS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</w:fldData>
        </w:fldChar>
      </w:r>
      <w:r w:rsidR="006A5285">
        <w:instrText xml:space="preserve"> ADDIN EN.CITE </w:instrText>
      </w:r>
      <w:r w:rsidR="006A5285">
        <w:fldChar w:fldCharType="begin">
          <w:fldData xml:space="preserve">PEVuZE5vdGU+PENpdGU+PEF1dGhvcj5CYXJsb3c8L0F1dGhvcj48WWVhcj4yMDA5PC9ZZWFyPjxS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</w:fldData>
        </w:fldChar>
      </w:r>
      <w:r w:rsidR="006A5285">
        <w:instrText xml:space="preserve"> ADDIN EN.CITE.DATA </w:instrText>
      </w:r>
      <w:r w:rsidR="006A5285">
        <w:fldChar w:fldCharType="end"/>
      </w:r>
      <w:r w:rsidR="006A5285">
        <w:fldChar w:fldCharType="separate"/>
      </w:r>
      <w:r w:rsidR="006A5285">
        <w:rPr>
          <w:noProof/>
        </w:rPr>
        <w:t>(</w:t>
      </w:r>
      <w:hyperlink w:anchor="_ENREF_5" w:tooltip="Barlow, 2009 #2" w:history="1">
        <w:r w:rsidR="00A6769B">
          <w:rPr>
            <w:noProof/>
          </w:rPr>
          <w:t>5-8</w:t>
        </w:r>
      </w:hyperlink>
      <w:r w:rsidR="006A5285">
        <w:rPr>
          <w:noProof/>
        </w:rPr>
        <w:t>)</w:t>
      </w:r>
      <w:r w:rsidR="006A5285">
        <w:fldChar w:fldCharType="end"/>
      </w:r>
      <w:r w:rsidR="00AD5B1F">
        <w:t>,</w:t>
      </w:r>
      <w:r w:rsidR="00F86E69">
        <w:t xml:space="preserve"> </w:t>
      </w:r>
      <w:r w:rsidR="00AD5B1F">
        <w:t>making</w:t>
      </w:r>
      <w:r w:rsidR="00DD7091">
        <w:t xml:space="preserve"> general</w:t>
      </w:r>
      <w:r w:rsidR="00F86E69">
        <w:t xml:space="preserve"> inferences</w:t>
      </w:r>
      <w:r w:rsidR="00DD7091">
        <w:t xml:space="preserve"> </w:t>
      </w:r>
      <w:r w:rsidR="008B3D4D">
        <w:t xml:space="preserve">regarding </w:t>
      </w:r>
      <w:r w:rsidR="00DD7091">
        <w:t>the</w:t>
      </w:r>
      <w:r w:rsidR="00F86E69">
        <w:t xml:space="preserve"> </w:t>
      </w:r>
      <w:r w:rsidR="00D923A0">
        <w:t>evolution of</w:t>
      </w:r>
      <w:r w:rsidR="00AD5B1F">
        <w:t xml:space="preserve"> fundamental aspects of venom</w:t>
      </w:r>
      <w:r w:rsidR="00D923A0">
        <w:t xml:space="preserve"> </w:t>
      </w:r>
      <w:r w:rsidR="00662CF9">
        <w:t>characteristic</w:t>
      </w:r>
      <w:r w:rsidR="00736418">
        <w:t>s</w:t>
      </w:r>
      <w:r w:rsidR="00662CF9">
        <w:t xml:space="preserve"> </w:t>
      </w:r>
      <w:r w:rsidR="00F86E69">
        <w:t>difficult</w:t>
      </w:r>
      <w:r w:rsidR="00AD5B1F">
        <w:t xml:space="preserve"> </w:t>
      </w:r>
      <w:r w:rsidR="00B96137">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00E42C37">
        <w:instrText xml:space="preserve"> ADDIN EN.CITE </w:instrText>
      </w:r>
      <w:r w:rsidR="00E42C37">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00E42C37">
        <w:instrText xml:space="preserve"> ADDIN EN.CITE.DATA </w:instrText>
      </w:r>
      <w:r w:rsidR="00E42C37">
        <w:fldChar w:fldCharType="end"/>
      </w:r>
      <w:r w:rsidR="00B96137">
        <w:fldChar w:fldCharType="separate"/>
      </w:r>
      <w:r w:rsidR="00E42C37">
        <w:rPr>
          <w:noProof/>
        </w:rPr>
        <w:t>(</w:t>
      </w:r>
      <w:hyperlink w:anchor="_ENREF_9" w:tooltip="Sasa, 1999 #3" w:history="1">
        <w:r w:rsidR="00A6769B">
          <w:rPr>
            <w:noProof/>
          </w:rPr>
          <w:t>9-11</w:t>
        </w:r>
      </w:hyperlink>
      <w:r w:rsidR="00E42C37">
        <w:rPr>
          <w:noProof/>
        </w:rPr>
        <w:t>)</w:t>
      </w:r>
      <w:r w:rsidR="00B96137">
        <w:fldChar w:fldCharType="end"/>
      </w:r>
      <w:r w:rsidR="00F86E69">
        <w:t xml:space="preserve">. </w:t>
      </w:r>
      <w:r w:rsidR="00D923A0">
        <w:t xml:space="preserve">Here we conduct a comparative analysis across a </w:t>
      </w:r>
      <w:r w:rsidR="00AF2630">
        <w:t>taxonomically</w:t>
      </w:r>
      <w:r w:rsidR="00111E16">
        <w:t xml:space="preserve"> and ecologically</w:t>
      </w:r>
      <w:r w:rsidR="00AF2630">
        <w:t xml:space="preserve"> </w:t>
      </w:r>
      <w:r w:rsidR="00D923A0">
        <w:t>diverse range of venomous snakes allowing us to test</w:t>
      </w:r>
      <w:r w:rsidR="00AF2630">
        <w:t xml:space="preserve"> fundamental</w:t>
      </w:r>
      <w:r w:rsidR="00D923A0">
        <w:t xml:space="preserve"> </w:t>
      </w:r>
      <w:r w:rsidR="00AF2630">
        <w:t xml:space="preserve">aspects of </w:t>
      </w:r>
      <w:r w:rsidR="00111E16">
        <w:t xml:space="preserve">both the evolution of </w:t>
      </w:r>
      <w:r w:rsidR="00D923A0">
        <w:t xml:space="preserve">venom </w:t>
      </w:r>
      <w:r w:rsidR="00AF2630">
        <w:t>and</w:t>
      </w:r>
      <w:r w:rsidR="00111E16">
        <w:t xml:space="preserve"> </w:t>
      </w:r>
      <w:r w:rsidR="00D34705">
        <w:t>predator trait</w:t>
      </w:r>
      <w:r w:rsidR="00111E16">
        <w:t>s in general</w:t>
      </w:r>
      <w:r w:rsidR="00D34705">
        <w:t>.</w:t>
      </w:r>
    </w:p>
    <w:p w14:paraId="69C4AF61" w14:textId="7DA63709" w:rsidR="007649D4" w:rsidRPr="00DF4A92" w:rsidRDefault="00DE2AC0" w:rsidP="00DF4A92">
      <w:pPr>
        <w:spacing w:line="360" w:lineRule="auto"/>
        <w:ind w:firstLine="720"/>
        <w:rPr>
          <w:rFonts w:eastAsia="Times New Roman"/>
        </w:rPr>
      </w:pPr>
      <w:r>
        <w:t xml:space="preserve">Variation in predatory traits, </w:t>
      </w:r>
      <w:r w:rsidR="00026283">
        <w:t>are</w:t>
      </w:r>
      <w:r w:rsidR="00723017">
        <w:t xml:space="preserve"> </w:t>
      </w:r>
      <w:r w:rsidR="006356EB">
        <w:t>typically</w:t>
      </w:r>
      <w:r>
        <w:t xml:space="preserve"> </w:t>
      </w:r>
      <w:r w:rsidR="00026283">
        <w:t>associated with</w:t>
      </w:r>
      <w:r>
        <w:t xml:space="preserve"> differences in trophic ecology. </w:t>
      </w:r>
      <w:r>
        <w:rPr>
          <w:lang w:val="en-IE"/>
        </w:rPr>
        <w:t xml:space="preserve">For example, selection on jaw and beak morphology in cichlid fish and birds is strongly associated with trophic factors such as prey type </w:t>
      </w:r>
      <w:r>
        <w:rPr>
          <w:lang w:val="en-IE"/>
        </w:rPr>
        <w:fldChar w:fldCharType="begin"/>
      </w:r>
      <w:r w:rsidR="00E848FC">
        <w:rPr>
          <w:lang w:val="en-IE"/>
        </w:rPr>
        <w:instrText xml:space="preserve"> ADDIN EN.CITE &lt;EndNote&gt;&lt;Cite&gt;&lt;Author&gt;Albertson&lt;/Author&gt;&lt;Year&gt;1999&lt;/Year&gt;&lt;RecNum&gt;100&lt;/RecNum&gt;&lt;DisplayText&gt;(12, 13)&lt;/DisplayText&gt;&lt;record&gt;&lt;rec-number&gt;100&lt;/rec-number&gt;&lt;foreign-keys&gt;&lt;key app="EN" db-id="ax5t9ztwnxe5f8edetnp2tzne0aaff55ftr5" timestamp="1467301822"&gt;100&lt;/key&gt;&lt;/foreign-keys&gt;&lt;ref-type name="Journal Article"&gt;17&lt;/ref-type&gt;&lt;contributors&gt;&lt;authors&gt;&lt;author&gt;Albertson, R Craig&lt;/author&gt;&lt;author&gt;Markert, JA&lt;/author&gt;&lt;author&gt;Danley, PD&lt;/author&gt;&lt;author&gt;Kocher, TD&lt;/author&gt;&lt;/authors&gt;&lt;/contributors&gt;&lt;titles&gt;&lt;title&gt;Phylogeny of a rapidly evolving clade: the cichlid fishes of Lake Malawi, East Africa&lt;/title&gt;&lt;secondary-title&gt;Proceedings of the National Academy of Sciences&lt;/secondary-title&gt;&lt;/titles&gt;&lt;periodical&gt;&lt;full-title&gt;Proceedings of the National Academy of Sciences&lt;/full-title&gt;&lt;/periodical&gt;&lt;pages&gt;5107-5110&lt;/pages&gt;&lt;volume&gt;96&lt;/volume&gt;&lt;number&gt;9&lt;/number&gt;&lt;dates&gt;&lt;year&gt;1999&lt;/year&gt;&lt;/dates&gt;&lt;isbn&gt;0027-8424&lt;/isbn&gt;&lt;urls&gt;&lt;/urls&gt;&lt;/record&gt;&lt;/Cite&gt;&lt;Cite&gt;&lt;Author&gt;Cooney&lt;/Author&gt;&lt;Year&gt;2017&lt;/Year&gt;&lt;RecNum&gt;208&lt;/RecNum&gt;&lt;record&gt;&lt;rec-number&gt;208&lt;/rec-number&gt;&lt;foreign-keys&gt;&lt;key app="EN" db-id="ax5t9ztwnxe5f8edetnp2tzne0aaff55ftr5" timestamp="1487331611"&gt;208&lt;/key&gt;&lt;/foreign-keys&gt;&lt;ref-type name="Journal Article"&gt;17&lt;/ref-type&gt;&lt;contributors&gt;&lt;authors&gt;&lt;author&gt;Cooney, Christopher R&lt;/author&gt;&lt;author&gt;Bright, Jen A&lt;/author&gt;&lt;author&gt;Capp, Elliot JR&lt;/author&gt;&lt;author&gt;Chira, Angela M&lt;/author&gt;&lt;author&gt;Hughes, Emma C&lt;/author&gt;&lt;author&gt;Moody, Christopher JA&lt;/author&gt;&lt;author&gt;Nouri, Lara O&lt;/author&gt;&lt;author&gt;Varley, Zoë K&lt;/author&gt;&lt;author&gt;Thomas, Gavin H&lt;/author&gt;&lt;/authors&gt;&lt;/contributors&gt;&lt;titles&gt;&lt;title&gt;Mega-evolutionary dynamics of the adaptive radiation of birds&lt;/title&gt;&lt;secondary-title&gt;Nature&lt;/secondary-title&gt;&lt;/titles&gt;&lt;periodical&gt;&lt;full-title&gt;Nature&lt;/full-title&gt;&lt;/periodical&gt;&lt;dates&gt;&lt;year&gt;2017&lt;/year&gt;&lt;/dates&gt;&lt;isbn&gt;0028-0836&lt;/isbn&gt;&lt;urls&gt;&lt;/urls&gt;&lt;/record&gt;&lt;/Cite&gt;&lt;/EndNote&gt;</w:instrText>
      </w:r>
      <w:r>
        <w:rPr>
          <w:lang w:val="en-IE"/>
        </w:rPr>
        <w:fldChar w:fldCharType="separate"/>
      </w:r>
      <w:r w:rsidR="00E848FC">
        <w:rPr>
          <w:noProof/>
          <w:lang w:val="en-IE"/>
        </w:rPr>
        <w:t>(</w:t>
      </w:r>
      <w:hyperlink w:anchor="_ENREF_12" w:tooltip="Albertson, 1999 #100" w:history="1">
        <w:r w:rsidR="00A6769B">
          <w:rPr>
            <w:noProof/>
            <w:lang w:val="en-IE"/>
          </w:rPr>
          <w:t>12</w:t>
        </w:r>
      </w:hyperlink>
      <w:r w:rsidR="00E848FC">
        <w:rPr>
          <w:noProof/>
          <w:lang w:val="en-IE"/>
        </w:rPr>
        <w:t xml:space="preserve">, </w:t>
      </w:r>
      <w:hyperlink w:anchor="_ENREF_13" w:tooltip="Cooney, 2017 #208" w:history="1">
        <w:r w:rsidR="00A6769B">
          <w:rPr>
            <w:noProof/>
            <w:lang w:val="en-IE"/>
          </w:rPr>
          <w:t>13</w:t>
        </w:r>
      </w:hyperlink>
      <w:r w:rsidR="00E848FC">
        <w:rPr>
          <w:noProof/>
          <w:lang w:val="en-IE"/>
        </w:rPr>
        <w:t>)</w:t>
      </w:r>
      <w:r>
        <w:rPr>
          <w:lang w:val="en-IE"/>
        </w:rPr>
        <w:fldChar w:fldCharType="end"/>
      </w:r>
      <w:r>
        <w:rPr>
          <w:lang w:val="en-IE"/>
        </w:rPr>
        <w:t>.</w:t>
      </w:r>
      <w:r>
        <w:t xml:space="preserve"> Apart from prey type, other </w:t>
      </w:r>
      <w:r w:rsidR="002108B7">
        <w:t>components</w:t>
      </w:r>
      <w:r>
        <w:t xml:space="preserve"> of </w:t>
      </w:r>
      <w:r>
        <w:rPr>
          <w:lang w:val="en-IE"/>
        </w:rPr>
        <w:t xml:space="preserve">trophic </w:t>
      </w:r>
      <w:r>
        <w:t xml:space="preserve">interactions such as search </w:t>
      </w:r>
      <w:r>
        <w:rPr>
          <w:lang w:val="en-IE"/>
        </w:rPr>
        <w:t xml:space="preserve">and encounter rates </w:t>
      </w:r>
      <w:r>
        <w:rPr>
          <w:lang w:val="en-IE"/>
        </w:rPr>
        <w:fldChar w:fldCharType="begin">
          <w:fldData xml:space="preserve">PEVuZE5vdGU+PENpdGU+PEF1dGhvcj5Eb21lbmljaTwvQXV0aG9yPjxZZWFyPjIwMDE8L1llYXI+
PFJlY051bT4xMDc8L1JlY051bT48RGlzcGxheVRleHQ+KDE0LTE2KTwvRGlzcGxheVRleHQ+PHJl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E848FC">
        <w:rPr>
          <w:lang w:val="en-IE"/>
        </w:rPr>
        <w:instrText xml:space="preserve"> ADDIN EN.CITE </w:instrText>
      </w:r>
      <w:r w:rsidR="00E848FC">
        <w:rPr>
          <w:lang w:val="en-IE"/>
        </w:rPr>
        <w:fldChar w:fldCharType="begin">
          <w:fldData xml:space="preserve">PEVuZE5vdGU+PENpdGU+PEF1dGhvcj5Eb21lbmljaTwvQXV0aG9yPjxZZWFyPjIwMDE8L1llYXI+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</w:fldData>
        </w:fldChar>
      </w:r>
      <w:r w:rsidR="00E848FC">
        <w:rPr>
          <w:lang w:val="en-IE"/>
        </w:rPr>
        <w:instrText xml:space="preserve"> ADDIN EN.CITE.DATA </w:instrText>
      </w:r>
      <w:r w:rsidR="00E848FC">
        <w:rPr>
          <w:lang w:val="en-IE"/>
        </w:rPr>
      </w:r>
      <w:r w:rsidR="00E848FC">
        <w:rPr>
          <w:lang w:val="en-IE"/>
        </w:rPr>
        <w:fldChar w:fldCharType="end"/>
      </w:r>
      <w:r>
        <w:rPr>
          <w:lang w:val="en-IE"/>
        </w:rPr>
      </w:r>
      <w:r>
        <w:rPr>
          <w:lang w:val="en-IE"/>
        </w:rPr>
        <w:fldChar w:fldCharType="separate"/>
      </w:r>
      <w:r w:rsidR="00E848FC">
        <w:rPr>
          <w:noProof/>
          <w:lang w:val="en-IE"/>
        </w:rPr>
        <w:t>(</w:t>
      </w:r>
      <w:hyperlink w:anchor="_ENREF_14" w:tooltip="Domenici, 2001 #107" w:history="1">
        <w:r w:rsidR="00A6769B">
          <w:rPr>
            <w:noProof/>
            <w:lang w:val="en-IE"/>
          </w:rPr>
          <w:t>14-16</w:t>
        </w:r>
      </w:hyperlink>
      <w:r w:rsidR="00E848FC">
        <w:rPr>
          <w:noProof/>
          <w:lang w:val="en-IE"/>
        </w:rPr>
        <w:t>)</w:t>
      </w:r>
      <w:r>
        <w:rPr>
          <w:lang w:val="en-IE"/>
        </w:rPr>
        <w:fldChar w:fldCharType="end"/>
      </w:r>
      <w:r>
        <w:rPr>
          <w:lang w:val="en-IE"/>
        </w:rPr>
        <w:t xml:space="preserve">; the ability to spot, track and capture prey </w:t>
      </w:r>
      <w:r>
        <w:rPr>
          <w:lang w:val="en-IE"/>
        </w:rPr>
        <w:fldChar w:fldCharType="begin"/>
      </w:r>
      <w:r w:rsidR="00E848FC">
        <w:rPr>
          <w:lang w:val="en-IE"/>
        </w:rPr>
        <w:instrText xml:space="preserve"> ADDIN EN.CITE &lt;EndNote&gt;&lt;Cite&gt;&lt;Author&gt;Healy&lt;/Author&gt;&lt;Year&gt;2013&lt;/Year&gt;&lt;RecNum&gt;92&lt;/RecNum&gt;&lt;DisplayText&gt;(17, 18)&lt;/DisplayText&gt;&lt;record&gt;&lt;rec-number&gt;92&lt;/rec-number&gt;&lt;foreign-keys&gt;&lt;key app="EN" db-id="ax5t9ztwnxe5f8edetnp2tzne0aaff55ftr5" timestamp="1467284982"&gt;92&lt;/key&gt;&lt;/foreign-keys&gt;&lt;ref-type name="Journal Article"&gt;17&lt;/ref-type&gt;&lt;contributors&gt;&lt;authors&gt;&lt;author&gt;Healy, Kevin&lt;/author&gt;&lt;author&gt;McNally, Luke&lt;/author&gt;&lt;author&gt;Ruxton, Graeme D&lt;/author&gt;&lt;author&gt;Cooper, Natalie&lt;/author&gt;&lt;author&gt;Jackson, Andrew L&lt;/author&gt;&lt;/authors&gt;&lt;/contributors&gt;&lt;titles&gt;&lt;title&gt;Metabolic rate and body size are linked with perception of temporal information&lt;/title&gt;&lt;secondary-title&gt;Animal behaviour&lt;/secondary-title&gt;&lt;/titles&gt;&lt;periodical&gt;&lt;full-title&gt;Animal Behaviour&lt;/full-title&gt;&lt;/periodical&gt;&lt;pages&gt;685-696&lt;/pages&gt;&lt;volume&gt;86&lt;/volume&gt;&lt;number&gt;4&lt;/number&gt;&lt;dates&gt;&lt;year&gt;2013&lt;/year&gt;&lt;/dates&gt;&lt;isbn&gt;0003-3472&lt;/isbn&gt;&lt;urls&gt;&lt;/urls&gt;&lt;/record&gt;&lt;/Cite&gt;&lt;Cite&gt;&lt;Author&gt;Kiltie&lt;/Author&gt;&lt;Year&gt;2000&lt;/Year&gt;&lt;RecNum&gt;97&lt;/RecNum&gt;&lt;record&gt;&lt;rec-number&gt;97&lt;/rec-number&gt;&lt;foreign-keys&gt;&lt;key app="EN" db-id="ax5t9ztwnxe5f8edetnp2tzne0aaff55ftr5" timestamp="1467293349"&gt;97&lt;/key&gt;&lt;/foreign-keys&gt;&lt;ref-type name="Journal Article"&gt;17&lt;/ref-type&gt;&lt;contributors&gt;&lt;authors&gt;&lt;author&gt;Kiltie, RA&lt;/author&gt;&lt;/authors&gt;&lt;/contributors&gt;&lt;titles&gt;&lt;title&gt;Scaling of visual acuity with body size in mammals and birds&lt;/title&gt;&lt;secondary-title&gt;Functional Ecology&lt;/secondary-title&gt;&lt;/titles&gt;&lt;periodical&gt;&lt;full-title&gt;Functional Ecology&lt;/full-title&gt;&lt;/periodical&gt;&lt;pages&gt;226-234&lt;/pages&gt;&lt;volume&gt;14&lt;/volume&gt;&lt;number&gt;2&lt;/number&gt;&lt;dates&gt;&lt;year&gt;2000&lt;/year&gt;&lt;/dates&gt;&lt;isbn&gt;1365-2435&lt;/isbn&gt;&lt;urls&gt;&lt;/urls&gt;&lt;/record&gt;&lt;/Cite&gt;&lt;/EndNote&gt;</w:instrText>
      </w:r>
      <w:r>
        <w:rPr>
          <w:lang w:val="en-IE"/>
        </w:rPr>
        <w:fldChar w:fldCharType="separate"/>
      </w:r>
      <w:r w:rsidR="00E848FC">
        <w:rPr>
          <w:noProof/>
          <w:lang w:val="en-IE"/>
        </w:rPr>
        <w:t>(</w:t>
      </w:r>
      <w:hyperlink w:anchor="_ENREF_17" w:tooltip="Healy, 2013 #92" w:history="1">
        <w:r w:rsidR="00A6769B">
          <w:rPr>
            <w:noProof/>
            <w:lang w:val="en-IE"/>
          </w:rPr>
          <w:t>17</w:t>
        </w:r>
      </w:hyperlink>
      <w:r w:rsidR="00E848FC">
        <w:rPr>
          <w:noProof/>
          <w:lang w:val="en-IE"/>
        </w:rPr>
        <w:t xml:space="preserve">, </w:t>
      </w:r>
      <w:hyperlink w:anchor="_ENREF_18" w:tooltip="Kiltie, 2000 #97" w:history="1">
        <w:r w:rsidR="00A6769B">
          <w:rPr>
            <w:noProof/>
            <w:lang w:val="en-IE"/>
          </w:rPr>
          <w:t>18</w:t>
        </w:r>
      </w:hyperlink>
      <w:r w:rsidR="00E848FC">
        <w:rPr>
          <w:noProof/>
          <w:lang w:val="en-IE"/>
        </w:rPr>
        <w:t>)</w:t>
      </w:r>
      <w:r>
        <w:rPr>
          <w:lang w:val="en-IE"/>
        </w:rPr>
        <w:fldChar w:fldCharType="end"/>
      </w:r>
      <w:r>
        <w:rPr>
          <w:lang w:val="en-IE"/>
        </w:rPr>
        <w:t>; and</w:t>
      </w:r>
      <w:r w:rsidR="00576E54">
        <w:rPr>
          <w:lang w:val="en-IE"/>
        </w:rPr>
        <w:t xml:space="preserve"> the rate of</w:t>
      </w:r>
      <w:r>
        <w:rPr>
          <w:lang w:val="en-IE"/>
        </w:rPr>
        <w:t xml:space="preserve"> ingestion </w:t>
      </w:r>
      <w:r w:rsidR="00576E54">
        <w:rPr>
          <w:lang w:val="en-IE"/>
        </w:rPr>
        <w:t xml:space="preserve">of such captured prey </w:t>
      </w:r>
      <w:r>
        <w:rPr>
          <w:lang w:val="en-IE"/>
        </w:rPr>
        <w:fldChar w:fldCharType="begin"/>
      </w:r>
      <w:r w:rsidR="00E848FC">
        <w:rPr>
          <w:lang w:val="en-IE"/>
        </w:rPr>
        <w:instrText xml:space="preserve"> ADDIN EN.CITE &lt;EndNote&gt;&lt;Cite&gt;&lt;Author&gt;Carbone&lt;/Author&gt;&lt;Year&gt;2014&lt;/Year&gt;&lt;RecNum&gt;93&lt;/RecNum&gt;&lt;DisplayText&gt;(16, 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Kane&lt;/Author&gt;&lt;Year&gt;2016&lt;/Year&gt;&lt;RecNum&gt;94&lt;/RecNum&gt;&lt;record&gt;&lt;rec-number&gt;94&lt;/rec-number&gt;&lt;foreign-keys&gt;&lt;key app="EN" db-id="ax5t9ztwnxe5f8edetnp2tzne0aaff55ftr5" timestamp="1467285303"&gt;94&lt;/key&gt;&lt;/foreign-keys&gt;&lt;ref-type name="Journal Article"&gt;17&lt;/ref-type&gt;&lt;contributors&gt;&lt;authors&gt;&lt;author&gt;Kane, Adam&lt;/author&gt;&lt;author&gt;Healy, Kevin&lt;/author&gt;&lt;author&gt;Ruxton, Graeme D&lt;/author&gt;&lt;author&gt;Jackson, Andrew L&lt;/author&gt;&lt;author&gt;Woods, H Arthur&lt;/author&gt;&lt;author&gt;Winn, Alice A&lt;/author&gt;&lt;/authors&gt;&lt;/contributors&gt;&lt;titles&gt;&lt;title&gt;Body Size as a Driver of Scavenging in Theropod Dinosaurs&lt;/title&gt;&lt;secondary-title&gt;The American Naturalist&lt;/secondary-title&gt;&lt;/titles&gt;&lt;periodical&gt;&lt;full-title&gt;The American Naturalist&lt;/full-title&gt;&lt;/periodical&gt;&lt;pages&gt;706-716&lt;/pages&gt;&lt;volume&gt;187&lt;/volume&gt;&lt;number&gt;6&lt;/number&gt;&lt;dates&gt;&lt;year&gt;2016&lt;/year&gt;&lt;/dates&gt;&lt;isbn&gt;0003-0147&lt;/isbn&gt;&lt;urls&gt;&lt;/urls&gt;&lt;/record&gt;&lt;/Cite&gt;&lt;/EndNote&gt;</w:instrText>
      </w:r>
      <w:r>
        <w:rPr>
          <w:lang w:val="en-IE"/>
        </w:rPr>
        <w:fldChar w:fldCharType="separate"/>
      </w:r>
      <w:r w:rsidR="00E848FC">
        <w:rPr>
          <w:noProof/>
          <w:lang w:val="en-IE"/>
        </w:rPr>
        <w:t>(</w:t>
      </w:r>
      <w:hyperlink w:anchor="_ENREF_16" w:tooltip="Kane, 2016 #94" w:history="1">
        <w:r w:rsidR="00A6769B">
          <w:rPr>
            <w:noProof/>
            <w:lang w:val="en-IE"/>
          </w:rPr>
          <w:t>16</w:t>
        </w:r>
      </w:hyperlink>
      <w:r w:rsidR="00E848FC">
        <w:rPr>
          <w:noProof/>
          <w:lang w:val="en-IE"/>
        </w:rPr>
        <w:t xml:space="preserve">, </w:t>
      </w:r>
      <w:hyperlink w:anchor="_ENREF_19" w:tooltip="Carbone, 2014 #93" w:history="1">
        <w:r w:rsidR="00A6769B">
          <w:rPr>
            <w:noProof/>
            <w:lang w:val="en-IE"/>
          </w:rPr>
          <w:t>19</w:t>
        </w:r>
      </w:hyperlink>
      <w:r w:rsidR="00E848FC">
        <w:rPr>
          <w:noProof/>
          <w:lang w:val="en-IE"/>
        </w:rPr>
        <w:t>)</w:t>
      </w:r>
      <w:r>
        <w:rPr>
          <w:lang w:val="en-IE"/>
        </w:rPr>
        <w:fldChar w:fldCharType="end"/>
      </w:r>
      <w:r>
        <w:rPr>
          <w:lang w:val="en-IE"/>
        </w:rPr>
        <w:t xml:space="preserve"> are also likely to influence predatory traits</w:t>
      </w:r>
      <w:r w:rsidRPr="005266A2">
        <w:rPr>
          <w:lang w:val="en-IE"/>
        </w:rPr>
        <w:t>.</w:t>
      </w:r>
      <w:r>
        <w:rPr>
          <w:lang w:val="en-IE"/>
        </w:rPr>
        <w:t xml:space="preserve"> </w:t>
      </w:r>
      <w:r>
        <w:t xml:space="preserve">However, while morphological measures of trophic traits can be linked to such potential drivers </w:t>
      </w:r>
      <w:r>
        <w:rPr>
          <w:noProof/>
          <w:lang w:val="en-IE"/>
        </w:rPr>
        <w:t>(</w:t>
      </w:r>
      <w:hyperlink w:anchor="_ENREF_13" w:tooltip="Albertson, 1999 #100" w:history="1">
        <w:r>
          <w:rPr>
            <w:noProof/>
            <w:lang w:val="en-IE"/>
          </w:rPr>
          <w:t>13</w:t>
        </w:r>
      </w:hyperlink>
      <w:r>
        <w:rPr>
          <w:noProof/>
          <w:lang w:val="en-IE"/>
        </w:rPr>
        <w:t xml:space="preserve">) </w:t>
      </w:r>
      <w:r>
        <w:t xml:space="preserve">it is difficult to accurately quantify </w:t>
      </w:r>
      <w:r w:rsidR="006356EB">
        <w:t>how changes in morphology map to trophic</w:t>
      </w:r>
      <w:r w:rsidR="00B71FAA">
        <w:t xml:space="preserve"> functional</w:t>
      </w:r>
      <w:r w:rsidR="006356EB">
        <w:t xml:space="preserve"> ability</w:t>
      </w:r>
      <w:r w:rsidR="002108B7">
        <w:t>.</w:t>
      </w:r>
      <w:r>
        <w:t xml:space="preserve"> Snake venom however offers a system were foraging capabilities can be quantified directly by measuring both venom potency, such as by measuring the median lethal dose (LD</w:t>
      </w:r>
      <w:r w:rsidRPr="00FB442B">
        <w:rPr>
          <w:vertAlign w:val="subscript"/>
        </w:rPr>
        <w:t>50</w:t>
      </w:r>
      <w:r>
        <w:t xml:space="preserve">), and the quantity available. This direct measure of </w:t>
      </w:r>
      <w:r w:rsidR="006401C4">
        <w:t xml:space="preserve">the </w:t>
      </w:r>
      <w:r>
        <w:t>predatory ability</w:t>
      </w:r>
      <w:r w:rsidR="006401C4">
        <w:t xml:space="preserve"> of venom</w:t>
      </w:r>
      <w:r w:rsidR="00723017">
        <w:t xml:space="preserve"> </w:t>
      </w:r>
      <w:r>
        <w:t>allows for</w:t>
      </w:r>
      <w:r w:rsidR="00723017">
        <w:t xml:space="preserve"> the</w:t>
      </w:r>
      <w:r w:rsidR="00503EBA">
        <w:t xml:space="preserve"> </w:t>
      </w:r>
      <w:r w:rsidR="00E848FC">
        <w:lastRenderedPageBreak/>
        <w:t xml:space="preserve">fundamental </w:t>
      </w:r>
      <w:r w:rsidR="00503EBA">
        <w:t xml:space="preserve">evolutionary </w:t>
      </w:r>
      <w:r w:rsidR="00723017">
        <w:t xml:space="preserve">drivers of </w:t>
      </w:r>
      <w:r w:rsidR="00503EBA">
        <w:t xml:space="preserve">venom and predator traits in </w:t>
      </w:r>
      <w:r w:rsidR="006401C4">
        <w:t>general</w:t>
      </w:r>
      <w:r>
        <w:t xml:space="preserve"> </w:t>
      </w:r>
      <w:r w:rsidR="00503EBA">
        <w:t>to be tested</w:t>
      </w:r>
      <w:r>
        <w:t>.</w:t>
      </w:r>
      <w:r w:rsidR="006401C4">
        <w:t xml:space="preserve"> However, to compare</w:t>
      </w:r>
      <w:r w:rsidR="00503EBA">
        <w:t xml:space="preserve"> such measures of</w:t>
      </w:r>
      <w:r w:rsidR="006401C4">
        <w:t xml:space="preserve"> venom</w:t>
      </w:r>
      <w:r w:rsidR="00026283">
        <w:t xml:space="preserve"> </w:t>
      </w:r>
      <w:r w:rsidR="00662CF9">
        <w:t xml:space="preserve">potency </w:t>
      </w:r>
      <w:r w:rsidR="00503EBA">
        <w:t xml:space="preserve">across </w:t>
      </w:r>
      <w:r w:rsidR="00026283">
        <w:t>snake</w:t>
      </w:r>
      <w:r w:rsidR="00503EBA">
        <w:t>s</w:t>
      </w:r>
      <w:r w:rsidR="007F31C1">
        <w:t xml:space="preserve"> the route</w:t>
      </w:r>
      <w:r w:rsidR="00AC570E">
        <w:t xml:space="preserve"> of administration </w:t>
      </w:r>
      <w:r w:rsidR="007F31C1">
        <w:t>(Figure 1)</w:t>
      </w:r>
      <w:r w:rsidR="00503EBA">
        <w:t xml:space="preserve"> </w:t>
      </w:r>
      <w:r w:rsidR="007F31C1">
        <w:t xml:space="preserve">and </w:t>
      </w:r>
      <w:r w:rsidR="006401C4">
        <w:t>the</w:t>
      </w:r>
      <w:r w:rsidR="00026283">
        <w:t xml:space="preserve"> </w:t>
      </w:r>
      <w:r w:rsidR="006401C4">
        <w:t>species</w:t>
      </w:r>
      <w:r w:rsidR="007F31C1">
        <w:t xml:space="preserve"> </w:t>
      </w:r>
      <w:r w:rsidR="00662CF9">
        <w:t xml:space="preserve">used to test toxicity </w:t>
      </w:r>
      <w:r w:rsidR="00503EBA">
        <w:t xml:space="preserve">must be </w:t>
      </w:r>
      <w:r w:rsidR="00662CF9">
        <w:t>standardized in some way so as not to confound comparisons</w:t>
      </w:r>
      <w:r w:rsidR="00503EBA">
        <w:t xml:space="preserve"> </w:t>
      </w:r>
      <w:r w:rsidR="006401C4">
        <w:fldChar w:fldCharType="begin"/>
      </w:r>
      <w:r w:rsidR="006401C4">
        <w:instrText xml:space="preserve"> ADDIN EN.CITE &lt;EndNote&gt;&lt;Cite&gt;&lt;Author&gt;Barlow&lt;/Author&gt;&lt;Year&gt;2009&lt;/Year&gt;&lt;RecNum&gt;2&lt;/RecNum&gt;&lt;DisplayText&gt;(5)&lt;/DisplayText&gt;&lt;record&gt;&lt;rec-number&gt;2&lt;/rec-number&gt;&lt;foreign-keys&gt;&lt;key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6401C4">
        <w:fldChar w:fldCharType="separate"/>
      </w:r>
      <w:r w:rsidR="006401C4">
        <w:rPr>
          <w:noProof/>
        </w:rPr>
        <w:t>(</w:t>
      </w:r>
      <w:hyperlink w:anchor="_ENREF_5" w:tooltip="Barlow, 2009 #2" w:history="1">
        <w:r w:rsidR="00A6769B">
          <w:rPr>
            <w:noProof/>
          </w:rPr>
          <w:t>5</w:t>
        </w:r>
      </w:hyperlink>
      <w:r w:rsidR="006401C4">
        <w:rPr>
          <w:noProof/>
        </w:rPr>
        <w:t>)</w:t>
      </w:r>
      <w:r w:rsidR="006401C4">
        <w:fldChar w:fldCharType="end"/>
      </w:r>
      <w:r w:rsidR="006401C4">
        <w:t>.</w:t>
      </w:r>
      <w:r w:rsidR="00026283" w:rsidRPr="00026283">
        <w:rPr>
          <w:noProof/>
        </w:rPr>
        <w:t xml:space="preserve"> </w:t>
      </w:r>
      <w:r w:rsidR="007649D4">
        <w:t>If venom characteristics are adapted to incapacitate prey species commonly found in their diets, we might expect</w:t>
      </w:r>
      <w:r w:rsidR="00EF30B9" w:rsidRPr="00EF30B9">
        <w:t xml:space="preserve"> </w:t>
      </w:r>
      <w:r w:rsidR="00EF30B9">
        <w:t>the use model species not typical of a snake species diet would result in the underestimation of its potency</w:t>
      </w:r>
      <w:r w:rsidR="00EF30B9" w:rsidDel="00EF30B9">
        <w:t xml:space="preserve"> </w:t>
      </w:r>
      <w:r w:rsidR="007649D4">
        <w:fldChar w:fldCharType="begin"/>
      </w:r>
      <w:r w:rsidR="007649D4">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7649D4">
        <w:fldChar w:fldCharType="separate"/>
      </w:r>
      <w:r w:rsidR="007649D4">
        <w:rPr>
          <w:noProof/>
        </w:rPr>
        <w:t>(</w:t>
      </w:r>
      <w:hyperlink w:anchor="_ENREF_1" w:tooltip="Casewell, 2013 #1" w:history="1">
        <w:r w:rsidR="00A6769B">
          <w:rPr>
            <w:noProof/>
          </w:rPr>
          <w:t>1</w:t>
        </w:r>
      </w:hyperlink>
      <w:r w:rsidR="007649D4">
        <w:rPr>
          <w:noProof/>
        </w:rPr>
        <w:t>)</w:t>
      </w:r>
      <w:r w:rsidR="007649D4">
        <w:fldChar w:fldCharType="end"/>
      </w:r>
      <w:r w:rsidR="007649D4">
        <w:t>.</w:t>
      </w:r>
      <w:r w:rsidR="00EF30B9">
        <w:t xml:space="preserve"> However,</w:t>
      </w:r>
      <w:r w:rsidR="007649D4">
        <w:t xml:space="preserve"> the confounding effects of using </w:t>
      </w:r>
      <w:r w:rsidR="007D3EDC">
        <w:t xml:space="preserve">measures of potency </w:t>
      </w:r>
      <w:r w:rsidR="00F735FD">
        <w:t xml:space="preserve">on </w:t>
      </w:r>
      <w:r w:rsidR="009B3F3D">
        <w:t>standard laboratory</w:t>
      </w:r>
      <w:r w:rsidR="007649D4">
        <w:t xml:space="preserve"> model species</w:t>
      </w:r>
      <w:r w:rsidR="009B3F3D">
        <w:t xml:space="preserve"> can</w:t>
      </w:r>
      <w:r w:rsidR="007D3EDC">
        <w:t xml:space="preserve"> </w:t>
      </w:r>
      <w:r w:rsidR="009B3F3D">
        <w:t>be minimized</w:t>
      </w:r>
      <w:r w:rsidR="007649D4">
        <w:t xml:space="preserve"> by controlling for the </w:t>
      </w:r>
      <w:proofErr w:type="spellStart"/>
      <w:r w:rsidR="007649D4">
        <w:t>phylogentic</w:t>
      </w:r>
      <w:proofErr w:type="spellEnd"/>
      <w:r w:rsidR="007649D4">
        <w:t xml:space="preserve"> distance between the model species and those prey species naturally found in the </w:t>
      </w:r>
      <w:proofErr w:type="gramStart"/>
      <w:r w:rsidR="00F735FD">
        <w:t>snakes</w:t>
      </w:r>
      <w:proofErr w:type="gramEnd"/>
      <w:r w:rsidR="007649D4">
        <w:t xml:space="preserve"> diet</w:t>
      </w:r>
      <w:r w:rsidR="007D3EDC">
        <w:t>.</w:t>
      </w:r>
      <w:r w:rsidR="00F735FD">
        <w:t xml:space="preserve"> Furthermore,</w:t>
      </w:r>
      <w:r w:rsidR="007D3EDC">
        <w:t xml:space="preserve"> </w:t>
      </w:r>
      <w:r w:rsidR="00F735FD">
        <w:t>t</w:t>
      </w:r>
      <w:r w:rsidR="007D3EDC">
        <w:t>his approach not only</w:t>
      </w:r>
      <w:r w:rsidR="00F735FD">
        <w:t xml:space="preserve"> provides for the corrections to</w:t>
      </w:r>
      <w:r w:rsidR="007D3EDC">
        <w:t xml:space="preserve"> allow for comparisons across species with diverse diets</w:t>
      </w:r>
      <w:r w:rsidR="009B3F3D">
        <w:t xml:space="preserve"> but also act</w:t>
      </w:r>
      <w:r w:rsidR="00F735FD">
        <w:t>s</w:t>
      </w:r>
      <w:r w:rsidR="009B3F3D">
        <w:t xml:space="preserve"> as a test of whether venom</w:t>
      </w:r>
      <w:r w:rsidR="00F735FD">
        <w:t xml:space="preserve"> evolution results in </w:t>
      </w:r>
      <w:r w:rsidR="007D3EDC">
        <w:t>prey-specific</w:t>
      </w:r>
      <w:r w:rsidR="00F735FD">
        <w:t xml:space="preserve"> characteristics </w:t>
      </w:r>
      <w:r w:rsidR="007D3EDC">
        <w:t>in general.</w:t>
      </w:r>
      <w:r w:rsidR="00DF4A92" w:rsidRPr="00DF4A92">
        <w:rPr>
          <w:rFonts w:eastAsia="Times New Roman"/>
        </w:rPr>
        <w:t xml:space="preserve"> </w:t>
      </w:r>
    </w:p>
    <w:p w14:paraId="5C7D3B32" w14:textId="35945C89" w:rsidR="00E91DBC" w:rsidRDefault="00811A5F" w:rsidP="00DF4A92">
      <w:pPr>
        <w:spacing w:line="360" w:lineRule="auto"/>
        <w:ind w:firstLine="720"/>
      </w:pPr>
      <w:r>
        <w:t>W</w:t>
      </w:r>
      <w:r w:rsidR="00246415">
        <w:t xml:space="preserve">hether </w:t>
      </w:r>
      <w:r>
        <w:t>snake venom potency is</w:t>
      </w:r>
      <w:r w:rsidR="00246415">
        <w:t xml:space="preserve"> prey-specific </w:t>
      </w:r>
      <w:r>
        <w:t>as a</w:t>
      </w:r>
      <w:r w:rsidR="00246415">
        <w:t xml:space="preserve"> general rule has been the subject </w:t>
      </w:r>
      <w:r w:rsidR="00801760">
        <w:t xml:space="preserve">of </w:t>
      </w:r>
      <w:r w:rsidR="00246415">
        <w:t xml:space="preserve">much debate </w:t>
      </w:r>
      <w:r w:rsidR="00AF2630">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00AF2630">
        <w:instrText xml:space="preserve"> ADDIN EN.CITE </w:instrText>
      </w:r>
      <w:r w:rsidR="00AF2630">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00AF2630">
        <w:instrText xml:space="preserve"> ADDIN EN.CITE.DATA </w:instrText>
      </w:r>
      <w:r w:rsidR="00AF2630">
        <w:fldChar w:fldCharType="end"/>
      </w:r>
      <w:r w:rsidR="00AF2630">
        <w:fldChar w:fldCharType="separate"/>
      </w:r>
      <w:r w:rsidR="00AF2630">
        <w:rPr>
          <w:noProof/>
        </w:rPr>
        <w:t>(</w:t>
      </w:r>
      <w:hyperlink w:anchor="_ENREF_9" w:tooltip="Sasa, 1999 #3" w:history="1">
        <w:r w:rsidR="00A6769B">
          <w:rPr>
            <w:noProof/>
          </w:rPr>
          <w:t>9-11</w:t>
        </w:r>
      </w:hyperlink>
      <w:r w:rsidR="00AF2630">
        <w:rPr>
          <w:noProof/>
        </w:rPr>
        <w:t>)</w:t>
      </w:r>
      <w:r w:rsidR="00AF2630">
        <w:fldChar w:fldCharType="end"/>
      </w:r>
      <w:r w:rsidR="00246415">
        <w:t xml:space="preserve">. </w:t>
      </w:r>
      <w:r>
        <w:t>W</w:t>
      </w:r>
      <w:r w:rsidR="007E0F05">
        <w:t xml:space="preserve">hile </w:t>
      </w:r>
      <w:r w:rsidR="00246415">
        <w:t>prey</w:t>
      </w:r>
      <w:r w:rsidR="007E0F05">
        <w:t>-</w:t>
      </w:r>
      <w:r w:rsidR="00246415">
        <w:t xml:space="preserve">specificity has been </w:t>
      </w:r>
      <w:r w:rsidR="00C35088">
        <w:rPr>
          <w:lang w:val="en-IE"/>
        </w:rPr>
        <w:t>demonstrated in</w:t>
      </w:r>
      <w:r w:rsidR="001F2CBE">
        <w:rPr>
          <w:lang w:val="en-IE"/>
        </w:rPr>
        <w:t xml:space="preserve"> several groups</w:t>
      </w:r>
      <w:r w:rsidR="00C771C6">
        <w:rPr>
          <w:lang w:val="en-IE"/>
        </w:rPr>
        <w:t xml:space="preserve"> </w:t>
      </w:r>
      <w:r w:rsidR="0020389D">
        <w:fldChar w:fldCharType="begin">
          <w:fldData xml:space="preserve">PEVuZE5vdGU+PENpdGU+PEF1dGhvcj5CYXJsb3c8L0F1dGhvcj48WWVhcj4yMDA5PC9ZZWFyPjxS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==
</w:fldData>
        </w:fldChar>
      </w:r>
      <w:r w:rsidR="0020389D">
        <w:instrText xml:space="preserve"> ADDIN EN.CITE </w:instrText>
      </w:r>
      <w:r w:rsidR="0020389D">
        <w:fldChar w:fldCharType="begin">
          <w:fldData xml:space="preserve">PEVuZE5vdGU+PENpdGU+PEF1dGhvcj5CYXJsb3c8L0F1dGhvcj48WWVhcj4yMDA5PC9ZZWFyPjxS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==
</w:fldData>
        </w:fldChar>
      </w:r>
      <w:r w:rsidR="0020389D">
        <w:instrText xml:space="preserve"> ADDIN EN.CITE.DATA </w:instrText>
      </w:r>
      <w:r w:rsidR="0020389D">
        <w:fldChar w:fldCharType="end"/>
      </w:r>
      <w:r w:rsidR="0020389D">
        <w:fldChar w:fldCharType="separate"/>
      </w:r>
      <w:r w:rsidR="0020389D">
        <w:rPr>
          <w:noProof/>
        </w:rPr>
        <w:t>(</w:t>
      </w:r>
      <w:hyperlink w:anchor="_ENREF_5" w:tooltip="Barlow, 2009 #2" w:history="1">
        <w:r w:rsidR="00A6769B">
          <w:rPr>
            <w:noProof/>
          </w:rPr>
          <w:t>5-8</w:t>
        </w:r>
      </w:hyperlink>
      <w:r w:rsidR="0020389D">
        <w:rPr>
          <w:noProof/>
        </w:rPr>
        <w:t xml:space="preserve">, </w:t>
      </w:r>
      <w:hyperlink w:anchor="_ENREF_20" w:tooltip="Richards, 2012 #12" w:history="1">
        <w:r w:rsidR="00A6769B">
          <w:rPr>
            <w:noProof/>
          </w:rPr>
          <w:t>20</w:t>
        </w:r>
      </w:hyperlink>
      <w:r w:rsidR="0020389D">
        <w:rPr>
          <w:noProof/>
        </w:rPr>
        <w:t>)</w:t>
      </w:r>
      <w:r w:rsidR="0020389D">
        <w:fldChar w:fldCharType="end"/>
      </w:r>
      <w:r w:rsidR="00C35088">
        <w:t xml:space="preserve">, other </w:t>
      </w:r>
      <w:r w:rsidR="00503EBA">
        <w:t xml:space="preserve">examples </w:t>
      </w:r>
      <w:r w:rsidR="00C35088">
        <w:t>have</w:t>
      </w:r>
      <w:r w:rsidR="00254F66">
        <w:t xml:space="preserve"> shown </w:t>
      </w:r>
      <w:r w:rsidR="00C35088">
        <w:t>either no relationship between prey and venom lethality</w:t>
      </w:r>
      <w:r w:rsidR="00C771C6">
        <w:t xml:space="preserve"> </w:t>
      </w:r>
      <w:r w:rsidR="00C35088">
        <w:fldChar w:fldCharType="begin"/>
      </w:r>
      <w:r w:rsidR="0020389D">
        <w:instrText xml:space="preserve"> ADDIN EN.CITE &lt;EndNote&gt;&lt;Cite&gt;&lt;Author&gt;Williams&lt;/Author&gt;&lt;Year&gt;1988&lt;/Year&gt;&lt;RecNum&gt;23&lt;/RecNum&gt;&lt;DisplayText&gt;(21)&lt;/DisplayText&gt;&lt;record&gt;&lt;rec-number&gt;23&lt;/rec-number&gt;&lt;foreign-keys&gt;&lt;key app="EN" db-id="ax5t9ztwnxe5f8edetnp2tzne0aaff55ftr5" timestamp="1457360788"&gt;23&lt;/key&gt;&lt;/foreign-keys&gt;&lt;ref-type name="Journal Article"&gt;17&lt;/ref-type&gt;&lt;contributors&gt;&lt;authors&gt;&lt;author&gt;Williams, V&lt;/author&gt;&lt;author&gt;White, J&lt;/author&gt;&lt;author&gt;Schwaner, TD&lt;/author&gt;&lt;author&gt;Sparrow, A&lt;/author&gt;&lt;/authors&gt;&lt;/contributors&gt;&lt;titles&gt;&lt;title&gt;Variation in venom proteins from isolated populations of tiger snakes (Notechis ater niger, N. scutatus) in South Australia&lt;/title&gt;&lt;secondary-title&gt;Toxicon&lt;/secondary-title&gt;&lt;/titles&gt;&lt;periodical&gt;&lt;full-title&gt;Toxicon&lt;/full-title&gt;&lt;/periodical&gt;&lt;pages&gt;1067-1075&lt;/pages&gt;&lt;volume&gt;26&lt;/volume&gt;&lt;number&gt;11&lt;/number&gt;&lt;dates&gt;&lt;year&gt;1988&lt;/year&gt;&lt;/dates&gt;&lt;isbn&gt;0041-0101&lt;/isbn&gt;&lt;urls&gt;&lt;/urls&gt;&lt;/record&gt;&lt;/Cite&gt;&lt;/EndNote&gt;</w:instrText>
      </w:r>
      <w:r w:rsidR="00C35088">
        <w:fldChar w:fldCharType="separate"/>
      </w:r>
      <w:r w:rsidR="0020389D">
        <w:rPr>
          <w:noProof/>
        </w:rPr>
        <w:t>(</w:t>
      </w:r>
      <w:hyperlink w:anchor="_ENREF_21" w:tooltip="Williams, 1988 #23" w:history="1">
        <w:r w:rsidR="00A6769B">
          <w:rPr>
            <w:noProof/>
          </w:rPr>
          <w:t>21</w:t>
        </w:r>
      </w:hyperlink>
      <w:r w:rsidR="0020389D">
        <w:rPr>
          <w:noProof/>
        </w:rPr>
        <w:t>)</w:t>
      </w:r>
      <w:r w:rsidR="00C35088">
        <w:fldChar w:fldCharType="end"/>
      </w:r>
      <w:r w:rsidR="00254F66">
        <w:t>,</w:t>
      </w:r>
      <w:r w:rsidR="00C35088">
        <w:t xml:space="preserve"> or case</w:t>
      </w:r>
      <w:r w:rsidR="00246415">
        <w:t>s</w:t>
      </w:r>
      <w:r w:rsidR="00C35088">
        <w:t xml:space="preserve"> were</w:t>
      </w:r>
      <w:r w:rsidR="00503EBA">
        <w:t xml:space="preserve"> the</w:t>
      </w:r>
      <w:r w:rsidR="00C35088">
        <w:t xml:space="preserve"> prey </w:t>
      </w:r>
      <w:r w:rsidR="00246415">
        <w:t xml:space="preserve">species </w:t>
      </w:r>
      <w:r w:rsidR="00C35088">
        <w:t xml:space="preserve">have evolved </w:t>
      </w:r>
      <w:r w:rsidR="00246415">
        <w:t xml:space="preserve">tolerance </w:t>
      </w:r>
      <w:r w:rsidR="00C35088">
        <w:t xml:space="preserve">towards their </w:t>
      </w:r>
      <w:r w:rsidR="00C35088" w:rsidRPr="00D77682">
        <w:rPr>
          <w:color w:val="000000" w:themeColor="text1"/>
        </w:rPr>
        <w:t>predators venoms</w:t>
      </w:r>
      <w:r w:rsidR="00801760" w:rsidRPr="00D77682">
        <w:rPr>
          <w:color w:val="000000" w:themeColor="text1"/>
        </w:rPr>
        <w:t xml:space="preserve"> </w:t>
      </w:r>
      <w:r w:rsidR="007C3CB7" w:rsidRPr="00D77682">
        <w:rPr>
          <w:color w:val="000000" w:themeColor="text1"/>
        </w:rPr>
        <w:fldChar w:fldCharType="begin"/>
      </w:r>
      <w:r w:rsidR="0020389D" w:rsidRPr="00D77682">
        <w:rPr>
          <w:color w:val="000000" w:themeColor="text1"/>
        </w:rPr>
        <w:instrText xml:space="preserve"> ADDIN EN.CITE &lt;EndNote&gt;&lt;Cite&gt;&lt;Author&gt;Heatwole&lt;/Author&gt;&lt;Year&gt;1995&lt;/Year&gt;&lt;RecNum&gt;25&lt;/RecNum&gt;&lt;DisplayText&gt;(22, 23)&lt;/DisplayText&gt;&lt;record&gt;&lt;rec-number&gt;25&lt;/rec-number&gt;&lt;foreign-keys&gt;&lt;key app="EN" db-id="ax5t9ztwnxe5f8edetnp2tzne0aaff55ftr5" timestamp="1457366261"&gt;25&lt;/key&gt;&lt;/foreign-keys&gt;&lt;ref-type name="Journal Article"&gt;17&lt;/ref-type&gt;&lt;contributors&gt;&lt;authors&gt;&lt;author&gt;Heatwole, Harold&lt;/author&gt;&lt;author&gt;Poran, Naomie S&lt;/author&gt;&lt;/authors&gt;&lt;/contributors&gt;&lt;titles&gt;&lt;title&gt;Resistances of sympatric and allopatric eels to sea snake venoms&lt;/title&gt;&lt;secondary-title&gt;Copeia&lt;/secondary-title&gt;&lt;/titles&gt;&lt;periodical&gt;&lt;full-title&gt;Copeia&lt;/full-title&gt;&lt;/periodical&gt;&lt;pages&gt;136-147&lt;/pages&gt;&lt;dates&gt;&lt;year&gt;1995&lt;/year&gt;&lt;/dates&gt;&lt;isbn&gt;0045-8511&lt;/isbn&gt;&lt;urls&gt;&lt;/urls&gt;&lt;/record&gt;&lt;/Cite&gt;&lt;Cite&gt;&lt;Author&gt;Voss&lt;/Author&gt;&lt;Year&gt;2013&lt;/Year&gt;&lt;RecNum&gt;6&lt;/RecNum&gt;&lt;record&gt;&lt;rec-number&gt;6&lt;/rec-number&gt;&lt;foreign-keys&gt;&lt;key app="EN" db-id="ax5t9ztwnxe5f8edetnp2tzne0aaff55ftr5" timestamp="1457288662"&gt;6&lt;/key&gt;&lt;/foreign-keys&gt;&lt;ref-type name="Journal Article"&gt;17&lt;/ref-type&gt;&lt;contributors&gt;&lt;authors&gt;&lt;author&gt;Voss, Robert S&lt;/author&gt;&lt;/authors&gt;&lt;/contributors&gt;&lt;titles&gt;&lt;title&gt;Opossums (Mammalia: Didelphidae) in the diets of Neotropical pitvipers (Serpentes: Crotalinae): Evidence for alternative coevolutionary outcomes?&lt;/title&gt;&lt;secondary-title&gt;Toxicon&lt;/secondary-title&gt;&lt;/titles&gt;&lt;periodical&gt;&lt;full-title&gt;Toxicon&lt;/full-title&gt;&lt;/periodical&gt;&lt;pages&gt;1-6&lt;/pages&gt;&lt;volume&gt;66&lt;/volume&gt;&lt;dates&gt;&lt;year&gt;2013&lt;/year&gt;&lt;/dates&gt;&lt;isbn&gt;0041-0101&lt;/isbn&gt;&lt;urls&gt;&lt;/urls&gt;&lt;/record&gt;&lt;/Cite&gt;&lt;/EndNote&gt;</w:instrText>
      </w:r>
      <w:r w:rsidR="007C3CB7" w:rsidRPr="00D77682">
        <w:rPr>
          <w:color w:val="000000" w:themeColor="text1"/>
        </w:rPr>
        <w:fldChar w:fldCharType="separate"/>
      </w:r>
      <w:r w:rsidR="0020389D" w:rsidRPr="00D77682">
        <w:rPr>
          <w:noProof/>
          <w:color w:val="000000" w:themeColor="text1"/>
        </w:rPr>
        <w:t>(</w:t>
      </w:r>
      <w:hyperlink w:anchor="_ENREF_22" w:tooltip="Heatwole, 1995 #25" w:history="1">
        <w:r w:rsidR="00A6769B" w:rsidRPr="00D77682">
          <w:rPr>
            <w:noProof/>
            <w:color w:val="000000" w:themeColor="text1"/>
          </w:rPr>
          <w:t>22</w:t>
        </w:r>
      </w:hyperlink>
      <w:r w:rsidR="0020389D" w:rsidRPr="00D77682">
        <w:rPr>
          <w:noProof/>
          <w:color w:val="000000" w:themeColor="text1"/>
        </w:rPr>
        <w:t xml:space="preserve">, </w:t>
      </w:r>
      <w:hyperlink w:anchor="_ENREF_23" w:tooltip="Voss, 2013 #6" w:history="1">
        <w:r w:rsidR="00A6769B" w:rsidRPr="00D77682">
          <w:rPr>
            <w:noProof/>
            <w:color w:val="000000" w:themeColor="text1"/>
          </w:rPr>
          <w:t>23</w:t>
        </w:r>
      </w:hyperlink>
      <w:r w:rsidR="0020389D" w:rsidRPr="00D77682">
        <w:rPr>
          <w:noProof/>
          <w:color w:val="000000" w:themeColor="text1"/>
        </w:rPr>
        <w:t>)</w:t>
      </w:r>
      <w:r w:rsidR="007C3CB7" w:rsidRPr="00D77682">
        <w:rPr>
          <w:color w:val="000000" w:themeColor="text1"/>
        </w:rPr>
        <w:fldChar w:fldCharType="end"/>
      </w:r>
      <w:r w:rsidR="00C35088" w:rsidRPr="00D77682">
        <w:rPr>
          <w:color w:val="000000" w:themeColor="text1"/>
        </w:rPr>
        <w:t xml:space="preserve">. </w:t>
      </w:r>
      <w:r w:rsidR="00C771C6" w:rsidRPr="00D77682">
        <w:rPr>
          <w:color w:val="000000" w:themeColor="text1"/>
        </w:rPr>
        <w:t xml:space="preserve">Of these outcomes </w:t>
      </w:r>
      <w:r w:rsidR="007C7F34" w:rsidRPr="00D77682">
        <w:rPr>
          <w:color w:val="000000" w:themeColor="text1"/>
        </w:rPr>
        <w:t>predator-prey arms race dynamics</w:t>
      </w:r>
      <w:r w:rsidR="0020389D" w:rsidRPr="00D77682">
        <w:rPr>
          <w:color w:val="000000" w:themeColor="text1"/>
        </w:rPr>
        <w:t xml:space="preserve"> </w:t>
      </w:r>
      <w:r w:rsidR="0020389D" w:rsidRPr="00D77682">
        <w:rPr>
          <w:color w:val="000000" w:themeColor="text1"/>
        </w:rPr>
        <w:fldChar w:fldCharType="begin"/>
      </w:r>
      <w:r w:rsidR="0020389D" w:rsidRPr="00D77682">
        <w:rPr>
          <w:color w:val="000000" w:themeColor="text1"/>
        </w:rPr>
        <w:instrText xml:space="preserve"> ADDIN EN.CITE &lt;EndNote&gt;&lt;Cite&gt;&lt;Author&gt;Van Valen&lt;/Author&gt;&lt;Year&gt;1973&lt;/Year&gt;&lt;RecNum&gt;96&lt;/RecNum&gt;&lt;DisplayText&gt;(24)&lt;/DisplayText&gt;&lt;record&gt;&lt;rec-number&gt;96&lt;/rec-number&gt;&lt;foreign-keys&gt;&lt;key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20389D" w:rsidRPr="00D77682">
        <w:rPr>
          <w:color w:val="000000" w:themeColor="text1"/>
        </w:rPr>
        <w:fldChar w:fldCharType="separate"/>
      </w:r>
      <w:r w:rsidR="0020389D" w:rsidRPr="00D77682">
        <w:rPr>
          <w:noProof/>
          <w:color w:val="000000" w:themeColor="text1"/>
        </w:rPr>
        <w:t>(</w:t>
      </w:r>
      <w:hyperlink w:anchor="_ENREF_24" w:tooltip="Van Valen, 1973 #96" w:history="1">
        <w:r w:rsidR="00A6769B" w:rsidRPr="00D77682">
          <w:rPr>
            <w:noProof/>
            <w:color w:val="000000" w:themeColor="text1"/>
          </w:rPr>
          <w:t>24</w:t>
        </w:r>
      </w:hyperlink>
      <w:r w:rsidR="0020389D" w:rsidRPr="00D77682">
        <w:rPr>
          <w:noProof/>
          <w:color w:val="000000" w:themeColor="text1"/>
        </w:rPr>
        <w:t>)</w:t>
      </w:r>
      <w:r w:rsidR="0020389D" w:rsidRPr="00D77682">
        <w:rPr>
          <w:color w:val="000000" w:themeColor="text1"/>
        </w:rPr>
        <w:fldChar w:fldCharType="end"/>
      </w:r>
      <w:r w:rsidR="007C7F34" w:rsidRPr="00D77682">
        <w:rPr>
          <w:color w:val="000000" w:themeColor="text1"/>
        </w:rPr>
        <w:t xml:space="preserve"> predicts cases of</w:t>
      </w:r>
      <w:r w:rsidR="00565861" w:rsidRPr="00D77682">
        <w:rPr>
          <w:color w:val="000000" w:themeColor="text1"/>
        </w:rPr>
        <w:t xml:space="preserve"> prey-specific venoms </w:t>
      </w:r>
      <w:r w:rsidR="007C7F34" w:rsidRPr="00D77682">
        <w:rPr>
          <w:color w:val="000000" w:themeColor="text1"/>
        </w:rPr>
        <w:t>and</w:t>
      </w:r>
      <w:r w:rsidR="00565861" w:rsidRPr="00D77682">
        <w:rPr>
          <w:color w:val="000000" w:themeColor="text1"/>
        </w:rPr>
        <w:t xml:space="preserve"> the evolution of prey tolerances</w:t>
      </w:r>
      <w:r w:rsidR="00D77682">
        <w:rPr>
          <w:color w:val="000000" w:themeColor="text1"/>
        </w:rPr>
        <w:t xml:space="preserve"> depending on the level of selection on both predator and prey</w:t>
      </w:r>
      <w:r w:rsidR="007C7F34" w:rsidRPr="00D77682">
        <w:rPr>
          <w:color w:val="000000" w:themeColor="text1"/>
        </w:rPr>
        <w:t xml:space="preserve"> </w:t>
      </w:r>
      <w:r w:rsidR="00D77682" w:rsidRPr="00D77682">
        <w:rPr>
          <w:color w:val="000000" w:themeColor="text1"/>
        </w:rPr>
        <w:fldChar w:fldCharType="begin"/>
      </w:r>
      <w:r w:rsidR="00D77682" w:rsidRPr="00D77682">
        <w:rPr>
          <w:color w:val="000000" w:themeColor="text1"/>
        </w:rPr>
        <w:instrText xml:space="preserve"> ADDIN EN.CITE &lt;EndNote&gt;&lt;Cite&gt;&lt;Author&gt;Van Valen&lt;/Author&gt;&lt;Year&gt;1973&lt;/Year&gt;&lt;RecNum&gt;96&lt;/RecNum&gt;&lt;DisplayText&gt;(24)&lt;/DisplayText&gt;&lt;record&gt;&lt;rec-number&gt;96&lt;/rec-number&gt;&lt;foreign-keys&gt;&lt;key app="EN" db-id="ax5t9ztwnxe5f8edetnp2tzne0aaff55ftr5" timestamp="1467293055"&gt;96&lt;/key&gt;&lt;/foreign-keys&gt;&lt;ref-type name="Journal Article"&gt;17&lt;/ref-type&gt;&lt;contributors&gt;&lt;authors&gt;&lt;author&gt;Van Valen, Leigh&lt;/author&gt;&lt;/authors&gt;&lt;/contributors&gt;&lt;titles&gt;&lt;title&gt;A new evolutionary law&lt;/title&gt;&lt;secondary-title&gt;Evolutionary theory&lt;/secondary-title&gt;&lt;/titles&gt;&lt;periodical&gt;&lt;full-title&gt;Evolutionary theory&lt;/full-title&gt;&lt;/periodical&gt;&lt;pages&gt;1-30&lt;/pages&gt;&lt;volume&gt;1&lt;/volume&gt;&lt;dates&gt;&lt;year&gt;1973&lt;/year&gt;&lt;/dates&gt;&lt;urls&gt;&lt;/urls&gt;&lt;/record&gt;&lt;/Cite&gt;&lt;/EndNote&gt;</w:instrText>
      </w:r>
      <w:r w:rsidR="00D77682" w:rsidRPr="00D77682">
        <w:rPr>
          <w:color w:val="000000" w:themeColor="text1"/>
        </w:rPr>
        <w:fldChar w:fldCharType="separate"/>
      </w:r>
      <w:r w:rsidR="00D77682" w:rsidRPr="00D77682">
        <w:rPr>
          <w:noProof/>
          <w:color w:val="000000" w:themeColor="text1"/>
        </w:rPr>
        <w:t>(</w:t>
      </w:r>
      <w:hyperlink w:anchor="_ENREF_24" w:tooltip="Van Valen, 1973 #96" w:history="1">
        <w:r w:rsidR="00A6769B" w:rsidRPr="00D77682">
          <w:rPr>
            <w:noProof/>
            <w:color w:val="000000" w:themeColor="text1"/>
          </w:rPr>
          <w:t>24</w:t>
        </w:r>
      </w:hyperlink>
      <w:r w:rsidR="00D77682" w:rsidRPr="00D77682">
        <w:rPr>
          <w:noProof/>
          <w:color w:val="000000" w:themeColor="text1"/>
        </w:rPr>
        <w:t>)</w:t>
      </w:r>
      <w:r w:rsidR="00D77682" w:rsidRPr="00D77682">
        <w:rPr>
          <w:color w:val="000000" w:themeColor="text1"/>
        </w:rPr>
        <w:fldChar w:fldCharType="end"/>
      </w:r>
      <w:r w:rsidR="007D3EDC">
        <w:rPr>
          <w:color w:val="000000" w:themeColor="text1"/>
        </w:rPr>
        <w:t>.</w:t>
      </w:r>
      <w:r w:rsidR="00D77682" w:rsidRPr="00D77682">
        <w:rPr>
          <w:color w:val="000000" w:themeColor="text1"/>
        </w:rPr>
        <w:t xml:space="preserve"> </w:t>
      </w:r>
      <w:r w:rsidR="007D3EDC">
        <w:rPr>
          <w:color w:val="000000" w:themeColor="text1"/>
        </w:rPr>
        <w:t>In contrast</w:t>
      </w:r>
      <w:r w:rsidR="007D3EDC" w:rsidRPr="00D77682">
        <w:rPr>
          <w:color w:val="000000" w:themeColor="text1"/>
        </w:rPr>
        <w:t xml:space="preserve"> </w:t>
      </w:r>
      <w:r w:rsidR="0020389D" w:rsidRPr="00D77682">
        <w:rPr>
          <w:color w:val="000000" w:themeColor="text1"/>
        </w:rPr>
        <w:t>no relationship</w:t>
      </w:r>
      <w:r w:rsidR="00D77682" w:rsidRPr="00D77682">
        <w:rPr>
          <w:color w:val="000000" w:themeColor="text1"/>
        </w:rPr>
        <w:t xml:space="preserve"> between potency and prey identity is predicted by</w:t>
      </w:r>
      <w:r w:rsidR="007D3EDC">
        <w:rPr>
          <w:color w:val="000000" w:themeColor="text1"/>
        </w:rPr>
        <w:t xml:space="preserve"> the</w:t>
      </w:r>
      <w:r w:rsidR="00D77682" w:rsidRPr="00D77682">
        <w:rPr>
          <w:color w:val="000000" w:themeColor="text1"/>
        </w:rPr>
        <w:t xml:space="preserve"> overkill hypothesis </w:t>
      </w:r>
      <w:r w:rsidR="00D77682" w:rsidRPr="00D77682">
        <w:rPr>
          <w:color w:val="000000" w:themeColor="text1"/>
        </w:rP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00D77682" w:rsidRPr="00D77682">
        <w:rPr>
          <w:color w:val="000000" w:themeColor="text1"/>
        </w:rPr>
        <w:instrText xml:space="preserve"> ADDIN EN.CITE </w:instrText>
      </w:r>
      <w:r w:rsidR="00D77682" w:rsidRPr="00D77682">
        <w:rPr>
          <w:color w:val="000000" w:themeColor="text1"/>
        </w:rP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00D77682" w:rsidRPr="00D77682">
        <w:rPr>
          <w:color w:val="000000" w:themeColor="text1"/>
        </w:rPr>
        <w:instrText xml:space="preserve"> ADDIN EN.CITE.DATA </w:instrText>
      </w:r>
      <w:r w:rsidR="00D77682" w:rsidRPr="00D77682">
        <w:rPr>
          <w:color w:val="000000" w:themeColor="text1"/>
        </w:rPr>
      </w:r>
      <w:r w:rsidR="00D77682" w:rsidRPr="00D77682">
        <w:rPr>
          <w:color w:val="000000" w:themeColor="text1"/>
        </w:rPr>
        <w:fldChar w:fldCharType="end"/>
      </w:r>
      <w:r w:rsidR="00D77682" w:rsidRPr="00D77682">
        <w:rPr>
          <w:color w:val="000000" w:themeColor="text1"/>
        </w:rPr>
      </w:r>
      <w:r w:rsidR="00D77682" w:rsidRPr="00D77682">
        <w:rPr>
          <w:color w:val="000000" w:themeColor="text1"/>
        </w:rPr>
        <w:fldChar w:fldCharType="separate"/>
      </w:r>
      <w:r w:rsidR="00D77682" w:rsidRPr="00D77682">
        <w:rPr>
          <w:noProof/>
          <w:color w:val="000000" w:themeColor="text1"/>
        </w:rPr>
        <w:t>(</w:t>
      </w:r>
      <w:hyperlink w:anchor="_ENREF_9" w:tooltip="Sasa, 1999 #3" w:history="1">
        <w:r w:rsidR="00A6769B" w:rsidRPr="00D77682">
          <w:rPr>
            <w:noProof/>
            <w:color w:val="000000" w:themeColor="text1"/>
          </w:rPr>
          <w:t>9-11</w:t>
        </w:r>
      </w:hyperlink>
      <w:r w:rsidR="00D77682" w:rsidRPr="00D77682">
        <w:rPr>
          <w:noProof/>
          <w:color w:val="000000" w:themeColor="text1"/>
        </w:rPr>
        <w:t>)</w:t>
      </w:r>
      <w:r w:rsidR="00D77682" w:rsidRPr="00D77682">
        <w:rPr>
          <w:color w:val="000000" w:themeColor="text1"/>
        </w:rPr>
        <w:fldChar w:fldCharType="end"/>
      </w:r>
      <w:r w:rsidR="00D77682" w:rsidRPr="00D77682">
        <w:rPr>
          <w:color w:val="000000" w:themeColor="text1"/>
        </w:rPr>
        <w:t xml:space="preserve"> </w:t>
      </w:r>
      <w:r w:rsidR="007C7F34" w:rsidRPr="00D77682">
        <w:rPr>
          <w:color w:val="000000" w:themeColor="text1"/>
        </w:rPr>
        <w:t xml:space="preserve">(Figure 2). </w:t>
      </w:r>
      <w:r>
        <w:t>The</w:t>
      </w:r>
      <w:r w:rsidR="00C42698">
        <w:t xml:space="preserve"> overkill hypothesis</w:t>
      </w:r>
      <w:r w:rsidR="00C771C6">
        <w:t xml:space="preserve"> </w:t>
      </w:r>
      <w:r w:rsidR="00F34212">
        <w:t xml:space="preserve">is based on the </w:t>
      </w:r>
      <w:r w:rsidR="00F735FD">
        <w:t xml:space="preserve">observation </w:t>
      </w:r>
      <w:r>
        <w:t xml:space="preserve">that </w:t>
      </w:r>
      <w:r w:rsidR="00565861">
        <w:t>venom</w:t>
      </w:r>
      <w:r w:rsidR="00F735FD">
        <w:t>s</w:t>
      </w:r>
      <w:r w:rsidR="00565861">
        <w:t xml:space="preserve"> </w:t>
      </w:r>
      <w:r>
        <w:t xml:space="preserve">often </w:t>
      </w:r>
      <w:r w:rsidR="00F735FD">
        <w:t xml:space="preserve">display </w:t>
      </w:r>
      <w:r w:rsidR="00565861">
        <w:t>levels of lethality far in excess of</w:t>
      </w:r>
      <w:r w:rsidR="003D5BE1">
        <w:t xml:space="preserve"> the</w:t>
      </w:r>
      <w:r w:rsidR="00565861">
        <w:t xml:space="preserve"> requirements </w:t>
      </w:r>
      <w:r>
        <w:t>need</w:t>
      </w:r>
      <w:r w:rsidR="00F34212">
        <w:t>ed</w:t>
      </w:r>
      <w:r>
        <w:t xml:space="preserve"> to kill </w:t>
      </w:r>
      <w:r w:rsidR="00F34212">
        <w:t>prey</w:t>
      </w:r>
      <w:r w:rsidR="007A5AF6">
        <w:t xml:space="preserve"> (Figure 1)</w:t>
      </w:r>
      <w:r w:rsidR="00F34212">
        <w:t>,</w:t>
      </w:r>
      <w:r w:rsidR="003D5BE1">
        <w:t xml:space="preserve"> resulting in</w:t>
      </w:r>
      <w:r w:rsidR="00F735FD">
        <w:t xml:space="preserve"> </w:t>
      </w:r>
      <w:r w:rsidR="00565861">
        <w:t>predator-prey dynamics play</w:t>
      </w:r>
      <w:r w:rsidR="003D5BE1">
        <w:t>ing</w:t>
      </w:r>
      <w:r w:rsidR="00565861">
        <w:t xml:space="preserve"> a minor role in</w:t>
      </w:r>
      <w:r w:rsidR="00F34212">
        <w:t xml:space="preserve"> the evolution</w:t>
      </w:r>
      <w:r w:rsidR="00565861">
        <w:t xml:space="preserve"> </w:t>
      </w:r>
      <w:r w:rsidR="00F44134">
        <w:t xml:space="preserve">of </w:t>
      </w:r>
      <w:r w:rsidR="00F34212">
        <w:t xml:space="preserve">venom </w:t>
      </w:r>
      <w:r w:rsidR="00565861">
        <w:t>potency</w:t>
      </w:r>
      <w:r w:rsidR="003D5BE1">
        <w:t xml:space="preserve"> due to weak selection</w:t>
      </w:r>
      <w:r w:rsidR="007C7F34">
        <w:t>.</w:t>
      </w:r>
      <w:r w:rsidR="007A5AF6">
        <w:t xml:space="preserve"> As </w:t>
      </w:r>
      <w:r w:rsidR="00F44134">
        <w:t>these hypotheses</w:t>
      </w:r>
      <w:r w:rsidR="007A5AF6">
        <w:t xml:space="preserve"> predict different outcomes when non-native species are used to test potency, the inclusion of the phylogenetic distance between the model species and natural prey not only allows </w:t>
      </w:r>
      <w:r w:rsidR="00F44134">
        <w:t>comparison across species</w:t>
      </w:r>
      <w:r w:rsidR="007A5AF6">
        <w:t xml:space="preserve"> but</w:t>
      </w:r>
      <w:r w:rsidR="00F44134">
        <w:t xml:space="preserve"> also</w:t>
      </w:r>
      <w:r w:rsidR="007A5AF6">
        <w:t xml:space="preserve"> provides a test between these competing hypothesis (Figure 2). In particular,</w:t>
      </w:r>
      <w:r w:rsidR="007A5AF6" w:rsidRPr="007A5AF6">
        <w:t xml:space="preserve"> </w:t>
      </w:r>
      <w:r w:rsidR="007A5AF6">
        <w:t xml:space="preserve">no relationship between venom potency </w:t>
      </w:r>
      <w:proofErr w:type="spellStart"/>
      <w:r w:rsidR="007A5AF6">
        <w:t>phylogentic</w:t>
      </w:r>
      <w:proofErr w:type="spellEnd"/>
      <w:r w:rsidR="007A5AF6">
        <w:t xml:space="preserve"> distance, would support the overkill mechanism, while if venom was evolved to be prey-specific, we would be expected to see higher potencies in model species more closely related to their typical prey species (Figure 2).</w:t>
      </w:r>
    </w:p>
    <w:p w14:paraId="6770D11E" w14:textId="321F612E" w:rsidR="002B1387" w:rsidRDefault="00E91DBC" w:rsidP="00E91DBC">
      <w:pPr>
        <w:spacing w:line="360" w:lineRule="auto"/>
      </w:pPr>
      <w:r>
        <w:tab/>
        <w:t>As the ability to incapacitate prey is also determined by the amount of venom available it would also be predicted that venom volume would be under similar selective</w:t>
      </w:r>
      <w:ins w:id="0" w:author="Kevin Healy" w:date="2017-02-20T17:50:00Z">
        <w:r w:rsidR="008338EE">
          <w:t xml:space="preserve"> </w:t>
        </w:r>
      </w:ins>
      <w:r>
        <w:lastRenderedPageBreak/>
        <w:t>pressures. In particular,</w:t>
      </w:r>
      <w:r w:rsidR="007B1164">
        <w:t xml:space="preserve"> as</w:t>
      </w:r>
      <w:r>
        <w:t xml:space="preserve"> </w:t>
      </w:r>
      <w:r w:rsidR="00EA5C3E">
        <w:t>venom</w:t>
      </w:r>
      <w:r w:rsidR="000E7B97">
        <w:t xml:space="preserve"> </w:t>
      </w:r>
      <w:r w:rsidR="00AD60BB">
        <w:t>production</w:t>
      </w:r>
      <w:r w:rsidR="006A7C8F">
        <w:t xml:space="preserve"> </w:t>
      </w:r>
      <w:r w:rsidR="00AC0DD3">
        <w:t>incur</w:t>
      </w:r>
      <w:r w:rsidR="00046675">
        <w:t>s a</w:t>
      </w:r>
      <w:r w:rsidR="007B1164">
        <w:t xml:space="preserve">n energetic </w:t>
      </w:r>
      <w:r w:rsidR="000E7B97">
        <w:t>cost</w:t>
      </w:r>
      <w:r w:rsidR="00AC0DD3">
        <w:t xml:space="preserve"> </w:t>
      </w:r>
      <w:r w:rsidR="00AC0DD3">
        <w:fldChar w:fldCharType="begin"/>
      </w:r>
      <w:r w:rsidR="0020389D">
        <w:instrText xml:space="preserve"> ADDIN EN.CITE &lt;EndNote&gt;&lt;Cite&gt;&lt;Author&gt;McCue&lt;/Author&gt;&lt;Year&gt;2006&lt;/Year&gt;&lt;RecNum&gt;10&lt;/RecNum&gt;&lt;DisplayText&gt;(25)&lt;/DisplayText&gt;&lt;record&gt;&lt;rec-number&gt;10&lt;/rec-number&gt;&lt;foreign-keys&gt;&lt;key app="EN" db-id="ax5t9ztwnxe5f8edetnp2tzne0aaff55ftr5" timestamp="1457299823"&gt;10&lt;/key&gt;&lt;/foreign-keys&gt;&lt;ref-type name="Journal Article"&gt;17&lt;/ref-type&gt;&lt;contributors&gt;&lt;authors&gt;&lt;author&gt;McCue, Marshall D&lt;/author&gt;&lt;author&gt;Mason, R&lt;/author&gt;&lt;/authors&gt;&lt;/contributors&gt;&lt;titles&gt;&lt;title&gt;Cost of producing venom in three North American pitviper species&lt;/title&gt;&lt;secondary-title&gt;Copeia&lt;/secondary-title&gt;&lt;/titles&gt;&lt;periodical&gt;&lt;full-title&gt;Copeia&lt;/full-title&gt;&lt;/periodical&gt;&lt;pages&gt;818-825&lt;/pages&gt;&lt;volume&gt;2006&lt;/volume&gt;&lt;number&gt;4&lt;/number&gt;&lt;dates&gt;&lt;year&gt;2006&lt;/year&gt;&lt;/dates&gt;&lt;isbn&gt;0045-8511&lt;/isbn&gt;&lt;urls&gt;&lt;/urls&gt;&lt;/record&gt;&lt;/Cite&gt;&lt;/EndNote&gt;</w:instrText>
      </w:r>
      <w:r w:rsidR="00AC0DD3">
        <w:fldChar w:fldCharType="separate"/>
      </w:r>
      <w:r w:rsidR="0020389D">
        <w:rPr>
          <w:noProof/>
        </w:rPr>
        <w:t>(</w:t>
      </w:r>
      <w:hyperlink w:anchor="_ENREF_25" w:tooltip="McCue, 2006 #10" w:history="1">
        <w:r w:rsidR="00A6769B">
          <w:rPr>
            <w:noProof/>
          </w:rPr>
          <w:t>25</w:t>
        </w:r>
      </w:hyperlink>
      <w:r w:rsidR="0020389D">
        <w:rPr>
          <w:noProof/>
        </w:rPr>
        <w:t>)</w:t>
      </w:r>
      <w:r w:rsidR="00AC0DD3">
        <w:fldChar w:fldCharType="end"/>
      </w:r>
      <w:r w:rsidR="00E84AE9">
        <w:t xml:space="preserve"> (</w:t>
      </w:r>
      <w:r w:rsidR="00046675">
        <w:t>although t</w:t>
      </w:r>
      <w:r w:rsidR="00A24A84">
        <w:t xml:space="preserve">he level of this cost </w:t>
      </w:r>
      <w:r w:rsidR="00046675">
        <w:t xml:space="preserve">is debated </w:t>
      </w:r>
      <w:r w:rsidR="00046675">
        <w:fldChar w:fldCharType="begin"/>
      </w:r>
      <w:r w:rsidR="0020389D">
        <w:instrText xml:space="preserve"> ADDIN EN.CITE &lt;EndNote&gt;&lt;Cite&gt;&lt;Author&gt;Pintor&lt;/Author&gt;&lt;Year&gt;2010&lt;/Year&gt;&lt;RecNum&gt;27&lt;/RecNum&gt;&lt;DisplayText&gt;(26)&lt;/DisplayText&gt;&lt;record&gt;&lt;rec-number&gt;27&lt;/rec-number&gt;&lt;foreign-keys&gt;&lt;key app="EN" db-id="ax5t9ztwnxe5f8edetnp2tzne0aaff55ftr5" timestamp="1457368259"&gt;27&lt;/key&gt;&lt;/foreign-keys&gt;&lt;ref-type name="Journal Article"&gt;17&lt;/ref-type&gt;&lt;contributors&gt;&lt;authors&gt;&lt;author&gt;Pintor, Anna FV&lt;/author&gt;&lt;author&gt;Krockenberger, Andrew K&lt;/author&gt;&lt;author&gt;Seymour, Jamie E&lt;/author&gt;&lt;/authors&gt;&lt;/contributors&gt;&lt;titles&gt;&lt;title&gt;Costs of venom production in the common death adder (Acanthophis antarcticus)&lt;/title&gt;&lt;secondary-title&gt;Toxicon&lt;/secondary-title&gt;&lt;/titles&gt;&lt;periodical&gt;&lt;full-title&gt;Toxicon&lt;/full-title&gt;&lt;/periodical&gt;&lt;pages&gt;1035-1042&lt;/pages&gt;&lt;volume&gt;56&lt;/volume&gt;&lt;number&gt;6&lt;/number&gt;&lt;dates&gt;&lt;year&gt;2010&lt;/year&gt;&lt;/dates&gt;&lt;isbn&gt;0041-0101&lt;/isbn&gt;&lt;urls&gt;&lt;/urls&gt;&lt;/record&gt;&lt;/Cite&gt;&lt;/EndNote&gt;</w:instrText>
      </w:r>
      <w:r w:rsidR="00046675">
        <w:fldChar w:fldCharType="separate"/>
      </w:r>
      <w:r w:rsidR="0020389D">
        <w:rPr>
          <w:noProof/>
        </w:rPr>
        <w:t>(</w:t>
      </w:r>
      <w:hyperlink w:anchor="_ENREF_26" w:tooltip="Pintor, 2010 #27" w:history="1">
        <w:r w:rsidR="00A6769B">
          <w:rPr>
            <w:noProof/>
          </w:rPr>
          <w:t>26</w:t>
        </w:r>
      </w:hyperlink>
      <w:r w:rsidR="0020389D">
        <w:rPr>
          <w:noProof/>
        </w:rPr>
        <w:t>)</w:t>
      </w:r>
      <w:r w:rsidR="00046675">
        <w:fldChar w:fldCharType="end"/>
      </w:r>
      <w:r w:rsidR="00E84AE9">
        <w:t>)</w:t>
      </w:r>
      <w:r w:rsidR="000E7B97">
        <w:t xml:space="preserve"> and requires storage</w:t>
      </w:r>
      <w:r w:rsidR="00046675">
        <w:t>,</w:t>
      </w:r>
      <w:r w:rsidR="000E7B97">
        <w:t xml:space="preserve"> the volume of venom a snake species can produce is likely to be linked</w:t>
      </w:r>
      <w:r>
        <w:t xml:space="preserve"> to prey size and</w:t>
      </w:r>
      <w:r w:rsidR="00714724">
        <w:t xml:space="preserve"> or</w:t>
      </w:r>
      <w:r>
        <w:t xml:space="preserve"> </w:t>
      </w:r>
      <w:r w:rsidR="00BC5AB5">
        <w:t>metabolic rate</w:t>
      </w:r>
      <w:r w:rsidR="007B1164">
        <w:t xml:space="preserve">. Both prey size and metabolic rate are strongly determined by body size </w:t>
      </w:r>
      <w:r w:rsidR="00BC5AB5">
        <w:fldChar w:fldCharType="begin"/>
      </w:r>
      <w:r w:rsidR="00E848FC">
        <w:instrText xml:space="preserve"> ADDIN EN.CITE &lt;EndNote&gt;&lt;Cite&gt;&lt;Author&gt;Carbone&lt;/Author&gt;&lt;Year&gt;2014&lt;/Year&gt;&lt;RecNum&gt;93&lt;/RecNum&gt;&lt;DisplayText&gt;(9, 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Cite&gt;&lt;Author&gt;Sasa&lt;/Author&gt;&lt;Year&gt;1999&lt;/Year&gt;&lt;RecNum&gt;3&lt;/RecNum&gt;&lt;record&gt;&lt;rec-number&gt;3&lt;/rec-number&gt;&lt;foreign-keys&gt;&lt;key app="EN" db-id="ax5t9ztwnxe5f8edetnp2tzne0aaff55ftr5" timestamp="1457286239"&gt;3&lt;/key&gt;&lt;/foreign-keys&gt;&lt;ref-type name="Journal Article"&gt;17&lt;/ref-type&gt;&lt;contributors&gt;&lt;authors&gt;&lt;author&gt;Sasa, Mahmood&lt;/author&gt;&lt;/authors&gt;&lt;/contributors&gt;&lt;titles&gt;&lt;title&gt;Diet and snake venom evolution: can local selection alone explain intraspecific venom variation?&lt;/title&gt;&lt;secondary-title&gt;TOXICON-OXFORD-&lt;/secondary-title&gt;&lt;/titles&gt;&lt;periodical&gt;&lt;full-title&gt;TOXICON-OXFORD-&lt;/full-title&gt;&lt;/periodical&gt;&lt;pages&gt;249-252&lt;/pages&gt;&lt;volume&gt;37&lt;/volume&gt;&lt;dates&gt;&lt;year&gt;1999&lt;/year&gt;&lt;/dates&gt;&lt;isbn&gt;0041-0101&lt;/isbn&gt;&lt;urls&gt;&lt;/urls&gt;&lt;/record&gt;&lt;/Cite&gt;&lt;/EndNote&gt;</w:instrText>
      </w:r>
      <w:r w:rsidR="00BC5AB5">
        <w:fldChar w:fldCharType="separate"/>
      </w:r>
      <w:r w:rsidR="00E848FC">
        <w:rPr>
          <w:noProof/>
        </w:rPr>
        <w:t>(</w:t>
      </w:r>
      <w:hyperlink w:anchor="_ENREF_9" w:tooltip="Sasa, 1999 #3" w:history="1">
        <w:r w:rsidR="00A6769B">
          <w:rPr>
            <w:noProof/>
          </w:rPr>
          <w:t>9</w:t>
        </w:r>
      </w:hyperlink>
      <w:r w:rsidR="00E848FC">
        <w:rPr>
          <w:noProof/>
        </w:rPr>
        <w:t xml:space="preserve">, </w:t>
      </w:r>
      <w:hyperlink w:anchor="_ENREF_19" w:tooltip="Carbone, 2014 #93" w:history="1">
        <w:r w:rsidR="00A6769B">
          <w:rPr>
            <w:noProof/>
          </w:rPr>
          <w:t>19</w:t>
        </w:r>
      </w:hyperlink>
      <w:r w:rsidR="00E848FC">
        <w:rPr>
          <w:noProof/>
        </w:rPr>
        <w:t>)</w:t>
      </w:r>
      <w:r w:rsidR="00BC5AB5">
        <w:fldChar w:fldCharType="end"/>
      </w:r>
      <w:r w:rsidR="00E7439E">
        <w:t>.</w:t>
      </w:r>
      <w:r w:rsidR="007B1164">
        <w:t xml:space="preserve"> In terms of prey size, in general</w:t>
      </w:r>
      <w:r w:rsidR="00535369">
        <w:t xml:space="preserve"> </w:t>
      </w:r>
      <w:r w:rsidR="009751BF">
        <w:t xml:space="preserve">larger </w:t>
      </w:r>
      <w:r w:rsidR="00714724">
        <w:t xml:space="preserve">terrestrial </w:t>
      </w:r>
      <w:r w:rsidR="009751BF">
        <w:t>predators eat larger prey</w:t>
      </w:r>
      <w:r w:rsidR="009751BF" w:rsidRPr="009751BF">
        <w:t xml:space="preserve"> </w:t>
      </w:r>
      <w:r w:rsidR="009751BF">
        <w:fldChar w:fldCharType="begin"/>
      </w:r>
      <w:r w:rsidR="00E848FC">
        <w:instrText xml:space="preserve"> ADDIN EN.CITE &lt;EndNote&gt;&lt;Cite&gt;&lt;Author&gt;Carbone&lt;/Author&gt;&lt;Year&gt;2014&lt;/Year&gt;&lt;RecNum&gt;93&lt;/RecNum&gt;&lt;DisplayText&gt;(19)&lt;/DisplayText&gt;&lt;record&gt;&lt;rec-number&gt;93&lt;/rec-number&gt;&lt;foreign-keys&gt;&lt;key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9751BF">
        <w:fldChar w:fldCharType="separate"/>
      </w:r>
      <w:r w:rsidR="00E848FC">
        <w:rPr>
          <w:noProof/>
        </w:rPr>
        <w:t>(</w:t>
      </w:r>
      <w:hyperlink w:anchor="_ENREF_19" w:tooltip="Carbone, 2014 #93" w:history="1">
        <w:r w:rsidR="00A6769B">
          <w:rPr>
            <w:noProof/>
          </w:rPr>
          <w:t>19</w:t>
        </w:r>
      </w:hyperlink>
      <w:r w:rsidR="00E848FC">
        <w:rPr>
          <w:noProof/>
        </w:rPr>
        <w:t>)</w:t>
      </w:r>
      <w:r w:rsidR="009751BF">
        <w:fldChar w:fldCharType="end"/>
      </w:r>
      <w:r w:rsidR="009751BF">
        <w:t xml:space="preserve">. </w:t>
      </w:r>
      <w:r w:rsidR="007B1164">
        <w:t>I</w:t>
      </w:r>
      <w:r w:rsidR="004058B3">
        <w:t>t would</w:t>
      </w:r>
      <w:r w:rsidR="007B1164">
        <w:t xml:space="preserve"> hence</w:t>
      </w:r>
      <w:r w:rsidR="004058B3">
        <w:t xml:space="preserve"> be expected that larger snake species would need to produce larger quantities of venom to keep pace with subsequent increase</w:t>
      </w:r>
      <w:r w:rsidR="0040129F">
        <w:t>s</w:t>
      </w:r>
      <w:r w:rsidR="004058B3">
        <w:t xml:space="preserve"> in prey size</w:t>
      </w:r>
      <w:r w:rsidR="00F06B13">
        <w:t>. M</w:t>
      </w:r>
      <w:r w:rsidR="004058B3">
        <w:t>etering of venom in response to prey size seen in several species</w:t>
      </w:r>
      <w:r w:rsidR="004058B3" w:rsidDel="004058B3">
        <w:t xml:space="preserve"> </w:t>
      </w:r>
      <w:r w:rsidR="009751BF">
        <w:fldChar w:fldCharType="begin"/>
      </w:r>
      <w:r w:rsidR="0020389D">
        <w:instrText xml:space="preserve"> ADDIN EN.CITE &lt;EndNote&gt;&lt;Cite&gt;&lt;Author&gt;Hayes&lt;/Author&gt;&lt;Year&gt;1995&lt;/Year&gt;&lt;RecNum&gt;28&lt;/RecNum&gt;&lt;DisplayText&gt;(27, 28)&lt;/DisplayText&gt;&lt;record&gt;&lt;rec-number&gt;28&lt;/rec-number&gt;&lt;foreign-keys&gt;&lt;key app="EN" db-id="ax5t9ztwnxe5f8edetnp2tzne0aaff55ftr5" timestamp="1457368338"&gt;28&lt;/key&gt;&lt;/foreign-keys&gt;&lt;ref-type name="Journal Article"&gt;17&lt;/ref-type&gt;&lt;contributors&gt;&lt;authors&gt;&lt;author&gt;Hayes, William K&lt;/author&gt;&lt;/authors&gt;&lt;/contributors&gt;&lt;titles&gt;&lt;title&gt;Venom metering by juvenile prairie rattlesnakes, Crotalus v. viridis: effects of prey size and experience&lt;/title&gt;&lt;secondary-title&gt;Animal Behaviour&lt;/secondary-title&gt;&lt;/titles&gt;&lt;periodical&gt;&lt;full-title&gt;Animal Behaviour&lt;/full-title&gt;&lt;/periodical&gt;&lt;pages&gt;33-40&lt;/pages&gt;&lt;volume&gt;50&lt;/volume&gt;&lt;number&gt;1&lt;/number&gt;&lt;dates&gt;&lt;year&gt;1995&lt;/year&gt;&lt;/dates&gt;&lt;isbn&gt;0003-3472&lt;/isbn&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9751BF">
        <w:fldChar w:fldCharType="separate"/>
      </w:r>
      <w:r w:rsidR="0020389D">
        <w:rPr>
          <w:noProof/>
        </w:rPr>
        <w:t>(</w:t>
      </w:r>
      <w:hyperlink w:anchor="_ENREF_27" w:tooltip="Hayes, 1995 #28" w:history="1">
        <w:r w:rsidR="00A6769B">
          <w:rPr>
            <w:noProof/>
          </w:rPr>
          <w:t>27</w:t>
        </w:r>
      </w:hyperlink>
      <w:r w:rsidR="0020389D">
        <w:rPr>
          <w:noProof/>
        </w:rPr>
        <w:t xml:space="preserve">, </w:t>
      </w:r>
      <w:hyperlink w:anchor="_ENREF_28" w:tooltip="Hayes, 2002 #9" w:history="1">
        <w:r w:rsidR="00A6769B">
          <w:rPr>
            <w:noProof/>
          </w:rPr>
          <w:t>28</w:t>
        </w:r>
      </w:hyperlink>
      <w:r w:rsidR="0020389D">
        <w:rPr>
          <w:noProof/>
        </w:rPr>
        <w:t>)</w:t>
      </w:r>
      <w:r w:rsidR="009751BF">
        <w:fldChar w:fldCharType="end"/>
      </w:r>
      <w:r w:rsidR="00D26E0D">
        <w:t xml:space="preserve"> </w:t>
      </w:r>
      <w:r w:rsidR="00F06B13">
        <w:t xml:space="preserve">supports the presence of such selection on venom </w:t>
      </w:r>
      <w:r w:rsidR="0040129F">
        <w:t>quantity</w:t>
      </w:r>
      <w:r w:rsidR="009751BF">
        <w:t xml:space="preserve">. However, while bigger snakes are known to have larger amounts of venom in general </w:t>
      </w:r>
      <w:r w:rsidR="009751BF">
        <w:fldChar w:fldCharType="begin"/>
      </w:r>
      <w:r w:rsidR="00E42C37">
        <w:instrText xml:space="preserve"> ADDIN EN.CITE &lt;EndNote&gt;&lt;Cite&gt;&lt;Author&gt;Chippaux&lt;/Author&gt;&lt;Year&gt;1991&lt;/Year&gt;&lt;RecNum&gt;5&lt;/RecNum&gt;&lt;DisplayText&gt;(4)&lt;/DisplayText&gt;&lt;record&gt;&lt;rec-number&gt;5&lt;/rec-number&gt;&lt;foreign-keys&gt;&lt;key app="EN" db-id="ax5t9ztwnxe5f8edetnp2tzne0aaff55ftr5" timestamp="1457287487"&gt;5&lt;/key&gt;&lt;/foreign-keys&gt;&lt;ref-type name="Journal Article"&gt;17&lt;/ref-type&gt;&lt;contributors&gt;&lt;authors&gt;&lt;author&gt;Chippaux, J-P&lt;/author&gt;&lt;author&gt;Williams, Vaughn&lt;/author&gt;&lt;author&gt;White, Julian&lt;/author&gt;&lt;/authors&gt;&lt;/contributors&gt;&lt;titles&gt;&lt;title&gt;Snake venom variability: methods of study, results and interpretation&lt;/title&gt;&lt;secondary-title&gt;Toxicon&lt;/secondary-title&gt;&lt;/titles&gt;&lt;periodical&gt;&lt;full-title&gt;Toxicon&lt;/full-title&gt;&lt;/periodical&gt;&lt;pages&gt;1279-1303&lt;/pages&gt;&lt;volume&gt;29&lt;/volume&gt;&lt;number&gt;11&lt;/number&gt;&lt;dates&gt;&lt;year&gt;1991&lt;/year&gt;&lt;/dates&gt;&lt;isbn&gt;0041-0101&lt;/isbn&gt;&lt;urls&gt;&lt;/urls&gt;&lt;/record&gt;&lt;/Cite&gt;&lt;/EndNote&gt;</w:instrText>
      </w:r>
      <w:r w:rsidR="009751BF">
        <w:fldChar w:fldCharType="separate"/>
      </w:r>
      <w:r w:rsidR="00E42C37">
        <w:rPr>
          <w:noProof/>
        </w:rPr>
        <w:t>(</w:t>
      </w:r>
      <w:hyperlink w:anchor="_ENREF_4" w:tooltip="Chippaux, 1991 #5" w:history="1">
        <w:r w:rsidR="00A6769B">
          <w:rPr>
            <w:noProof/>
          </w:rPr>
          <w:t>4</w:t>
        </w:r>
      </w:hyperlink>
      <w:r w:rsidR="00E42C37">
        <w:rPr>
          <w:noProof/>
        </w:rPr>
        <w:t>)</w:t>
      </w:r>
      <w:r w:rsidR="009751BF">
        <w:fldChar w:fldCharType="end"/>
      </w:r>
      <w:r w:rsidR="009751BF">
        <w:t xml:space="preserve"> </w:t>
      </w:r>
      <w:r w:rsidR="00B52257">
        <w:t xml:space="preserve">it is not known whether venom </w:t>
      </w:r>
      <w:r w:rsidR="00D6784F">
        <w:t>yield</w:t>
      </w:r>
      <w:r w:rsidR="00B52257">
        <w:t xml:space="preserve"> scales interspecifically</w:t>
      </w:r>
      <w:r w:rsidR="00D6784F">
        <w:t xml:space="preserve"> according</w:t>
      </w:r>
      <w:r w:rsidR="00B52257">
        <w:t xml:space="preserve"> to any general pattern</w:t>
      </w:r>
      <w:r w:rsidR="009751BF">
        <w:t xml:space="preserve">. </w:t>
      </w:r>
    </w:p>
    <w:p w14:paraId="111E6510" w14:textId="77777777" w:rsidR="002B1387" w:rsidRDefault="002B1387" w:rsidP="00E91DBC">
      <w:pPr>
        <w:spacing w:line="360" w:lineRule="auto"/>
        <w:rPr>
          <w:rFonts w:eastAsiaTheme="minorEastAsia"/>
        </w:rPr>
      </w:pPr>
    </w:p>
    <w:p w14:paraId="450EC143" w14:textId="24D9DECF" w:rsidR="009751BF" w:rsidRPr="000E7B97" w:rsidRDefault="002B1387" w:rsidP="00E91DBC">
      <w:pPr>
        <w:spacing w:line="360" w:lineRule="auto"/>
      </w:pPr>
      <w:r>
        <w:rPr>
          <w:rFonts w:eastAsiaTheme="minorEastAsia"/>
        </w:rPr>
        <w:t xml:space="preserve">The overkill hypothesis would predict no relationship between venom yield and prey size, or a scaling exponent with snake mass of 0.  </w:t>
      </w:r>
      <w:r>
        <w:t xml:space="preserve">Alternatively, </w:t>
      </w:r>
      <w:r w:rsidR="002F0A8F">
        <w:t>another</w:t>
      </w:r>
      <w:r>
        <w:t xml:space="preserve"> </w:t>
      </w:r>
      <w:r w:rsidR="00E15A59">
        <w:t xml:space="preserve">prediction is that </w:t>
      </w:r>
      <w:r w:rsidR="00445032">
        <w:t xml:space="preserve">venom </w:t>
      </w:r>
      <w:r w:rsidR="00D6784F">
        <w:t>yield</w:t>
      </w:r>
      <w:r w:rsidR="00445032">
        <w:t xml:space="preserve"> increase</w:t>
      </w:r>
      <w:r w:rsidR="00E15A59">
        <w:t>s</w:t>
      </w:r>
      <w:r w:rsidR="00445032">
        <w:t xml:space="preserve"> with</w:t>
      </w:r>
      <w:r w:rsidR="00E15A59">
        <w:t xml:space="preserve"> snake</w:t>
      </w:r>
      <w:r w:rsidR="00445032">
        <w:t xml:space="preserve"> body s</w:t>
      </w:r>
      <w:r w:rsidR="00E15A59">
        <w:t>ize with an exponent relating to the</w:t>
      </w:r>
      <w:r w:rsidR="00482FA0">
        <w:t>ir</w:t>
      </w:r>
      <w:r w:rsidR="00E15A59">
        <w:t xml:space="preserve"> predator</w:t>
      </w:r>
      <w:r w:rsidR="00482FA0">
        <w:t>-</w:t>
      </w:r>
      <w:r w:rsidR="00E15A59">
        <w:t xml:space="preserve">prey </w:t>
      </w:r>
      <w:r w:rsidR="007D0C64">
        <w:t>body size scaling</w:t>
      </w:r>
      <w:r w:rsidR="0040129F">
        <w:t xml:space="preserve"> such</w:t>
      </w:r>
      <w:r w:rsidR="00A30B5D">
        <w:t xml:space="preserve"> as described by</w:t>
      </w:r>
      <w:r w:rsidR="009751BF">
        <w:t xml:space="preserve"> </w:t>
      </w:r>
      <w:r w:rsidR="00A30B5D">
        <w:t>(</w:t>
      </w:r>
      <w:r w:rsidR="009751BF">
        <w:t>equation 1</w:t>
      </w:r>
      <w:r w:rsidR="00A30B5D">
        <w:t>)</w:t>
      </w:r>
      <w:r w:rsidR="009751BF">
        <w:t>;</w:t>
      </w:r>
    </w:p>
    <w:p w14:paraId="621901A0" w14:textId="77777777" w:rsidR="009751BF" w:rsidRPr="00523C36" w:rsidRDefault="00D46FF2" w:rsidP="009751BF">
      <w:pPr>
        <w:spacing w:line="360" w:lineRule="auto"/>
        <w:jc w:val="center"/>
      </w:pPr>
      <m:oMath>
        <m:sSub>
          <m:sSubPr>
            <m:ctrlPr>
              <w:rPr>
                <w:rFonts w:ascii="Cambria Math" w:hAnsi="Cambria Math"/>
                <w:i/>
              </w:rPr>
            </m:ctrlPr>
          </m:sSubPr>
          <m:e>
            <m:r>
              <w:rPr>
                <w:rFonts w:ascii="Cambria Math" w:hAnsi="Cambria Math"/>
              </w:rPr>
              <m:t>M</m:t>
            </m:r>
          </m:e>
          <m:sub>
            <m:r>
              <w:rPr>
                <w:rFonts w:ascii="Cambria Math" w:hAnsi="Cambria Math"/>
              </w:rPr>
              <m:t>prey</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9751BF">
        <w:t xml:space="preserve"> </w:t>
      </w:r>
    </w:p>
    <w:p w14:paraId="30C18CF0" w14:textId="3D160878" w:rsidR="00725A8B" w:rsidRPr="00031018" w:rsidRDefault="009751BF" w:rsidP="00335B4A">
      <w:pPr>
        <w:spacing w:line="360" w:lineRule="auto"/>
      </w:pPr>
      <w:r>
        <w:t>W</w:t>
      </w:r>
      <w:r w:rsidR="00B11E9A">
        <w:t>h</w:t>
      </w:r>
      <w:r>
        <w:t>ere</w:t>
      </w:r>
      <w:r w:rsidR="00B52257">
        <w:t xml:space="preserve"> for snakes</w:t>
      </w:r>
      <w:r>
        <w:t xml:space="preserve"> the scaling exponent </w:t>
      </w:r>
      <w:r w:rsidRPr="00046675">
        <w:rPr>
          <w:i/>
        </w:rPr>
        <w:t>a</w:t>
      </w:r>
      <w:r>
        <w:t xml:space="preserve"> is </w:t>
      </w:r>
      <w:r w:rsidRPr="001E64EB">
        <w:rPr>
          <w:color w:val="000000" w:themeColor="text1"/>
        </w:rPr>
        <w:t>approximately 0.</w:t>
      </w:r>
      <w:r w:rsidR="00924429">
        <w:rPr>
          <w:color w:val="000000" w:themeColor="text1"/>
        </w:rPr>
        <w:t>68</w:t>
      </w:r>
      <w:r w:rsidR="004058B3">
        <w:rPr>
          <w:color w:val="000000" w:themeColor="text1"/>
        </w:rPr>
        <w:t xml:space="preserve"> </w:t>
      </w:r>
      <w:r w:rsidR="004058B3">
        <w:fldChar w:fldCharType="begin"/>
      </w:r>
      <w:r w:rsidR="00E848FC">
        <w:instrText xml:space="preserve"> ADDIN EN.CITE &lt;EndNote&gt;&lt;Cite&gt;&lt;Author&gt;Carbone&lt;/Author&gt;&lt;Year&gt;2014&lt;/Year&gt;&lt;RecNum&gt;93&lt;/RecNum&gt;&lt;DisplayText&gt;(19)&lt;/DisplayText&gt;&lt;record&gt;&lt;rec-number&gt;93&lt;/rec-number&gt;&lt;foreign-keys&gt;&lt;key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4058B3">
        <w:fldChar w:fldCharType="separate"/>
      </w:r>
      <w:r w:rsidR="00E848FC">
        <w:rPr>
          <w:noProof/>
        </w:rPr>
        <w:t>(</w:t>
      </w:r>
      <w:hyperlink w:anchor="_ENREF_19" w:tooltip="Carbone, 2014 #93" w:history="1">
        <w:r w:rsidR="00A6769B">
          <w:rPr>
            <w:noProof/>
          </w:rPr>
          <w:t>19</w:t>
        </w:r>
      </w:hyperlink>
      <w:r w:rsidR="00E848FC">
        <w:rPr>
          <w:noProof/>
        </w:rPr>
        <w:t>)</w:t>
      </w:r>
      <w:r w:rsidR="004058B3">
        <w:fldChar w:fldCharType="end"/>
      </w:r>
      <w:r>
        <w:t xml:space="preserve">. </w:t>
      </w:r>
      <w:r w:rsidR="006B743A">
        <w:t xml:space="preserve">However, venom </w:t>
      </w:r>
      <w:r w:rsidR="00D6784F">
        <w:t>yield</w:t>
      </w:r>
      <w:r w:rsidR="006B743A">
        <w:t xml:space="preserve"> would not be expected to scale according to this exponent as the effects of </w:t>
      </w:r>
      <w:r w:rsidR="006B743A" w:rsidRPr="006B743A">
        <w:t>toxicological</w:t>
      </w:r>
      <w:r w:rsidR="006B743A" w:rsidRPr="006B743A" w:rsidDel="006B743A">
        <w:t xml:space="preserve"> </w:t>
      </w:r>
      <w:r w:rsidR="006B743A">
        <w:t xml:space="preserve">agents also follows an </w:t>
      </w:r>
      <w:proofErr w:type="spellStart"/>
      <w:r w:rsidR="006B743A">
        <w:t>allometric</w:t>
      </w:r>
      <w:proofErr w:type="spellEnd"/>
      <w:r w:rsidR="006B743A">
        <w:t xml:space="preserve"> relationship </w:t>
      </w:r>
      <w:r w:rsidR="006B743A">
        <w:fldChar w:fldCharType="begin"/>
      </w:r>
      <w:r w:rsidR="0020389D">
        <w:instrText xml:space="preserve"> ADDIN EN.CITE &lt;EndNote&gt;&lt;Cite&gt;&lt;Author&gt;Nestorov&lt;/Author&gt;&lt;Year&gt;2003&lt;/Year&gt;&lt;RecNum&gt;101&lt;/RecNum&gt;&lt;DisplayText&gt;(29)&lt;/DisplayText&gt;&lt;record&gt;&lt;rec-number&gt;101&lt;/rec-number&gt;&lt;foreign-keys&gt;&lt;key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6B743A">
        <w:fldChar w:fldCharType="separate"/>
      </w:r>
      <w:r w:rsidR="0020389D">
        <w:rPr>
          <w:noProof/>
        </w:rPr>
        <w:t>(</w:t>
      </w:r>
      <w:hyperlink w:anchor="_ENREF_29" w:tooltip="Nestorov, 2003 #101" w:history="1">
        <w:r w:rsidR="00A6769B">
          <w:rPr>
            <w:noProof/>
          </w:rPr>
          <w:t>29</w:t>
        </w:r>
      </w:hyperlink>
      <w:r w:rsidR="0020389D">
        <w:rPr>
          <w:noProof/>
        </w:rPr>
        <w:t>)</w:t>
      </w:r>
      <w:r w:rsidR="006B743A">
        <w:fldChar w:fldCharType="end"/>
      </w:r>
      <w:r w:rsidR="006B743A">
        <w:t xml:space="preserve"> w</w:t>
      </w:r>
      <w:r w:rsidR="0023568A">
        <w:t>h</w:t>
      </w:r>
      <w:r w:rsidR="006B743A">
        <w:t>ere the amount of venom required (</w:t>
      </w:r>
      <w:r w:rsidR="006B743A" w:rsidRPr="002C7E1A">
        <w:rPr>
          <w:i/>
        </w:rPr>
        <w:t>V</w:t>
      </w:r>
      <w:r w:rsidR="006B743A">
        <w:t>)  to induce the same incapacitating effect on a prey of mass (</w:t>
      </w:r>
      <w:proofErr w:type="spellStart"/>
      <w:r w:rsidR="006B743A" w:rsidRPr="00AD60BB">
        <w:rPr>
          <w:i/>
        </w:rPr>
        <w:t>M</w:t>
      </w:r>
      <w:r w:rsidR="006B743A">
        <w:rPr>
          <w:i/>
          <w:vertAlign w:val="subscript"/>
        </w:rPr>
        <w:t>prey</w:t>
      </w:r>
      <w:proofErr w:type="spellEnd"/>
      <w:r w:rsidR="006B743A">
        <w:t>) would</w:t>
      </w:r>
      <w:r w:rsidR="00B52257">
        <w:t xml:space="preserve"> be expected to</w:t>
      </w:r>
      <w:r w:rsidR="006B743A">
        <w:t xml:space="preserve"> follow (equation 2);</w:t>
      </w:r>
    </w:p>
    <w:p w14:paraId="5B61F45E" w14:textId="1E65AD2A" w:rsidR="00725A8B" w:rsidRDefault="004426D3"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prey</m:t>
                  </m:r>
                </m:sub>
              </m:sSub>
            </m:e>
            <m:sup>
              <m:r>
                <w:rPr>
                  <w:rFonts w:ascii="Cambria Math" w:hAnsi="Cambria Math"/>
                </w:rPr>
                <m:t>b</m:t>
              </m:r>
            </m:sup>
          </m:sSup>
        </m:oMath>
      </m:oMathPara>
    </w:p>
    <w:p w14:paraId="2C883AEF" w14:textId="5DA3FAC2" w:rsidR="00E15A59" w:rsidRPr="00725A8B" w:rsidRDefault="002C7E1A" w:rsidP="00887523">
      <w:pPr>
        <w:spacing w:line="360" w:lineRule="auto"/>
        <w:rPr>
          <w:rFonts w:eastAsiaTheme="minorEastAsia"/>
        </w:rPr>
      </w:pPr>
      <w:r>
        <w:t>w</w:t>
      </w:r>
      <w:r w:rsidR="0023568A">
        <w:t>h</w:t>
      </w:r>
      <w:r w:rsidR="00E15A59">
        <w:t>ere</w:t>
      </w:r>
      <w:r>
        <w:t xml:space="preserve"> </w:t>
      </w:r>
      <w:r w:rsidR="00B11EC0">
        <w:rPr>
          <w:i/>
        </w:rPr>
        <w:t>b</w:t>
      </w:r>
      <w:r w:rsidR="00E15A59">
        <w:t xml:space="preserve"> is the scaling coefficient</w:t>
      </w:r>
      <w:r w:rsidR="007C1661">
        <w:t>, commonly estimated as 0.75,</w:t>
      </w:r>
      <w:r w:rsidR="00E15A59">
        <w:t xml:space="preserve"> of venoms</w:t>
      </w:r>
      <w:r w:rsidR="0023568A">
        <w:t>’</w:t>
      </w:r>
      <w:r w:rsidR="00E15A59">
        <w:t xml:space="preserve"> toxicological effects</w:t>
      </w:r>
      <w:r w:rsidR="002144EF">
        <w:t xml:space="preserve"> </w:t>
      </w:r>
      <w:r w:rsidR="002144EF">
        <w:fldChar w:fldCharType="begin"/>
      </w:r>
      <w:r w:rsidR="0020389D">
        <w:instrText xml:space="preserve"> ADDIN EN.CITE &lt;EndNote&gt;&lt;Cite&gt;&lt;Author&gt;Nestorov&lt;/Author&gt;&lt;Year&gt;2003&lt;/Year&gt;&lt;RecNum&gt;101&lt;/RecNum&gt;&lt;DisplayText&gt;(29)&lt;/DisplayText&gt;&lt;record&gt;&lt;rec-number&gt;101&lt;/rec-number&gt;&lt;foreign-keys&gt;&lt;key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fldChar w:fldCharType="separate"/>
      </w:r>
      <w:r w:rsidR="0020389D">
        <w:rPr>
          <w:noProof/>
        </w:rPr>
        <w:t>(</w:t>
      </w:r>
      <w:hyperlink w:anchor="_ENREF_29" w:tooltip="Nestorov, 2003 #101" w:history="1">
        <w:r w:rsidR="00A6769B">
          <w:rPr>
            <w:noProof/>
          </w:rPr>
          <w:t>29</w:t>
        </w:r>
      </w:hyperlink>
      <w:r w:rsidR="0020389D">
        <w:rPr>
          <w:noProof/>
        </w:rPr>
        <w:t>)</w:t>
      </w:r>
      <w:r w:rsidR="002144EF">
        <w:fldChar w:fldCharType="end"/>
      </w:r>
      <w:r w:rsidR="00E15A59">
        <w:t>.</w:t>
      </w:r>
      <w:r w:rsidR="004F2E54">
        <w:t xml:space="preserve"> </w:t>
      </w:r>
      <w:r w:rsidR="006B743A">
        <w:t xml:space="preserve">Hence to calculate the expected </w:t>
      </w:r>
      <w:proofErr w:type="spellStart"/>
      <w:r w:rsidR="006B743A">
        <w:t>allometry</w:t>
      </w:r>
      <w:proofErr w:type="spellEnd"/>
      <w:r w:rsidR="006B743A">
        <w:t xml:space="preserve"> </w:t>
      </w:r>
      <w:r w:rsidR="00EE59FD">
        <w:t xml:space="preserve">of venom </w:t>
      </w:r>
      <w:r w:rsidR="00D6784F">
        <w:t>yield</w:t>
      </w:r>
      <w:r w:rsidR="00EE59FD">
        <w:t xml:space="preserve"> with snake body mass in a case w</w:t>
      </w:r>
      <w:r w:rsidR="0023568A">
        <w:t>h</w:t>
      </w:r>
      <w:r w:rsidR="00EE59FD">
        <w:t xml:space="preserve">ere </w:t>
      </w:r>
      <w:r w:rsidR="00D6784F">
        <w:t xml:space="preserve">yield </w:t>
      </w:r>
      <w:r w:rsidR="00EE59FD">
        <w:t xml:space="preserve">increases at a rate to match predator-prey size scaling after accounting for scaling of </w:t>
      </w:r>
      <w:r w:rsidR="00EE59FD" w:rsidRPr="006B743A">
        <w:t>toxicological</w:t>
      </w:r>
      <w:r w:rsidR="00EE59FD" w:rsidRPr="006B743A" w:rsidDel="006B743A">
        <w:t xml:space="preserve"> </w:t>
      </w:r>
      <w:r w:rsidR="00EE59FD">
        <w:t xml:space="preserve">effects we substitute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m:t>
            </m:r>
          </m:sup>
        </m:sSup>
      </m:oMath>
      <w:r w:rsidR="00EE59FD">
        <w:rPr>
          <w:rFonts w:eastAsiaTheme="minorEastAsia"/>
        </w:rPr>
        <w:t xml:space="preserve"> from equation 1 </w:t>
      </w:r>
      <w:r w:rsidR="00B52257">
        <w:rPr>
          <w:rFonts w:eastAsiaTheme="minorEastAsia"/>
        </w:rPr>
        <w:t xml:space="preserve">for </w:t>
      </w:r>
      <m:oMath>
        <m:sSub>
          <m:sSubPr>
            <m:ctrlPr>
              <w:rPr>
                <w:rFonts w:ascii="Cambria Math" w:hAnsi="Cambria Math"/>
                <w:i/>
              </w:rPr>
            </m:ctrlPr>
          </m:sSubPr>
          <m:e>
            <m:r>
              <w:rPr>
                <w:rFonts w:ascii="Cambria Math" w:hAnsi="Cambria Math"/>
              </w:rPr>
              <m:t>M</m:t>
            </m:r>
          </m:e>
          <m:sub>
            <m:r>
              <w:rPr>
                <w:rFonts w:ascii="Cambria Math" w:hAnsi="Cambria Math"/>
              </w:rPr>
              <m:t>prey</m:t>
            </m:r>
          </m:sub>
        </m:sSub>
      </m:oMath>
      <w:r w:rsidR="00B52257">
        <w:rPr>
          <w:rFonts w:eastAsiaTheme="minorEastAsia"/>
        </w:rPr>
        <w:t xml:space="preserve"> </w:t>
      </w:r>
      <w:r w:rsidR="00887523">
        <w:rPr>
          <w:rFonts w:eastAsiaTheme="minorEastAsia"/>
        </w:rPr>
        <w:t xml:space="preserve">to get </w:t>
      </w:r>
      <w:r w:rsidR="00234535">
        <w:t>(equation 3)</w:t>
      </w:r>
      <w:r w:rsidR="00F8130F">
        <w:t>;</w:t>
      </w:r>
      <m:oMath>
        <m:r>
          <m:rPr>
            <m:sty m:val="p"/>
          </m:rPr>
          <w:rPr>
            <w:rFonts w:ascii="Cambria Math" w:eastAsiaTheme="minorEastAsia" w:hAnsi="Cambria Math"/>
          </w:rPr>
          <m:t xml:space="preserve"> </m:t>
        </m:r>
      </m:oMath>
    </w:p>
    <w:p w14:paraId="62435522" w14:textId="1B000147" w:rsidR="00725A8B" w:rsidRDefault="00725A8B" w:rsidP="00725A8B">
      <w:pPr>
        <w:spacing w:line="360" w:lineRule="auto"/>
        <w:jc w:val="center"/>
      </w:pPr>
      <m:oMathPara>
        <m:oMath>
          <m:r>
            <w:rPr>
              <w:rFonts w:ascii="Cambria Math" w:hAnsi="Cambria Math"/>
            </w:rPr>
            <m:t xml:space="preserve">V∝ </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predator</m:t>
                  </m:r>
                </m:sub>
              </m:sSub>
            </m:e>
            <m:sup>
              <m:r>
                <w:rPr>
                  <w:rFonts w:ascii="Cambria Math" w:hAnsi="Cambria Math"/>
                </w:rPr>
                <m:t>ab</m:t>
              </m:r>
            </m:sup>
          </m:sSup>
        </m:oMath>
      </m:oMathPara>
    </w:p>
    <w:p w14:paraId="3536E854" w14:textId="69B21970" w:rsidR="008452B2" w:rsidRPr="008452B2" w:rsidRDefault="0013466C" w:rsidP="005266A2">
      <w:pPr>
        <w:spacing w:line="360" w:lineRule="auto"/>
        <w:rPr>
          <w:rFonts w:eastAsiaTheme="minorEastAsia"/>
        </w:rPr>
      </w:pPr>
      <w:r>
        <w:rPr>
          <w:rFonts w:eastAsiaTheme="minorEastAsia"/>
        </w:rPr>
        <w:t>If we take the commonly used value</w:t>
      </w:r>
      <w:r w:rsidR="002C7E1A">
        <w:rPr>
          <w:rFonts w:eastAsiaTheme="minorEastAsia"/>
        </w:rPr>
        <w:t xml:space="preserve"> of 0.75</w:t>
      </w:r>
      <w:r>
        <w:rPr>
          <w:rFonts w:eastAsiaTheme="minorEastAsia"/>
        </w:rPr>
        <w:t xml:space="preserve"> for the</w:t>
      </w:r>
      <w:r w:rsidR="002144EF">
        <w:rPr>
          <w:rFonts w:eastAsiaTheme="minorEastAsia"/>
        </w:rPr>
        <w:t xml:space="preserve"> interspecific</w:t>
      </w:r>
      <w:r>
        <w:rPr>
          <w:rFonts w:eastAsiaTheme="minorEastAsia"/>
        </w:rPr>
        <w:t xml:space="preserve"> scaling of drug dosages</w:t>
      </w:r>
      <w:r w:rsidR="002144EF">
        <w:rPr>
          <w:rFonts w:eastAsiaTheme="minorEastAsia"/>
        </w:rPr>
        <w:t xml:space="preserve"> </w:t>
      </w:r>
      <w:r w:rsidR="002144EF">
        <w:rPr>
          <w:rFonts w:eastAsiaTheme="minorEastAsia"/>
        </w:rPr>
        <w:fldChar w:fldCharType="begin"/>
      </w:r>
      <w:r w:rsidR="0020389D">
        <w:rPr>
          <w:rFonts w:eastAsiaTheme="minorEastAsia"/>
        </w:rPr>
        <w:instrText xml:space="preserve"> ADDIN EN.CITE &lt;EndNote&gt;&lt;Cite&gt;&lt;Author&gt;Nestorov&lt;/Author&gt;&lt;Year&gt;2003&lt;/Year&gt;&lt;RecNum&gt;101&lt;/RecNum&gt;&lt;DisplayText&gt;(29)&lt;/DisplayText&gt;&lt;record&gt;&lt;rec-number&gt;101&lt;/rec-number&gt;&lt;foreign-keys&gt;&lt;key app="EN" db-id="ax5t9ztwnxe5f8edetnp2tzne0aaff55ftr5" timestamp="1467321063"&gt;101&lt;/key&gt;&lt;/foreign-keys&gt;&lt;ref-type name="Journal Article"&gt;17&lt;/ref-type&gt;&lt;contributors&gt;&lt;authors&gt;&lt;author&gt;Nestorov, Ivan&lt;/author&gt;&lt;/authors&gt;&lt;/contributors&gt;&lt;titles&gt;&lt;title&gt;Whole body pharmacokinetic models&lt;/title&gt;&lt;secondary-title&gt;Clinical pharmacokinetics&lt;/secondary-title&gt;&lt;/titles&gt;&lt;periodical&gt;&lt;full-title&gt;Clinical pharmacokinetics&lt;/full-title&gt;&lt;/periodical&gt;&lt;pages&gt;883-908&lt;/pages&gt;&lt;volume&gt;42&lt;/volume&gt;&lt;number&gt;10&lt;/number&gt;&lt;dates&gt;&lt;year&gt;2003&lt;/year&gt;&lt;/dates&gt;&lt;isbn&gt;0312-5963&lt;/isbn&gt;&lt;urls&gt;&lt;/urls&gt;&lt;/record&gt;&lt;/Cite&gt;&lt;/EndNote&gt;</w:instrText>
      </w:r>
      <w:r w:rsidR="002144EF">
        <w:rPr>
          <w:rFonts w:eastAsiaTheme="minorEastAsia"/>
        </w:rPr>
        <w:fldChar w:fldCharType="separate"/>
      </w:r>
      <w:r w:rsidR="0020389D">
        <w:rPr>
          <w:rFonts w:eastAsiaTheme="minorEastAsia"/>
          <w:noProof/>
        </w:rPr>
        <w:t>(</w:t>
      </w:r>
      <w:hyperlink w:anchor="_ENREF_29" w:tooltip="Nestorov, 2003 #101" w:history="1">
        <w:r w:rsidR="00A6769B">
          <w:rPr>
            <w:rFonts w:eastAsiaTheme="minorEastAsia"/>
            <w:noProof/>
          </w:rPr>
          <w:t>29</w:t>
        </w:r>
      </w:hyperlink>
      <w:r w:rsidR="0020389D">
        <w:rPr>
          <w:rFonts w:eastAsiaTheme="minorEastAsia"/>
          <w:noProof/>
        </w:rPr>
        <w:t>)</w:t>
      </w:r>
      <w:r w:rsidR="002144EF">
        <w:rPr>
          <w:rFonts w:eastAsiaTheme="minorEastAsia"/>
        </w:rPr>
        <w:fldChar w:fldCharType="end"/>
      </w:r>
      <w:r>
        <w:rPr>
          <w:rFonts w:eastAsiaTheme="minorEastAsia"/>
        </w:rPr>
        <w:t xml:space="preserve"> for </w:t>
      </w:r>
      <w:r w:rsidRPr="0013466C">
        <w:rPr>
          <w:rFonts w:eastAsiaTheme="minorEastAsia"/>
          <w:i/>
        </w:rPr>
        <w:t>b</w:t>
      </w:r>
      <w:r>
        <w:rPr>
          <w:rFonts w:eastAsiaTheme="minorEastAsia"/>
        </w:rPr>
        <w:t xml:space="preserve"> and</w:t>
      </w:r>
      <w:r w:rsidR="002C7E1A">
        <w:rPr>
          <w:rFonts w:eastAsiaTheme="minorEastAsia"/>
        </w:rPr>
        <w:t xml:space="preserve"> the value of 0.68 for</w:t>
      </w:r>
      <w:r>
        <w:rPr>
          <w:rFonts w:eastAsiaTheme="minorEastAsia"/>
        </w:rPr>
        <w:t xml:space="preserve"> </w:t>
      </w:r>
      <w:r>
        <w:rPr>
          <w:rFonts w:eastAsiaTheme="minorEastAsia"/>
          <w:i/>
        </w:rPr>
        <w:t>a</w:t>
      </w:r>
      <w:r w:rsidR="002C7E1A">
        <w:rPr>
          <w:rFonts w:eastAsiaTheme="minorEastAsia"/>
        </w:rPr>
        <w:t xml:space="preserve"> from the scaling predator-prey mass relationship for </w:t>
      </w:r>
      <w:r>
        <w:rPr>
          <w:rFonts w:eastAsiaTheme="minorEastAsia"/>
        </w:rPr>
        <w:t xml:space="preserve">snakes </w:t>
      </w:r>
      <w:r w:rsidR="002144EF">
        <w:rPr>
          <w:rFonts w:eastAsiaTheme="minorEastAsia"/>
        </w:rPr>
        <w:fldChar w:fldCharType="begin"/>
      </w:r>
      <w:r w:rsidR="00E848FC">
        <w:rPr>
          <w:rFonts w:eastAsiaTheme="minorEastAsia"/>
        </w:rPr>
        <w:instrText xml:space="preserve"> ADDIN EN.CITE &lt;EndNote&gt;&lt;Cite&gt;&lt;Author&gt;Carbone&lt;/Author&gt;&lt;Year&gt;2014&lt;/Year&gt;&lt;RecNum&gt;93&lt;/RecNum&gt;&lt;DisplayText&gt;(19)&lt;/DisplayText&gt;&lt;record&gt;&lt;rec-number&gt;93&lt;/rec-number&gt;&lt;foreign-keys&gt;&lt;key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2144EF">
        <w:rPr>
          <w:rFonts w:eastAsiaTheme="minorEastAsia"/>
        </w:rPr>
        <w:fldChar w:fldCharType="separate"/>
      </w:r>
      <w:r w:rsidR="00E848FC">
        <w:rPr>
          <w:rFonts w:eastAsiaTheme="minorEastAsia"/>
          <w:noProof/>
        </w:rPr>
        <w:t>(</w:t>
      </w:r>
      <w:hyperlink w:anchor="_ENREF_19" w:tooltip="Carbone, 2014 #93" w:history="1">
        <w:r w:rsidR="00A6769B">
          <w:rPr>
            <w:rFonts w:eastAsiaTheme="minorEastAsia"/>
            <w:noProof/>
          </w:rPr>
          <w:t>19</w:t>
        </w:r>
      </w:hyperlink>
      <w:r w:rsidR="00E848FC">
        <w:rPr>
          <w:rFonts w:eastAsiaTheme="minorEastAsia"/>
          <w:noProof/>
        </w:rPr>
        <w:t>)</w:t>
      </w:r>
      <w:r w:rsidR="002144EF">
        <w:rPr>
          <w:rFonts w:eastAsiaTheme="minorEastAsia"/>
        </w:rPr>
        <w:fldChar w:fldCharType="end"/>
      </w:r>
      <w:r w:rsidR="002144EF">
        <w:rPr>
          <w:rFonts w:eastAsiaTheme="minorEastAsia"/>
        </w:rPr>
        <w:t xml:space="preserve"> </w:t>
      </w:r>
      <w:r>
        <w:rPr>
          <w:rFonts w:eastAsiaTheme="minorEastAsia"/>
        </w:rPr>
        <w:t>we would expect a scaling exponent of approximately 0.51 between snake venom</w:t>
      </w:r>
      <w:r w:rsidR="004C5322">
        <w:rPr>
          <w:rFonts w:eastAsiaTheme="minorEastAsia"/>
        </w:rPr>
        <w:t xml:space="preserve"> </w:t>
      </w:r>
      <w:r w:rsidR="00D6784F">
        <w:rPr>
          <w:rFonts w:eastAsiaTheme="minorEastAsia"/>
        </w:rPr>
        <w:t>yield</w:t>
      </w:r>
      <w:r>
        <w:rPr>
          <w:rFonts w:eastAsiaTheme="minorEastAsia"/>
        </w:rPr>
        <w:t xml:space="preserve"> </w:t>
      </w:r>
      <w:r>
        <w:rPr>
          <w:rFonts w:eastAsiaTheme="minorEastAsia"/>
        </w:rPr>
        <w:lastRenderedPageBreak/>
        <w:t>and</w:t>
      </w:r>
      <w:r w:rsidR="00B304BB">
        <w:rPr>
          <w:rFonts w:eastAsiaTheme="minorEastAsia"/>
        </w:rPr>
        <w:t xml:space="preserve"> </w:t>
      </w:r>
      <w:r>
        <w:rPr>
          <w:rFonts w:eastAsiaTheme="minorEastAsia"/>
        </w:rPr>
        <w:t>snake mass.</w:t>
      </w:r>
      <w:r w:rsidR="002B1387">
        <w:rPr>
          <w:rFonts w:eastAsiaTheme="minorEastAsia"/>
        </w:rPr>
        <w:t xml:space="preserve"> </w:t>
      </w:r>
      <w:r w:rsidR="003D5BE1">
        <w:rPr>
          <w:rFonts w:eastAsiaTheme="minorEastAsia"/>
        </w:rPr>
        <w:t xml:space="preserve">Otherwise </w:t>
      </w:r>
      <w:r w:rsidR="00B4784A">
        <w:rPr>
          <w:rFonts w:eastAsiaTheme="minorEastAsia"/>
        </w:rPr>
        <w:t xml:space="preserve">venom </w:t>
      </w:r>
      <w:r w:rsidR="00EB0B24">
        <w:rPr>
          <w:rFonts w:eastAsiaTheme="minorEastAsia"/>
        </w:rPr>
        <w:t>yield</w:t>
      </w:r>
      <w:r w:rsidR="002144EF">
        <w:rPr>
          <w:rFonts w:eastAsiaTheme="minorEastAsia"/>
        </w:rPr>
        <w:t xml:space="preserve"> may scale according to constraints</w:t>
      </w:r>
      <w:r w:rsidR="00B4784A">
        <w:rPr>
          <w:rFonts w:eastAsiaTheme="minorEastAsia"/>
        </w:rPr>
        <w:t xml:space="preserve"> </w:t>
      </w:r>
      <w:r w:rsidR="002144EF">
        <w:rPr>
          <w:rFonts w:eastAsiaTheme="minorEastAsia"/>
        </w:rPr>
        <w:t>such as metabolic costs</w:t>
      </w:r>
      <w:r w:rsidR="00F77E1E">
        <w:rPr>
          <w:rFonts w:eastAsiaTheme="minorEastAsia"/>
        </w:rPr>
        <w:t xml:space="preserve"> matched with metabolic rate</w:t>
      </w:r>
      <w:r w:rsidR="00B304BB">
        <w:rPr>
          <w:rFonts w:eastAsiaTheme="minorEastAsia"/>
        </w:rPr>
        <w:t>, w</w:t>
      </w:r>
      <w:r w:rsidR="0023568A">
        <w:rPr>
          <w:rFonts w:eastAsiaTheme="minorEastAsia"/>
        </w:rPr>
        <w:t>h</w:t>
      </w:r>
      <w:r w:rsidR="00B304BB">
        <w:rPr>
          <w:rFonts w:eastAsiaTheme="minorEastAsia"/>
        </w:rPr>
        <w:t>ere a scaling of 0.75 would be expected</w:t>
      </w:r>
      <w:r w:rsidR="002144EF">
        <w:rPr>
          <w:rFonts w:eastAsiaTheme="minorEastAsia"/>
        </w:rPr>
        <w:t xml:space="preserve"> </w:t>
      </w:r>
      <w:r w:rsidR="002144EF">
        <w:rPr>
          <w:rFonts w:eastAsiaTheme="minorEastAsia"/>
        </w:rPr>
        <w:fldChar w:fldCharType="begin"/>
      </w:r>
      <w:r w:rsidR="0020389D">
        <w:rPr>
          <w:rFonts w:eastAsiaTheme="minorEastAsia"/>
        </w:rPr>
        <w:instrText xml:space="preserve"> ADDIN EN.CITE &lt;EndNote&gt;&lt;Cite&gt;&lt;Author&gt;Isaac&lt;/Author&gt;&lt;Year&gt;2010&lt;/Year&gt;&lt;RecNum&gt;102&lt;/RecNum&gt;&lt;DisplayText&gt;(30)&lt;/DisplayText&gt;&lt;record&gt;&lt;rec-number&gt;102&lt;/rec-number&gt;&lt;foreign-keys&gt;&lt;key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2144EF">
        <w:rPr>
          <w:rFonts w:eastAsiaTheme="minorEastAsia"/>
        </w:rPr>
        <w:fldChar w:fldCharType="separate"/>
      </w:r>
      <w:r w:rsidR="0020389D">
        <w:rPr>
          <w:rFonts w:eastAsiaTheme="minorEastAsia"/>
          <w:noProof/>
        </w:rPr>
        <w:t>(</w:t>
      </w:r>
      <w:hyperlink w:anchor="_ENREF_30" w:tooltip="Isaac, 2010 #102" w:history="1">
        <w:r w:rsidR="00A6769B">
          <w:rPr>
            <w:rFonts w:eastAsiaTheme="minorEastAsia"/>
            <w:noProof/>
          </w:rPr>
          <w:t>30</w:t>
        </w:r>
      </w:hyperlink>
      <w:r w:rsidR="0020389D">
        <w:rPr>
          <w:rFonts w:eastAsiaTheme="minorEastAsia"/>
          <w:noProof/>
        </w:rPr>
        <w:t>)</w:t>
      </w:r>
      <w:r w:rsidR="002144EF">
        <w:rPr>
          <w:rFonts w:eastAsiaTheme="minorEastAsia"/>
        </w:rPr>
        <w:fldChar w:fldCharType="end"/>
      </w:r>
      <w:r w:rsidR="00B4784A">
        <w:rPr>
          <w:rFonts w:eastAsiaTheme="minorEastAsia"/>
        </w:rPr>
        <w:t>. At the other extreme super</w:t>
      </w:r>
      <w:r w:rsidR="0023568A">
        <w:rPr>
          <w:rFonts w:eastAsiaTheme="minorEastAsia"/>
        </w:rPr>
        <w:t>-</w:t>
      </w:r>
      <w:r w:rsidR="00B4784A">
        <w:rPr>
          <w:rFonts w:eastAsiaTheme="minorEastAsia"/>
        </w:rPr>
        <w:t xml:space="preserve">linear </w:t>
      </w:r>
      <w:proofErr w:type="spellStart"/>
      <w:r w:rsidR="00B4784A">
        <w:rPr>
          <w:rFonts w:eastAsiaTheme="minorEastAsia"/>
        </w:rPr>
        <w:t>allometries</w:t>
      </w:r>
      <w:proofErr w:type="spellEnd"/>
      <w:r w:rsidR="0023568A">
        <w:rPr>
          <w:rFonts w:eastAsiaTheme="minorEastAsia"/>
        </w:rPr>
        <w:t xml:space="preserve"> (exponents &gt;1)</w:t>
      </w:r>
      <w:r w:rsidR="00B4784A">
        <w:rPr>
          <w:rFonts w:eastAsiaTheme="minorEastAsia"/>
        </w:rPr>
        <w:t xml:space="preserve"> would suggest patterns associated with</w:t>
      </w:r>
      <w:r w:rsidR="002144EF">
        <w:rPr>
          <w:rFonts w:eastAsiaTheme="minorEastAsia"/>
        </w:rPr>
        <w:t xml:space="preserve"> drivers such as</w:t>
      </w:r>
      <w:r w:rsidR="00B4784A">
        <w:rPr>
          <w:rFonts w:eastAsiaTheme="minorEastAsia"/>
        </w:rPr>
        <w:t xml:space="preserve"> sexual selection, such as</w:t>
      </w:r>
      <w:r w:rsidR="002144EF">
        <w:rPr>
          <w:rFonts w:eastAsiaTheme="minorEastAsia"/>
        </w:rPr>
        <w:t xml:space="preserve"> proposed</w:t>
      </w:r>
      <w:r w:rsidR="00B4784A">
        <w:rPr>
          <w:rFonts w:eastAsiaTheme="minorEastAsia"/>
        </w:rPr>
        <w:t xml:space="preserve"> </w:t>
      </w:r>
      <w:r w:rsidR="000B594C">
        <w:rPr>
          <w:rFonts w:eastAsiaTheme="minorEastAsia"/>
        </w:rPr>
        <w:t>by</w:t>
      </w:r>
      <w:r w:rsidR="00B4784A">
        <w:rPr>
          <w:rFonts w:eastAsiaTheme="minorEastAsia"/>
        </w:rPr>
        <w:t xml:space="preserve"> the </w:t>
      </w:r>
      <w:r w:rsidR="002144EF">
        <w:rPr>
          <w:rFonts w:eastAsiaTheme="minorEastAsia"/>
        </w:rPr>
        <w:t>weapons hypothesis</w:t>
      </w:r>
      <w:r w:rsidR="000B594C">
        <w:rPr>
          <w:rFonts w:eastAsiaTheme="minorEastAsia"/>
        </w:rPr>
        <w:t xml:space="preserve"> </w:t>
      </w:r>
      <w:r w:rsidR="00AC54F2">
        <w:rPr>
          <w:rFonts w:eastAsiaTheme="minorEastAsia"/>
        </w:rPr>
        <w:fldChar w:fldCharType="begin"/>
      </w:r>
      <w:r w:rsidR="0020389D">
        <w:rPr>
          <w:rFonts w:eastAsiaTheme="minorEastAsia"/>
        </w:rPr>
        <w:instrText xml:space="preserve"> ADDIN EN.CITE &lt;EndNote&gt;&lt;Cite&gt;&lt;Author&gt;Kodric-Brown&lt;/Author&gt;&lt;Year&gt;2006&lt;/Year&gt;&lt;RecNum&gt;104&lt;/RecNum&gt;&lt;DisplayText&gt;(31)&lt;/DisplayText&gt;&lt;record&gt;&lt;rec-number&gt;104&lt;/rec-number&gt;&lt;foreign-keys&gt;&lt;key app="EN" db-id="ax5t9ztwnxe5f8edetnp2tzne0aaff55ftr5" timestamp="1467324069"&gt;104&lt;/key&gt;&lt;/foreign-keys&gt;&lt;ref-type name="Journal Article"&gt;17&lt;/ref-type&gt;&lt;contributors&gt;&lt;authors&gt;&lt;author&gt;Kodric-Brown, Astrid&lt;/author&gt;&lt;author&gt;Sibly, Richard M&lt;/author&gt;&lt;author&gt;Brown, James H&lt;/author&gt;&lt;/authors&gt;&lt;/contributors&gt;&lt;titles&gt;&lt;title&gt;The allometry of ornaments and weapons&lt;/title&gt;&lt;secondary-title&gt;Proceedings of the National Academy of Sciences&lt;/secondary-title&gt;&lt;/titles&gt;&lt;periodical&gt;&lt;full-title&gt;Proceedings of the National Academy of Sciences&lt;/full-title&gt;&lt;/periodical&gt;&lt;pages&gt;8733-8738&lt;/pages&gt;&lt;volume&gt;103&lt;/volume&gt;&lt;number&gt;23&lt;/number&gt;&lt;dates&gt;&lt;year&gt;2006&lt;/year&gt;&lt;/dates&gt;&lt;isbn&gt;0027-8424&lt;/isbn&gt;&lt;urls&gt;&lt;/urls&gt;&lt;/record&gt;&lt;/Cite&gt;&lt;/EndNote&gt;</w:instrText>
      </w:r>
      <w:r w:rsidR="00AC54F2">
        <w:rPr>
          <w:rFonts w:eastAsiaTheme="minorEastAsia"/>
        </w:rPr>
        <w:fldChar w:fldCharType="separate"/>
      </w:r>
      <w:r w:rsidR="0020389D">
        <w:rPr>
          <w:rFonts w:eastAsiaTheme="minorEastAsia"/>
          <w:noProof/>
        </w:rPr>
        <w:t>(</w:t>
      </w:r>
      <w:hyperlink w:anchor="_ENREF_31" w:tooltip="Kodric-Brown, 2006 #104" w:history="1">
        <w:r w:rsidR="00A6769B">
          <w:rPr>
            <w:rFonts w:eastAsiaTheme="minorEastAsia"/>
            <w:noProof/>
          </w:rPr>
          <w:t>31</w:t>
        </w:r>
      </w:hyperlink>
      <w:r w:rsidR="0020389D">
        <w:rPr>
          <w:rFonts w:eastAsiaTheme="minorEastAsia"/>
          <w:noProof/>
        </w:rPr>
        <w:t>)</w:t>
      </w:r>
      <w:r w:rsidR="00AC54F2">
        <w:rPr>
          <w:rFonts w:eastAsiaTheme="minorEastAsia"/>
        </w:rPr>
        <w:fldChar w:fldCharType="end"/>
      </w:r>
      <w:r w:rsidR="00315A4C">
        <w:rPr>
          <w:rFonts w:eastAsiaTheme="minorEastAsia"/>
        </w:rPr>
        <w:t xml:space="preserve">, or </w:t>
      </w:r>
      <w:r w:rsidR="00DC183A">
        <w:rPr>
          <w:rFonts w:eastAsiaTheme="minorEastAsia"/>
        </w:rPr>
        <w:t>defense</w:t>
      </w:r>
      <w:r w:rsidR="00042AA2">
        <w:rPr>
          <w:rFonts w:eastAsiaTheme="minorEastAsia"/>
        </w:rPr>
        <w:t>s</w:t>
      </w:r>
      <w:r w:rsidR="000B594C">
        <w:rPr>
          <w:rFonts w:eastAsiaTheme="minorEastAsia"/>
        </w:rPr>
        <w:t xml:space="preserve"> requiring increased effectiveness with size, such as seen</w:t>
      </w:r>
      <w:r w:rsidR="00CD6EB5">
        <w:rPr>
          <w:rFonts w:eastAsiaTheme="minorEastAsia"/>
        </w:rPr>
        <w:t xml:space="preserve"> in the</w:t>
      </w:r>
      <w:r w:rsidR="000B594C">
        <w:rPr>
          <w:rFonts w:eastAsiaTheme="minorEastAsia"/>
        </w:rPr>
        <w:t xml:space="preserve"> </w:t>
      </w:r>
      <w:proofErr w:type="spellStart"/>
      <w:r w:rsidR="000B594C">
        <w:rPr>
          <w:rFonts w:eastAsiaTheme="minorEastAsia"/>
        </w:rPr>
        <w:t>allo</w:t>
      </w:r>
      <w:r w:rsidR="00DC183A">
        <w:rPr>
          <w:rFonts w:eastAsiaTheme="minorEastAsia"/>
        </w:rPr>
        <w:t>metry</w:t>
      </w:r>
      <w:proofErr w:type="spellEnd"/>
      <w:r w:rsidR="00CD6EB5">
        <w:rPr>
          <w:rFonts w:eastAsiaTheme="minorEastAsia"/>
        </w:rPr>
        <w:t xml:space="preserve"> of horn growth</w:t>
      </w:r>
      <w:r w:rsidR="00DC183A">
        <w:rPr>
          <w:rFonts w:eastAsiaTheme="minorEastAsia"/>
        </w:rPr>
        <w:t xml:space="preserve"> in</w:t>
      </w:r>
      <w:r w:rsidR="00315A4C">
        <w:rPr>
          <w:rFonts w:eastAsiaTheme="minorEastAsia"/>
        </w:rPr>
        <w:t xml:space="preserve"> horned lizard</w:t>
      </w:r>
      <w:r w:rsidR="00DC183A">
        <w:rPr>
          <w:rFonts w:eastAsiaTheme="minorEastAsia"/>
        </w:rPr>
        <w:t xml:space="preserve">s </w:t>
      </w:r>
      <w:r w:rsidR="00DC183A">
        <w:rPr>
          <w:rFonts w:eastAsiaTheme="minorEastAsia"/>
        </w:rPr>
        <w:fldChar w:fldCharType="begin"/>
      </w:r>
      <w:r w:rsidR="0020389D">
        <w:rPr>
          <w:rFonts w:eastAsiaTheme="minorEastAsia"/>
        </w:rPr>
        <w:instrText xml:space="preserve"> ADDIN EN.CITE &lt;EndNote&gt;&lt;Cite&gt;&lt;Author&gt;Bergmann&lt;/Author&gt;&lt;Year&gt;2012&lt;/Year&gt;&lt;RecNum&gt;103&lt;/RecNum&gt;&lt;DisplayText&gt;(32)&lt;/DisplayText&gt;&lt;record&gt;&lt;rec-number&gt;103&lt;/rec-number&gt;&lt;foreign-keys&gt;&lt;key app="EN" db-id="ax5t9ztwnxe5f8edetnp2tzne0aaff55ftr5" timestamp="1467322533"&gt;103&lt;/key&gt;&lt;/foreign-keys&gt;&lt;ref-type name="Journal Article"&gt;17&lt;/ref-type&gt;&lt;contributors&gt;&lt;authors&gt;&lt;author&gt;Bergmann, Philip J&lt;/author&gt;&lt;author&gt;Berk, Camryn P&lt;/author&gt;&lt;/authors&gt;&lt;/contributors&gt;&lt;titles&gt;&lt;title&gt;The evolution of positive allometry of weaponry in horned lizards (Phrynosoma)&lt;/title&gt;&lt;secondary-title&gt;Evolutionary Biology&lt;/secondary-title&gt;&lt;/titles&gt;&lt;periodical&gt;&lt;full-title&gt;Evolutionary Biology&lt;/full-title&gt;&lt;/periodical&gt;&lt;pages&gt;311-323&lt;/pages&gt;&lt;volume&gt;39&lt;/volume&gt;&lt;number&gt;3&lt;/number&gt;&lt;dates&gt;&lt;year&gt;2012&lt;/year&gt;&lt;/dates&gt;&lt;isbn&gt;0071-3260&lt;/isbn&gt;&lt;urls&gt;&lt;/urls&gt;&lt;/record&gt;&lt;/Cite&gt;&lt;/EndNote&gt;</w:instrText>
      </w:r>
      <w:r w:rsidR="00DC183A">
        <w:rPr>
          <w:rFonts w:eastAsiaTheme="minorEastAsia"/>
        </w:rPr>
        <w:fldChar w:fldCharType="separate"/>
      </w:r>
      <w:r w:rsidR="0020389D">
        <w:rPr>
          <w:rFonts w:eastAsiaTheme="minorEastAsia"/>
          <w:noProof/>
        </w:rPr>
        <w:t>(</w:t>
      </w:r>
      <w:hyperlink w:anchor="_ENREF_32" w:tooltip="Bergmann, 2012 #103" w:history="1">
        <w:r w:rsidR="00A6769B">
          <w:rPr>
            <w:rFonts w:eastAsiaTheme="minorEastAsia"/>
            <w:noProof/>
          </w:rPr>
          <w:t>32</w:t>
        </w:r>
      </w:hyperlink>
      <w:r w:rsidR="0020389D">
        <w:rPr>
          <w:rFonts w:eastAsiaTheme="minorEastAsia"/>
          <w:noProof/>
        </w:rPr>
        <w:t>)</w:t>
      </w:r>
      <w:r w:rsidR="00DC183A">
        <w:rPr>
          <w:rFonts w:eastAsiaTheme="minorEastAsia"/>
        </w:rPr>
        <w:fldChar w:fldCharType="end"/>
      </w:r>
      <w:r w:rsidR="00CB5C18">
        <w:rPr>
          <w:rFonts w:eastAsiaTheme="minorEastAsia"/>
        </w:rPr>
        <w:t xml:space="preserve"> (</w:t>
      </w:r>
      <w:r w:rsidR="008450A5">
        <w:rPr>
          <w:rFonts w:eastAsiaTheme="minorEastAsia"/>
        </w:rPr>
        <w:t xml:space="preserve">Figure </w:t>
      </w:r>
      <w:r w:rsidR="00CB5C18">
        <w:rPr>
          <w:rFonts w:eastAsiaTheme="minorEastAsia"/>
        </w:rPr>
        <w:t>1)</w:t>
      </w:r>
      <w:r w:rsidR="00DC183A">
        <w:rPr>
          <w:rFonts w:eastAsiaTheme="minorEastAsia"/>
        </w:rPr>
        <w:t xml:space="preserve">. </w:t>
      </w:r>
    </w:p>
    <w:p w14:paraId="6AA1C6D6" w14:textId="3C086AF0" w:rsidR="00DD307A" w:rsidRDefault="008452B2" w:rsidP="0072076F">
      <w:pPr>
        <w:spacing w:line="360" w:lineRule="auto"/>
        <w:ind w:firstLine="720"/>
      </w:pPr>
      <w:r w:rsidRPr="008452B2">
        <w:t xml:space="preserve">Finally, an overlooked feature that may also drive </w:t>
      </w:r>
      <w:r w:rsidR="00EB0B24">
        <w:t xml:space="preserve">the evolution of </w:t>
      </w:r>
      <w:r w:rsidR="00EB0B24" w:rsidRPr="008452B2">
        <w:t>both</w:t>
      </w:r>
      <w:r w:rsidR="00EB0B24">
        <w:t xml:space="preserve"> venom quantity</w:t>
      </w:r>
      <w:r w:rsidRPr="008452B2">
        <w:t xml:space="preserve"> and toxicity is habitat</w:t>
      </w:r>
      <w:r w:rsidR="008450A5">
        <w:t xml:space="preserve"> structure</w:t>
      </w:r>
      <w:r w:rsidRPr="008452B2">
        <w:t xml:space="preserve"> </w:t>
      </w:r>
      <w:r w:rsidRPr="008452B2">
        <w:fldChar w:fldCharType="begin"/>
      </w:r>
      <w:r w:rsidR="0020389D">
        <w:instrText xml:space="preserve"> ADDIN EN.CITE &lt;EndNote&gt;&lt;Cite&gt;&lt;Author&gt;Arbuckle&lt;/Author&gt;&lt;Year&gt;2015&lt;/Year&gt;&lt;RecNum&gt;16&lt;/RecNum&gt;&lt;DisplayText&gt;(33)&lt;/DisplayText&gt;&lt;record&gt;&lt;rec-number&gt;16&lt;/rec-number&gt;&lt;foreign-keys&gt;&lt;key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Pr="008452B2">
        <w:fldChar w:fldCharType="separate"/>
      </w:r>
      <w:r w:rsidR="0020389D">
        <w:rPr>
          <w:noProof/>
        </w:rPr>
        <w:t>(</w:t>
      </w:r>
      <w:hyperlink w:anchor="_ENREF_33" w:tooltip="Arbuckle, 2015 #16" w:history="1">
        <w:r w:rsidR="00A6769B">
          <w:rPr>
            <w:noProof/>
          </w:rPr>
          <w:t>33</w:t>
        </w:r>
      </w:hyperlink>
      <w:r w:rsidR="0020389D">
        <w:rPr>
          <w:noProof/>
        </w:rPr>
        <w:t>)</w:t>
      </w:r>
      <w:r w:rsidRPr="008452B2">
        <w:fldChar w:fldCharType="end"/>
      </w:r>
      <w:r w:rsidR="00385A98">
        <w:t xml:space="preserve">. </w:t>
      </w:r>
      <w:r w:rsidR="00F46C85">
        <w:t>The structural complexity</w:t>
      </w:r>
      <w:r w:rsidRPr="008452B2">
        <w:t xml:space="preserve"> of </w:t>
      </w:r>
      <w:r w:rsidR="005F2CAA">
        <w:t>a</w:t>
      </w:r>
      <w:r w:rsidRPr="008452B2">
        <w:t xml:space="preserve"> habitat</w:t>
      </w:r>
      <w:r w:rsidR="00F46C85">
        <w:t>, such as whether it's a 2-dimensional terrestrial surface or a complex 3-dimensional forest canopy,</w:t>
      </w:r>
      <w:r w:rsidRPr="008452B2">
        <w:t xml:space="preserve"> can influence</w:t>
      </w:r>
      <w:r w:rsidR="00385A98">
        <w:t xml:space="preserve"> both</w:t>
      </w:r>
      <w:r w:rsidRPr="008452B2">
        <w:t xml:space="preserve"> encounter rates </w:t>
      </w:r>
      <w:r w:rsidRPr="008452B2">
        <w:fldChar w:fldCharType="begin"/>
      </w:r>
      <w:r w:rsidR="00E848FC">
        <w:instrText xml:space="preserve"> ADDIN EN.CITE &lt;EndNote&gt;&lt;Cite&gt;&lt;Author&gt;Pawar&lt;/Author&gt;&lt;Year&gt;2012&lt;/Year&gt;&lt;RecNum&gt;17&lt;/RecNum&gt;&lt;DisplayText&gt;(15, 19)&lt;/DisplayText&gt;&lt;record&gt;&lt;rec-number&gt;17&lt;/rec-number&gt;&lt;foreign-keys&gt;&lt;key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Cite&gt;&lt;Author&gt;Carbone&lt;/Author&gt;&lt;Year&gt;2014&lt;/Year&gt;&lt;RecNum&gt;93&lt;/RecNum&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Pr="008452B2">
        <w:fldChar w:fldCharType="separate"/>
      </w:r>
      <w:r w:rsidR="00E848FC">
        <w:rPr>
          <w:noProof/>
        </w:rPr>
        <w:t>(</w:t>
      </w:r>
      <w:hyperlink w:anchor="_ENREF_15" w:tooltip="Pawar, 2012 #17" w:history="1">
        <w:r w:rsidR="00A6769B">
          <w:rPr>
            <w:noProof/>
          </w:rPr>
          <w:t>15</w:t>
        </w:r>
      </w:hyperlink>
      <w:r w:rsidR="00E848FC">
        <w:rPr>
          <w:noProof/>
        </w:rPr>
        <w:t xml:space="preserve">, </w:t>
      </w:r>
      <w:hyperlink w:anchor="_ENREF_19" w:tooltip="Carbone, 2014 #93" w:history="1">
        <w:r w:rsidR="00A6769B">
          <w:rPr>
            <w:noProof/>
          </w:rPr>
          <w:t>19</w:t>
        </w:r>
      </w:hyperlink>
      <w:r w:rsidR="00E848FC">
        <w:rPr>
          <w:noProof/>
        </w:rPr>
        <w:t>)</w:t>
      </w:r>
      <w:r w:rsidRPr="008452B2">
        <w:fldChar w:fldCharType="end"/>
      </w:r>
      <w:r w:rsidRPr="008452B2">
        <w:t xml:space="preserve"> and</w:t>
      </w:r>
      <w:r w:rsidR="00385A98">
        <w:t xml:space="preserve"> the</w:t>
      </w:r>
      <w:r w:rsidRPr="008452B2">
        <w:t xml:space="preserve"> escape rates</w:t>
      </w:r>
      <w:r w:rsidR="00385A98">
        <w:t xml:space="preserve"> of prey</w:t>
      </w:r>
      <w:r w:rsidR="005F2CAA">
        <w:t>,</w:t>
      </w:r>
      <w:r w:rsidR="00385A98">
        <w:t xml:space="preserve"> with higher dimensional spaces increasing both</w:t>
      </w:r>
      <w:r w:rsidRPr="008452B2">
        <w:t xml:space="preserve"> </w:t>
      </w:r>
      <w:r w:rsidRPr="008452B2">
        <w:fldChar w:fldCharType="begin"/>
      </w:r>
      <w:r w:rsidR="0020389D">
        <w:instrText xml:space="preserve"> ADDIN EN.CITE &lt;EndNote&gt;&lt;Cite&gt;&lt;Author&gt;Heithaus&lt;/Author&gt;&lt;Year&gt;2009&lt;/Year&gt;&lt;RecNum&gt;18&lt;/RecNum&gt;&lt;DisplayText&gt;(34, 35)&lt;/DisplayText&gt;&lt;record&gt;&lt;rec-number&gt;18&lt;/rec-number&gt;&lt;foreign-keys&gt;&lt;key app="EN" db-id="ax5t9ztwnxe5f8edetnp2tzne0aaff55ftr5" timestamp="1457353539"&gt;18&lt;/key&gt;&lt;/foreign-keys&gt;&lt;ref-type name="Journal Article"&gt;17&lt;/ref-type&gt;&lt;contributors&gt;&lt;authors&gt;&lt;author&gt;Heithaus, Michael R&lt;/author&gt;&lt;author&gt;Wirsing, Aaron J&lt;/author&gt;&lt;author&gt;Burkholder, Derek&lt;/author&gt;&lt;author&gt;Thomson, Jordan&lt;/author&gt;&lt;author&gt;Dill, Lawrence M&lt;/author&gt;&lt;/authors&gt;&lt;/contributors&gt;&lt;titles&gt;&lt;title&gt;Towards a predictive framework for predator risk effects: the interaction of landscape features and prey escape tactics&lt;/title&gt;&lt;secondary-title&gt;Journal of Animal Ecology&lt;/secondary-title&gt;&lt;/titles&gt;&lt;periodical&gt;&lt;full-title&gt;Journal of Animal Ecology&lt;/full-title&gt;&lt;/periodical&gt;&lt;pages&gt;556-562&lt;/pages&gt;&lt;volume&gt;78&lt;/volume&gt;&lt;number&gt;3&lt;/number&gt;&lt;dates&gt;&lt;year&gt;2009&lt;/year&gt;&lt;/dates&gt;&lt;isbn&gt;1365-2656&lt;/isbn&gt;&lt;urls&gt;&lt;/urls&gt;&lt;/record&gt;&lt;/Cite&gt;&lt;Cite&gt;&lt;Author&gt;Møller&lt;/Author&gt;&lt;Year&gt;2010&lt;/Year&gt;&lt;RecNum&gt;19&lt;/RecNum&gt;&lt;record&gt;&lt;rec-number&gt;19&lt;/rec-number&gt;&lt;foreign-keys&gt;&lt;key app="EN" db-id="ax5t9ztwnxe5f8edetnp2tzne0aaff55ftr5" timestamp="1457353745"&gt;19&lt;/key&gt;&lt;/foreign-keys&gt;&lt;ref-type name="Journal Article"&gt;17&lt;/ref-type&gt;&lt;contributors&gt;&lt;authors&gt;&lt;author&gt;Møller, AP&lt;/author&gt;&lt;/authors&gt;&lt;/contributors&gt;&lt;titles&gt;&lt;title&gt;Up, up, and away: relative importance of horizontal and vertical escape from predators for survival and senescence&lt;/title&gt;&lt;secondary-title&gt;Journal of evolutionary biology&lt;/secondary-title&gt;&lt;/titles&gt;&lt;periodical&gt;&lt;full-title&gt;Journal of evolutionary biology&lt;/full-title&gt;&lt;/periodical&gt;&lt;pages&gt;1689-1698&lt;/pages&gt;&lt;volume&gt;23&lt;/volume&gt;&lt;number&gt;8&lt;/number&gt;&lt;dates&gt;&lt;year&gt;2010&lt;/year&gt;&lt;/dates&gt;&lt;isbn&gt;1420-9101&lt;/isbn&gt;&lt;urls&gt;&lt;/urls&gt;&lt;/record&gt;&lt;/Cite&gt;&lt;/EndNote&gt;</w:instrText>
      </w:r>
      <w:r w:rsidRPr="008452B2">
        <w:fldChar w:fldCharType="separate"/>
      </w:r>
      <w:r w:rsidR="0020389D">
        <w:rPr>
          <w:noProof/>
        </w:rPr>
        <w:t>(</w:t>
      </w:r>
      <w:hyperlink w:anchor="_ENREF_34" w:tooltip="Heithaus, 2009 #18" w:history="1">
        <w:r w:rsidR="00A6769B">
          <w:rPr>
            <w:noProof/>
          </w:rPr>
          <w:t>34</w:t>
        </w:r>
      </w:hyperlink>
      <w:r w:rsidR="0020389D">
        <w:rPr>
          <w:noProof/>
        </w:rPr>
        <w:t xml:space="preserve">, </w:t>
      </w:r>
      <w:hyperlink w:anchor="_ENREF_35" w:tooltip="Møller, 2010 #19" w:history="1">
        <w:r w:rsidR="00A6769B">
          <w:rPr>
            <w:noProof/>
          </w:rPr>
          <w:t>35</w:t>
        </w:r>
      </w:hyperlink>
      <w:r w:rsidR="0020389D">
        <w:rPr>
          <w:noProof/>
        </w:rPr>
        <w:t>)</w:t>
      </w:r>
      <w:r w:rsidRPr="008452B2">
        <w:fldChar w:fldCharType="end"/>
      </w:r>
      <w:r w:rsidR="00385A98">
        <w:t>. Hence predators in</w:t>
      </w:r>
      <w:r w:rsidR="005F2CAA">
        <w:t xml:space="preserve"> high dimensional</w:t>
      </w:r>
      <w:r w:rsidR="00385A98">
        <w:t xml:space="preserve"> habitats with</w:t>
      </w:r>
      <w:r w:rsidR="005F2CAA">
        <w:t xml:space="preserve"> associated</w:t>
      </w:r>
      <w:r w:rsidR="00385A98">
        <w:t xml:space="preserve"> </w:t>
      </w:r>
      <w:r w:rsidR="008450A5">
        <w:t xml:space="preserve">increased </w:t>
      </w:r>
      <w:r w:rsidR="00385A98">
        <w:t>escape rate</w:t>
      </w:r>
      <w:r w:rsidR="008450A5">
        <w:t>s</w:t>
      </w:r>
      <w:r w:rsidR="00385A98">
        <w:t xml:space="preserve"> may compensate through</w:t>
      </w:r>
      <w:r w:rsidR="008450A5">
        <w:t xml:space="preserve"> larger </w:t>
      </w:r>
      <w:r w:rsidR="00EB0B24">
        <w:t>yields</w:t>
      </w:r>
      <w:r w:rsidR="008450A5">
        <w:t xml:space="preserve"> of more potent</w:t>
      </w:r>
      <w:r w:rsidR="00385A98">
        <w:t xml:space="preserve"> venom</w:t>
      </w:r>
      <w:r w:rsidR="008450A5">
        <w:t xml:space="preserve"> in order</w:t>
      </w:r>
      <w:r w:rsidR="00385A98">
        <w:t xml:space="preserve"> to increase capture rates. </w:t>
      </w:r>
      <w:r w:rsidRPr="008452B2">
        <w:t xml:space="preserve">For example, strike and release </w:t>
      </w:r>
      <w:r w:rsidR="007B5C0E" w:rsidRPr="008452B2">
        <w:t>behaviors</w:t>
      </w:r>
      <w:r w:rsidRPr="008452B2">
        <w:t xml:space="preserve"> </w:t>
      </w:r>
      <w:r w:rsidR="00CD6EB5">
        <w:t xml:space="preserve">may be less </w:t>
      </w:r>
      <w:r w:rsidRPr="008452B2">
        <w:t>successful in either</w:t>
      </w:r>
      <w:r w:rsidR="00F46C85">
        <w:t xml:space="preserve"> 3-dimensional</w:t>
      </w:r>
      <w:r w:rsidRPr="008452B2">
        <w:t xml:space="preserve"> arboreal or aquatic environments</w:t>
      </w:r>
      <w:r w:rsidR="000E646A">
        <w:t xml:space="preserve"> requiring</w:t>
      </w:r>
      <w:r w:rsidRPr="008452B2">
        <w:t xml:space="preserve"> higher toxicities to incapacitate prey</w:t>
      </w:r>
      <w:r w:rsidR="00CD6EB5">
        <w:t xml:space="preserve"> quickly</w:t>
      </w:r>
      <w:r w:rsidRPr="008452B2">
        <w:t xml:space="preserve">. </w:t>
      </w:r>
      <w:r w:rsidR="009A637D">
        <w:t>Conversely</w:t>
      </w:r>
      <w:r w:rsidR="00140B7A">
        <w:t xml:space="preserve"> </w:t>
      </w:r>
      <w:r w:rsidR="007B1B43">
        <w:t>there</w:t>
      </w:r>
      <w:r w:rsidR="00140B7A">
        <w:t xml:space="preserve"> may be less of a requirement for high potencies and </w:t>
      </w:r>
      <w:r w:rsidR="00EB0B24">
        <w:t xml:space="preserve">large reservoirs of </w:t>
      </w:r>
      <w:r w:rsidR="00140B7A">
        <w:t xml:space="preserve">venom due to </w:t>
      </w:r>
      <w:r w:rsidR="009A637D">
        <w:t>increases in encounter rates, and hence feeding opportunities, in high dimensional habitats</w:t>
      </w:r>
      <w:r w:rsidR="005F2CAA">
        <w:t xml:space="preserve"> which may compensate for possible increases</w:t>
      </w:r>
      <w:r w:rsidR="009A637D">
        <w:t xml:space="preserve"> </w:t>
      </w:r>
      <w:r w:rsidR="005F2CAA">
        <w:t>in</w:t>
      </w:r>
      <w:r w:rsidR="009A637D" w:rsidRPr="00140B7A">
        <w:t xml:space="preserve"> escape rates</w:t>
      </w:r>
      <w:r w:rsidR="00140B7A" w:rsidRPr="00140B7A">
        <w:t>.</w:t>
      </w:r>
    </w:p>
    <w:p w14:paraId="735C31DD" w14:textId="1E8E4425" w:rsidR="006B6AAA" w:rsidRDefault="00140B7A" w:rsidP="001D0048">
      <w:pPr>
        <w:spacing w:line="360" w:lineRule="auto"/>
      </w:pPr>
      <w:r w:rsidRPr="00140B7A">
        <w:t>Here we test the importance of these multiple potential drivers</w:t>
      </w:r>
      <w:r w:rsidR="009E4AFA">
        <w:t xml:space="preserve"> of both venom quantity and potency</w:t>
      </w:r>
      <w:r w:rsidR="006B6AAA">
        <w:t xml:space="preserve">, </w:t>
      </w:r>
      <w:r w:rsidR="006B6AAA" w:rsidRPr="00140B7A">
        <w:t xml:space="preserve">as measured </w:t>
      </w:r>
      <w:r w:rsidR="006B6AAA">
        <w:t>using median</w:t>
      </w:r>
      <w:r w:rsidR="006B6AAA" w:rsidRPr="00140B7A">
        <w:t xml:space="preserve"> lethal dose (LD</w:t>
      </w:r>
      <w:r w:rsidR="006B6AAA" w:rsidRPr="00140B7A">
        <w:rPr>
          <w:vertAlign w:val="subscript"/>
        </w:rPr>
        <w:t>50</w:t>
      </w:r>
      <w:r w:rsidR="006B6AAA" w:rsidRPr="00140B7A">
        <w:t>)</w:t>
      </w:r>
      <w:r w:rsidR="006B6AAA">
        <w:t>,</w:t>
      </w:r>
      <w:r w:rsidR="009E4AFA">
        <w:t xml:space="preserve"> </w:t>
      </w:r>
      <w:r w:rsidRPr="00140B7A">
        <w:t>in a</w:t>
      </w:r>
      <w:r w:rsidR="009E4AFA">
        <w:t xml:space="preserve"> phylogenetically corrected comparative</w:t>
      </w:r>
      <w:r w:rsidRPr="00140B7A">
        <w:t xml:space="preserve"> analysis </w:t>
      </w:r>
      <w:r w:rsidR="009E4AFA">
        <w:t>of</w:t>
      </w:r>
      <w:r w:rsidR="009E4AFA" w:rsidRPr="00140B7A">
        <w:t xml:space="preserve"> </w:t>
      </w:r>
      <w:r w:rsidRPr="00140B7A">
        <w:t>ninety-nine species of venomous snakes.</w:t>
      </w:r>
      <w:r w:rsidR="006B6AAA">
        <w:t xml:space="preserve"> Using the phylogenetic distance between species used to measure </w:t>
      </w:r>
      <w:r w:rsidR="006B6AAA" w:rsidRPr="00140B7A">
        <w:t>LD</w:t>
      </w:r>
      <w:r w:rsidR="006B6AAA" w:rsidRPr="00140B7A">
        <w:rPr>
          <w:vertAlign w:val="subscript"/>
        </w:rPr>
        <w:t>50</w:t>
      </w:r>
      <w:r w:rsidR="006B6AAA">
        <w:t xml:space="preserve"> and dietary species, </w:t>
      </w:r>
      <w:r w:rsidR="004C3433">
        <w:t xml:space="preserve">we </w:t>
      </w:r>
      <w:r w:rsidR="00502BCC">
        <w:t>test</w:t>
      </w:r>
      <w:r w:rsidRPr="00140B7A">
        <w:t xml:space="preserve">; </w:t>
      </w:r>
    </w:p>
    <w:p w14:paraId="1146D033" w14:textId="3DC9CA83" w:rsidR="006B6AAA" w:rsidRPr="001D0048" w:rsidRDefault="00925D0F" w:rsidP="001D0048">
      <w:pPr>
        <w:pStyle w:val="ListParagraph"/>
        <w:numPr>
          <w:ilvl w:val="0"/>
          <w:numId w:val="7"/>
        </w:numPr>
        <w:spacing w:line="360" w:lineRule="auto"/>
        <w:rPr>
          <w:color w:val="000000" w:themeColor="text1"/>
        </w:rPr>
      </w:pPr>
      <w:r w:rsidRPr="001D0048">
        <w:rPr>
          <w:color w:val="000000" w:themeColor="text1"/>
        </w:rPr>
        <w:t xml:space="preserve">the </w:t>
      </w:r>
      <w:r w:rsidR="003C4993" w:rsidRPr="001D0048">
        <w:rPr>
          <w:color w:val="000000" w:themeColor="text1"/>
        </w:rPr>
        <w:t>overkill hypothesis</w:t>
      </w:r>
      <w:r w:rsidRPr="001D0048">
        <w:rPr>
          <w:color w:val="000000" w:themeColor="text1"/>
        </w:rPr>
        <w:t>:</w:t>
      </w:r>
      <w:r w:rsidR="003C4993" w:rsidRPr="001D0048">
        <w:rPr>
          <w:color w:val="000000" w:themeColor="text1"/>
        </w:rPr>
        <w:t xml:space="preserve"> that there is</w:t>
      </w:r>
      <w:r w:rsidR="00502BCC" w:rsidRPr="001D0048">
        <w:rPr>
          <w:color w:val="000000" w:themeColor="text1"/>
        </w:rPr>
        <w:t xml:space="preserve"> no relationship between </w:t>
      </w:r>
      <w:r w:rsidR="001D0048" w:rsidRPr="001D0048">
        <w:rPr>
          <w:color w:val="000000" w:themeColor="text1"/>
        </w:rPr>
        <w:t xml:space="preserve">venom potency and the species on which it was </w:t>
      </w:r>
      <w:r w:rsidR="001D0048">
        <w:rPr>
          <w:color w:val="000000" w:themeColor="text1"/>
        </w:rPr>
        <w:t>measured</w:t>
      </w:r>
      <w:r w:rsidR="001D0048" w:rsidRPr="001D0048">
        <w:rPr>
          <w:color w:val="000000" w:themeColor="text1"/>
        </w:rPr>
        <w:t xml:space="preserve"> or between venom yield and</w:t>
      </w:r>
      <w:r w:rsidR="004C3433" w:rsidRPr="001D0048">
        <w:rPr>
          <w:color w:val="000000" w:themeColor="text1"/>
        </w:rPr>
        <w:t xml:space="preserve"> prey size</w:t>
      </w:r>
      <w:r w:rsidR="001D0048" w:rsidRPr="001D0048">
        <w:rPr>
          <w:color w:val="000000" w:themeColor="text1"/>
        </w:rPr>
        <w:t>.</w:t>
      </w:r>
    </w:p>
    <w:p w14:paraId="461E09D2" w14:textId="521A2344" w:rsidR="006B6AAA" w:rsidRPr="001D0048" w:rsidRDefault="00F16A2A" w:rsidP="001D0048">
      <w:pPr>
        <w:pStyle w:val="ListParagraph"/>
        <w:numPr>
          <w:ilvl w:val="0"/>
          <w:numId w:val="7"/>
        </w:numPr>
        <w:spacing w:line="360" w:lineRule="auto"/>
        <w:rPr>
          <w:color w:val="000000" w:themeColor="text1"/>
        </w:rPr>
      </w:pPr>
      <w:r w:rsidRPr="001D0048">
        <w:rPr>
          <w:color w:val="000000" w:themeColor="text1"/>
        </w:rPr>
        <w:t xml:space="preserve">the importance of </w:t>
      </w:r>
      <w:r w:rsidR="00AA7B74" w:rsidRPr="001D0048">
        <w:rPr>
          <w:color w:val="000000" w:themeColor="text1"/>
        </w:rPr>
        <w:t>trophic drive</w:t>
      </w:r>
      <w:r w:rsidRPr="001D0048">
        <w:rPr>
          <w:color w:val="000000" w:themeColor="text1"/>
        </w:rPr>
        <w:t>r</w:t>
      </w:r>
      <w:r w:rsidR="00A32B51" w:rsidRPr="001D0048">
        <w:rPr>
          <w:color w:val="000000" w:themeColor="text1"/>
        </w:rPr>
        <w:t>s</w:t>
      </w:r>
      <w:r w:rsidRPr="001D0048">
        <w:rPr>
          <w:color w:val="000000" w:themeColor="text1"/>
        </w:rPr>
        <w:t xml:space="preserve"> on</w:t>
      </w:r>
      <w:r w:rsidR="00AA7B74" w:rsidRPr="001D0048">
        <w:rPr>
          <w:color w:val="000000" w:themeColor="text1"/>
        </w:rPr>
        <w:t xml:space="preserve"> venom evolution</w:t>
      </w:r>
      <w:r w:rsidR="001D0048">
        <w:rPr>
          <w:color w:val="000000" w:themeColor="text1"/>
        </w:rPr>
        <w:t xml:space="preserve"> including:</w:t>
      </w:r>
      <w:r w:rsidRPr="001D0048">
        <w:rPr>
          <w:color w:val="000000" w:themeColor="text1"/>
        </w:rPr>
        <w:t xml:space="preserve"> </w:t>
      </w:r>
      <w:r w:rsidR="00326D2E" w:rsidRPr="001D0048">
        <w:rPr>
          <w:color w:val="000000" w:themeColor="text1"/>
        </w:rPr>
        <w:t>that venom potency is higher (lower LD</w:t>
      </w:r>
      <w:r w:rsidR="00326D2E" w:rsidRPr="001D0048">
        <w:rPr>
          <w:color w:val="000000" w:themeColor="text1"/>
          <w:vertAlign w:val="subscript"/>
        </w:rPr>
        <w:t>50</w:t>
      </w:r>
      <w:r w:rsidR="00326D2E" w:rsidRPr="001D0048">
        <w:rPr>
          <w:color w:val="000000" w:themeColor="text1"/>
        </w:rPr>
        <w:t xml:space="preserve">) when tested on model species phylogenetically closer to species found in the diet; </w:t>
      </w:r>
      <w:r w:rsidR="00925D0F" w:rsidRPr="001D0048">
        <w:rPr>
          <w:color w:val="000000" w:themeColor="text1"/>
        </w:rPr>
        <w:t>and</w:t>
      </w:r>
      <w:r w:rsidR="00326D2E" w:rsidRPr="001D0048">
        <w:rPr>
          <w:color w:val="000000" w:themeColor="text1"/>
        </w:rPr>
        <w:t xml:space="preserve"> that</w:t>
      </w:r>
      <w:r w:rsidR="00925D0F" w:rsidRPr="001D0048">
        <w:rPr>
          <w:color w:val="000000" w:themeColor="text1"/>
        </w:rPr>
        <w:t xml:space="preserve"> </w:t>
      </w:r>
      <w:r w:rsidRPr="001D0048">
        <w:rPr>
          <w:color w:val="000000" w:themeColor="text1"/>
        </w:rPr>
        <w:t xml:space="preserve">snake </w:t>
      </w:r>
      <w:r w:rsidR="00925D0F" w:rsidRPr="001D0048">
        <w:rPr>
          <w:color w:val="000000" w:themeColor="text1"/>
        </w:rPr>
        <w:t xml:space="preserve">species </w:t>
      </w:r>
      <w:r w:rsidR="00326D2E" w:rsidRPr="001D0048">
        <w:rPr>
          <w:color w:val="000000" w:themeColor="text1"/>
        </w:rPr>
        <w:t>which include</w:t>
      </w:r>
      <w:r w:rsidR="00925D0F" w:rsidRPr="001D0048">
        <w:rPr>
          <w:color w:val="000000" w:themeColor="text1"/>
        </w:rPr>
        <w:t xml:space="preserve"> </w:t>
      </w:r>
      <w:r w:rsidR="00AA7B74" w:rsidRPr="001D0048">
        <w:rPr>
          <w:color w:val="000000" w:themeColor="text1"/>
        </w:rPr>
        <w:t>eggs in their diets have lower</w:t>
      </w:r>
      <w:r w:rsidRPr="001D0048">
        <w:rPr>
          <w:color w:val="000000" w:themeColor="text1"/>
        </w:rPr>
        <w:t xml:space="preserve"> venom potencies</w:t>
      </w:r>
      <w:r w:rsidR="00326D2E" w:rsidRPr="001D0048">
        <w:rPr>
          <w:color w:val="000000" w:themeColor="text1"/>
        </w:rPr>
        <w:t xml:space="preserve"> (higher LD</w:t>
      </w:r>
      <w:r w:rsidR="00326D2E" w:rsidRPr="001D0048">
        <w:rPr>
          <w:color w:val="000000" w:themeColor="text1"/>
          <w:vertAlign w:val="subscript"/>
        </w:rPr>
        <w:t>50</w:t>
      </w:r>
      <w:r w:rsidR="00326D2E" w:rsidRPr="001D0048">
        <w:rPr>
          <w:color w:val="000000" w:themeColor="text1"/>
        </w:rPr>
        <w:t>)</w:t>
      </w:r>
      <w:r w:rsidR="00A32B51" w:rsidRPr="001D0048">
        <w:rPr>
          <w:color w:val="000000" w:themeColor="text1"/>
        </w:rPr>
        <w:t xml:space="preserve"> or </w:t>
      </w:r>
      <w:r w:rsidR="006378DF" w:rsidRPr="001D0048">
        <w:rPr>
          <w:color w:val="000000" w:themeColor="text1"/>
        </w:rPr>
        <w:t>yields</w:t>
      </w:r>
      <w:r w:rsidR="001D0048">
        <w:rPr>
          <w:color w:val="000000" w:themeColor="text1"/>
        </w:rPr>
        <w:t>.</w:t>
      </w:r>
    </w:p>
    <w:p w14:paraId="5139A953" w14:textId="0365F248" w:rsidR="006B6AAA" w:rsidRPr="00C82254" w:rsidRDefault="00F16A2A" w:rsidP="00C82254">
      <w:pPr>
        <w:pStyle w:val="ListParagraph"/>
        <w:numPr>
          <w:ilvl w:val="0"/>
          <w:numId w:val="7"/>
        </w:numPr>
        <w:spacing w:line="360" w:lineRule="auto"/>
        <w:rPr>
          <w:color w:val="000000" w:themeColor="text1"/>
        </w:rPr>
      </w:pPr>
      <w:r w:rsidRPr="001D0048">
        <w:rPr>
          <w:color w:val="000000" w:themeColor="text1"/>
        </w:rPr>
        <w:t xml:space="preserve">the importance of </w:t>
      </w:r>
      <w:proofErr w:type="spellStart"/>
      <w:r w:rsidR="00346F9B" w:rsidRPr="001D0048">
        <w:rPr>
          <w:color w:val="000000" w:themeColor="text1"/>
        </w:rPr>
        <w:t>macorecological</w:t>
      </w:r>
      <w:proofErr w:type="spellEnd"/>
      <w:r w:rsidR="00346F9B" w:rsidRPr="001D0048">
        <w:rPr>
          <w:color w:val="000000" w:themeColor="text1"/>
        </w:rPr>
        <w:t xml:space="preserve"> </w:t>
      </w:r>
      <w:r w:rsidRPr="001D0048">
        <w:rPr>
          <w:color w:val="000000" w:themeColor="text1"/>
        </w:rPr>
        <w:t xml:space="preserve">drivers </w:t>
      </w:r>
      <w:r w:rsidR="00B01859" w:rsidRPr="001D0048">
        <w:rPr>
          <w:color w:val="000000" w:themeColor="text1"/>
        </w:rPr>
        <w:t xml:space="preserve">on </w:t>
      </w:r>
      <w:r w:rsidRPr="001D0048">
        <w:rPr>
          <w:color w:val="000000" w:themeColor="text1"/>
        </w:rPr>
        <w:t>venom evolution</w:t>
      </w:r>
      <w:r w:rsidR="001D0048">
        <w:rPr>
          <w:color w:val="000000" w:themeColor="text1"/>
        </w:rPr>
        <w:t xml:space="preserve"> with scaling of venom yield with snake body mass predicted from predator-prey size scaling to be </w:t>
      </w:r>
      <w:r w:rsidR="001D0048" w:rsidRPr="001D0048">
        <w:rPr>
          <w:color w:val="000000" w:themeColor="text1"/>
        </w:rPr>
        <w:t>approximately 0.51</w:t>
      </w:r>
      <w:r w:rsidR="001D0048">
        <w:rPr>
          <w:color w:val="000000" w:themeColor="text1"/>
        </w:rPr>
        <w:t xml:space="preserve">; from metabolic constraints to be 0.75; and from </w:t>
      </w:r>
      <w:r w:rsidR="00E16F1C" w:rsidRPr="00C82254">
        <w:rPr>
          <w:color w:val="000000" w:themeColor="text1"/>
        </w:rPr>
        <w:t xml:space="preserve">other </w:t>
      </w:r>
      <w:r w:rsidR="00E16F1C" w:rsidRPr="00C82254">
        <w:rPr>
          <w:color w:val="000000" w:themeColor="text1"/>
        </w:rPr>
        <w:lastRenderedPageBreak/>
        <w:t>potential drivers such as</w:t>
      </w:r>
      <w:r w:rsidR="004C47A6" w:rsidRPr="00C82254">
        <w:rPr>
          <w:color w:val="000000" w:themeColor="text1"/>
        </w:rPr>
        <w:t xml:space="preserve"> sexual selection and</w:t>
      </w:r>
      <w:r w:rsidR="00E16F1C" w:rsidRPr="00C82254">
        <w:rPr>
          <w:color w:val="000000" w:themeColor="text1"/>
        </w:rPr>
        <w:t xml:space="preserve"> the weapons hypothesis</w:t>
      </w:r>
      <w:r w:rsidR="004C47A6" w:rsidRPr="00C82254">
        <w:rPr>
          <w:color w:val="000000" w:themeColor="text1"/>
        </w:rPr>
        <w:t xml:space="preserve"> </w:t>
      </w:r>
      <w:r w:rsidR="00C82254">
        <w:rPr>
          <w:color w:val="000000" w:themeColor="text1"/>
        </w:rPr>
        <w:t>to be</w:t>
      </w:r>
      <w:r w:rsidR="004C47A6" w:rsidRPr="00C82254">
        <w:rPr>
          <w:color w:val="000000" w:themeColor="text1"/>
        </w:rPr>
        <w:t xml:space="preserve"> </w:t>
      </w:r>
      <w:proofErr w:type="spellStart"/>
      <w:r w:rsidR="004C47A6" w:rsidRPr="00C82254">
        <w:rPr>
          <w:color w:val="000000" w:themeColor="text1"/>
        </w:rPr>
        <w:t>superlinear</w:t>
      </w:r>
      <w:proofErr w:type="spellEnd"/>
      <w:r w:rsidR="00C82254">
        <w:rPr>
          <w:color w:val="000000" w:themeColor="text1"/>
        </w:rPr>
        <w:t>.</w:t>
      </w:r>
      <w:r w:rsidR="00C73C47" w:rsidRPr="00C82254">
        <w:rPr>
          <w:color w:val="000000" w:themeColor="text1"/>
        </w:rPr>
        <w:t xml:space="preserve"> </w:t>
      </w:r>
    </w:p>
    <w:p w14:paraId="28216697" w14:textId="13696B24" w:rsidR="006B6AAA" w:rsidRPr="001D0048" w:rsidRDefault="00C73C47" w:rsidP="001D0048">
      <w:pPr>
        <w:pStyle w:val="ListParagraph"/>
        <w:numPr>
          <w:ilvl w:val="0"/>
          <w:numId w:val="7"/>
        </w:numPr>
        <w:spacing w:line="360" w:lineRule="auto"/>
        <w:rPr>
          <w:color w:val="000000" w:themeColor="text1"/>
        </w:rPr>
      </w:pPr>
      <w:r w:rsidRPr="001D0048">
        <w:rPr>
          <w:color w:val="000000" w:themeColor="text1"/>
        </w:rPr>
        <w:t>the importance of habitat dimensionality on venom evolution, in particular that; species in high dimensional habitats show e</w:t>
      </w:r>
      <w:r w:rsidR="00C82254">
        <w:rPr>
          <w:color w:val="000000" w:themeColor="text1"/>
        </w:rPr>
        <w:t>ither higher or lower potencies.</w:t>
      </w:r>
    </w:p>
    <w:p w14:paraId="0E36CF24" w14:textId="77777777" w:rsidR="006B6AAA" w:rsidRPr="006B6AAA" w:rsidRDefault="006B6AAA" w:rsidP="006B6AAA">
      <w:pPr>
        <w:spacing w:line="360" w:lineRule="auto"/>
      </w:pPr>
    </w:p>
    <w:p w14:paraId="797395D4" w14:textId="77777777" w:rsidR="000B594C" w:rsidRDefault="000B594C" w:rsidP="003D13F7">
      <w:pPr>
        <w:spacing w:line="360" w:lineRule="auto"/>
        <w:outlineLvl w:val="0"/>
        <w:rPr>
          <w:b/>
          <w:sz w:val="28"/>
          <w:szCs w:val="28"/>
        </w:rPr>
      </w:pPr>
      <w:r w:rsidRPr="00A6180A">
        <w:rPr>
          <w:b/>
          <w:sz w:val="28"/>
          <w:szCs w:val="28"/>
        </w:rPr>
        <w:t>Results</w:t>
      </w:r>
    </w:p>
    <w:p w14:paraId="1B30DB6F" w14:textId="56863F26" w:rsidR="008D71C8" w:rsidRPr="008D71C8" w:rsidRDefault="008D71C8" w:rsidP="003D13F7">
      <w:pPr>
        <w:spacing w:line="360" w:lineRule="auto"/>
        <w:outlineLvl w:val="0"/>
        <w:rPr>
          <w:rFonts w:eastAsia="Times New Roman"/>
        </w:rPr>
      </w:pPr>
      <w:r w:rsidRPr="008D71C8">
        <w:rPr>
          <w:rFonts w:eastAsia="Times New Roman"/>
        </w:rPr>
        <w:t>Our</w:t>
      </w:r>
      <w:r w:rsidR="00AF51A8">
        <w:rPr>
          <w:rFonts w:eastAsia="Times New Roman"/>
        </w:rPr>
        <w:t xml:space="preserve"> final compiled</w:t>
      </w:r>
      <w:r w:rsidRPr="008D71C8">
        <w:rPr>
          <w:rFonts w:eastAsia="Times New Roman"/>
        </w:rPr>
        <w:t xml:space="preserve"> dataset of venom traits and corresponding trophic and </w:t>
      </w:r>
      <w:proofErr w:type="spellStart"/>
      <w:r w:rsidRPr="008D71C8">
        <w:rPr>
          <w:rFonts w:eastAsia="Times New Roman"/>
        </w:rPr>
        <w:t>macroecological</w:t>
      </w:r>
      <w:proofErr w:type="spellEnd"/>
      <w:r w:rsidRPr="008D71C8">
        <w:rPr>
          <w:rFonts w:eastAsia="Times New Roman"/>
        </w:rPr>
        <w:t xml:space="preserve"> data consisted of </w:t>
      </w:r>
      <w:r w:rsidRPr="008D71C8">
        <w:t>275 observations over 99 species</w:t>
      </w:r>
      <w:r w:rsidR="00AF51A8">
        <w:rPr>
          <w:rFonts w:eastAsia="Times New Roman"/>
        </w:rPr>
        <w:t xml:space="preserve"> which c</w:t>
      </w:r>
      <w:r w:rsidR="00042302">
        <w:rPr>
          <w:rFonts w:eastAsia="Times New Roman"/>
        </w:rPr>
        <w:t xml:space="preserve">orresponds to the data used in the </w:t>
      </w:r>
      <w:r w:rsidR="00AF51A8">
        <w:rPr>
          <w:rFonts w:eastAsia="Times New Roman"/>
        </w:rPr>
        <w:t>main analysis. We also conducted supplementary analysis w</w:t>
      </w:r>
      <w:r w:rsidR="0023568A">
        <w:rPr>
          <w:rFonts w:eastAsia="Times New Roman"/>
        </w:rPr>
        <w:t>h</w:t>
      </w:r>
      <w:r w:rsidR="00AF51A8">
        <w:rPr>
          <w:rFonts w:eastAsia="Times New Roman"/>
        </w:rPr>
        <w:t>ere we included whether species to are known to using constricting behaviors</w:t>
      </w:r>
      <w:r w:rsidR="0023568A">
        <w:rPr>
          <w:rFonts w:eastAsia="Times New Roman"/>
        </w:rPr>
        <w:t xml:space="preserve"> in place</w:t>
      </w:r>
      <w:r w:rsidR="00B15272">
        <w:rPr>
          <w:rFonts w:eastAsia="Times New Roman"/>
        </w:rPr>
        <w:t xml:space="preserve"> of</w:t>
      </w:r>
      <w:r w:rsidR="0023568A">
        <w:rPr>
          <w:rFonts w:eastAsia="Times New Roman"/>
        </w:rPr>
        <w:t xml:space="preserve"> or augmenting venom delivery</w:t>
      </w:r>
      <w:r w:rsidR="00AF51A8">
        <w:rPr>
          <w:rFonts w:eastAsia="Times New Roman"/>
        </w:rPr>
        <w:t xml:space="preserve">; the inclusion of habitat type and finally an analysis including prey body size which was conducted using a reduced dataset of </w:t>
      </w:r>
      <w:r w:rsidR="00AF51A8" w:rsidRPr="000B594C">
        <w:t xml:space="preserve">177 observations </w:t>
      </w:r>
      <w:r w:rsidR="00AF51A8">
        <w:t>across</w:t>
      </w:r>
      <w:r w:rsidR="00AF51A8" w:rsidRPr="000B594C">
        <w:t xml:space="preserve"> 68 species</w:t>
      </w:r>
      <w:r w:rsidR="00AF51A8">
        <w:rPr>
          <w:rFonts w:eastAsia="Times New Roman"/>
        </w:rPr>
        <w:t xml:space="preserve">. We report </w:t>
      </w:r>
      <w:r w:rsidR="00042302">
        <w:rPr>
          <w:rFonts w:eastAsia="Times New Roman"/>
        </w:rPr>
        <w:t>the</w:t>
      </w:r>
      <w:r w:rsidR="00AF51A8">
        <w:rPr>
          <w:rFonts w:eastAsia="Times New Roman"/>
        </w:rPr>
        <w:t xml:space="preserve"> results across all models </w:t>
      </w:r>
      <w:r w:rsidR="00042302">
        <w:rPr>
          <w:rFonts w:eastAsia="Times New Roman"/>
        </w:rPr>
        <w:t>relating to</w:t>
      </w:r>
      <w:r w:rsidR="00AF51A8">
        <w:rPr>
          <w:rFonts w:eastAsia="Times New Roman"/>
        </w:rPr>
        <w:t xml:space="preserve"> the importance of each driving factor</w:t>
      </w:r>
      <w:r w:rsidR="00042302">
        <w:rPr>
          <w:rFonts w:eastAsia="Times New Roman"/>
        </w:rPr>
        <w:t xml:space="preserve"> in order below</w:t>
      </w:r>
      <w:r w:rsidR="00EE01E3">
        <w:rPr>
          <w:rFonts w:eastAsia="Times New Roman"/>
        </w:rPr>
        <w:t xml:space="preserve"> (Table A1)</w:t>
      </w:r>
      <w:r w:rsidR="00042302">
        <w:rPr>
          <w:rFonts w:eastAsia="Times New Roman"/>
        </w:rPr>
        <w:t>.</w:t>
      </w:r>
    </w:p>
    <w:p w14:paraId="273BFC77" w14:textId="43513693" w:rsidR="00A6180A" w:rsidRPr="008D71C8" w:rsidRDefault="00A6180A" w:rsidP="003D13F7">
      <w:pPr>
        <w:spacing w:line="360" w:lineRule="auto"/>
        <w:outlineLvl w:val="0"/>
        <w:rPr>
          <w:b/>
        </w:rPr>
      </w:pPr>
      <w:r w:rsidRPr="008D71C8">
        <w:rPr>
          <w:b/>
        </w:rPr>
        <w:t>Predator-prey coevolution</w:t>
      </w:r>
    </w:p>
    <w:p w14:paraId="51F74C41" w14:textId="750622CC" w:rsidR="00A6180A" w:rsidRPr="0032583D" w:rsidRDefault="00A6180A" w:rsidP="000B594C">
      <w:pPr>
        <w:spacing w:line="360" w:lineRule="auto"/>
      </w:pPr>
      <w:r w:rsidRPr="008D71C8">
        <w:rPr>
          <w:lang w:val="en-IE"/>
        </w:rPr>
        <w:t>Despite</w:t>
      </w:r>
      <w:r w:rsidR="008D71C8" w:rsidRPr="008D71C8">
        <w:rPr>
          <w:lang w:val="en-IE"/>
        </w:rPr>
        <w:t xml:space="preserve"> the presence of only eight</w:t>
      </w:r>
      <w:r w:rsidR="00042302">
        <w:rPr>
          <w:lang w:val="en-IE"/>
        </w:rPr>
        <w:t xml:space="preserve"> egg eating</w:t>
      </w:r>
      <w:r w:rsidR="008D71C8" w:rsidRPr="008D71C8">
        <w:rPr>
          <w:lang w:val="en-IE"/>
        </w:rPr>
        <w:t xml:space="preserve"> species</w:t>
      </w:r>
      <w:r w:rsidR="008D71C8" w:rsidRPr="0032583D">
        <w:rPr>
          <w:lang w:val="en-IE"/>
        </w:rPr>
        <w:t xml:space="preserve"> in our dataset</w:t>
      </w:r>
      <w:r w:rsidR="0023568A">
        <w:rPr>
          <w:lang w:val="en-IE"/>
        </w:rPr>
        <w:t>,</w:t>
      </w:r>
      <w:r w:rsidR="008D71C8" w:rsidRPr="0032583D">
        <w:rPr>
          <w:lang w:val="en-IE"/>
        </w:rPr>
        <w:t xml:space="preserve"> </w:t>
      </w:r>
      <w:r w:rsidRPr="0032583D">
        <w:t>LD</w:t>
      </w:r>
      <w:r w:rsidRPr="0032583D">
        <w:rPr>
          <w:vertAlign w:val="subscript"/>
        </w:rPr>
        <w:t xml:space="preserve">50 </w:t>
      </w:r>
      <w:r w:rsidRPr="0032583D">
        <w:t>was found to be significantly higher in species with eggs in their diet in both the main and constriction models</w:t>
      </w:r>
      <w:r w:rsidR="00A23552" w:rsidRPr="0032583D">
        <w:t xml:space="preserve">, </w:t>
      </w:r>
      <w:r w:rsidR="00E36631">
        <w:t>while</w:t>
      </w:r>
      <w:r w:rsidR="00E36631" w:rsidRPr="0032583D">
        <w:t xml:space="preserve"> </w:t>
      </w:r>
      <w:r w:rsidR="00A23552" w:rsidRPr="0032583D">
        <w:t>v</w:t>
      </w:r>
      <w:r w:rsidRPr="0032583D">
        <w:t xml:space="preserve">enom </w:t>
      </w:r>
      <w:r w:rsidR="004C47A6">
        <w:t>yield</w:t>
      </w:r>
      <w:r w:rsidRPr="0032583D">
        <w:t xml:space="preserve"> </w:t>
      </w:r>
      <w:r w:rsidR="00E36631">
        <w:t>had</w:t>
      </w:r>
      <w:r w:rsidR="00042302" w:rsidRPr="0032583D">
        <w:t xml:space="preserve"> </w:t>
      </w:r>
      <w:r w:rsidRPr="0032583D">
        <w:t>a negative</w:t>
      </w:r>
      <w:r w:rsidR="00E36631">
        <w:t xml:space="preserve">, but </w:t>
      </w:r>
      <w:r w:rsidR="00E36631" w:rsidRPr="0032583D">
        <w:t>non-significant</w:t>
      </w:r>
      <w:r w:rsidR="00E36631">
        <w:t>,</w:t>
      </w:r>
      <w:r w:rsidRPr="0032583D">
        <w:t xml:space="preserve"> association with </w:t>
      </w:r>
      <w:proofErr w:type="spellStart"/>
      <w:r w:rsidR="00E36631">
        <w:t>ovivorous</w:t>
      </w:r>
      <w:proofErr w:type="spellEnd"/>
      <w:r w:rsidR="00E36631">
        <w:t xml:space="preserve"> behavior </w:t>
      </w:r>
      <w:r w:rsidR="00EE01E3">
        <w:t>in all models (Figure 2; Tables A1-5</w:t>
      </w:r>
      <w:r w:rsidRPr="0032583D">
        <w:t>).</w:t>
      </w:r>
    </w:p>
    <w:p w14:paraId="59A964A0" w14:textId="24F38F4C" w:rsidR="00A30B5D" w:rsidRPr="00DF4A92" w:rsidRDefault="000B594C" w:rsidP="00DF4A92">
      <w:pPr>
        <w:spacing w:line="360" w:lineRule="auto"/>
        <w:ind w:firstLine="720"/>
      </w:pPr>
      <w:r w:rsidRPr="0032583D">
        <w:t xml:space="preserve">Of the species included within the analysis only 14 species </w:t>
      </w:r>
      <w:r w:rsidR="00E36631">
        <w:t>had</w:t>
      </w:r>
      <w:r w:rsidR="00E36631" w:rsidRPr="0032583D">
        <w:t xml:space="preserve"> </w:t>
      </w:r>
      <w:r w:rsidRPr="0032583D">
        <w:t>a diet completely matching that of the LD</w:t>
      </w:r>
      <w:r w:rsidRPr="0032583D">
        <w:rPr>
          <w:vertAlign w:val="subscript"/>
        </w:rPr>
        <w:t>50</w:t>
      </w:r>
      <w:r w:rsidRPr="0032583D">
        <w:t xml:space="preserve"> model</w:t>
      </w:r>
      <w:r w:rsidR="00E36631">
        <w:t xml:space="preserve"> the</w:t>
      </w:r>
      <w:r w:rsidR="00B93825">
        <w:t>ir venom</w:t>
      </w:r>
      <w:r w:rsidR="00E36631">
        <w:t xml:space="preserve"> </w:t>
      </w:r>
      <w:r w:rsidR="00B93825">
        <w:t xml:space="preserve">was </w:t>
      </w:r>
      <w:r w:rsidR="00E36631">
        <w:t>tested on</w:t>
      </w:r>
      <w:r w:rsidR="002D0609" w:rsidRPr="0032583D">
        <w:t xml:space="preserve">, i.e. </w:t>
      </w:r>
      <w:r w:rsidR="006D672F" w:rsidRPr="0032583D">
        <w:t>the LD</w:t>
      </w:r>
      <w:r w:rsidR="006D672F" w:rsidRPr="0032583D">
        <w:rPr>
          <w:vertAlign w:val="subscript"/>
        </w:rPr>
        <w:t>5</w:t>
      </w:r>
      <w:r w:rsidR="00135203" w:rsidRPr="0032583D">
        <w:rPr>
          <w:vertAlign w:val="subscript"/>
        </w:rPr>
        <w:t>0</w:t>
      </w:r>
      <w:r w:rsidR="006D672F" w:rsidRPr="0032583D">
        <w:t xml:space="preserve"> of</w:t>
      </w:r>
      <w:r w:rsidR="006D672F">
        <w:t xml:space="preserve"> a species with a</w:t>
      </w:r>
      <w:r w:rsidR="002D0609">
        <w:t xml:space="preserve"> diet including 100% mammals</w:t>
      </w:r>
      <w:r w:rsidR="006D672F">
        <w:t xml:space="preserve"> tested using a mouse model</w:t>
      </w:r>
      <w:r w:rsidR="002D0609">
        <w:t>.</w:t>
      </w:r>
      <w:r w:rsidRPr="000B594C">
        <w:t xml:space="preserve"> </w:t>
      </w:r>
      <w:r w:rsidR="002D0609">
        <w:t>Most</w:t>
      </w:r>
      <w:r w:rsidRPr="000B594C">
        <w:t xml:space="preserve"> species in the dataset </w:t>
      </w:r>
      <w:r w:rsidR="00B93825">
        <w:t xml:space="preserve">had </w:t>
      </w:r>
      <w:r w:rsidR="002D0609">
        <w:t>a diet with a least some component not matching the</w:t>
      </w:r>
      <w:r w:rsidR="002D0609" w:rsidRPr="002D0609">
        <w:t xml:space="preserve"> LD</w:t>
      </w:r>
      <w:r w:rsidR="002D0609" w:rsidRPr="002D0609">
        <w:rPr>
          <w:vertAlign w:val="subscript"/>
        </w:rPr>
        <w:t>50</w:t>
      </w:r>
      <w:r w:rsidR="002D0609" w:rsidRPr="000B594C">
        <w:t xml:space="preserve"> model</w:t>
      </w:r>
      <w:r w:rsidRPr="000B594C">
        <w:t xml:space="preserve"> as reflected by a median evolutionary distance</w:t>
      </w:r>
      <w:r w:rsidR="002D0609">
        <w:t xml:space="preserve"> </w:t>
      </w:r>
      <w:r w:rsidR="002D0609" w:rsidRPr="000B594C">
        <w:t>of 211.3 million years</w:t>
      </w:r>
      <w:r w:rsidRPr="000B594C">
        <w:t xml:space="preserve"> between the</w:t>
      </w:r>
      <w:r w:rsidR="00B93825">
        <w:t xml:space="preserve"> common ancestors of the dietary taxa </w:t>
      </w:r>
      <w:r w:rsidRPr="000B594C">
        <w:t xml:space="preserve">and the </w:t>
      </w:r>
      <w:r w:rsidRPr="002D0609">
        <w:t>LD</w:t>
      </w:r>
      <w:r w:rsidRPr="002D0609">
        <w:rPr>
          <w:vertAlign w:val="subscript"/>
        </w:rPr>
        <w:t>50</w:t>
      </w:r>
      <w:r w:rsidRPr="002D0609">
        <w:t xml:space="preserve"> </w:t>
      </w:r>
      <w:r w:rsidRPr="000B594C">
        <w:t>species</w:t>
      </w:r>
      <w:r w:rsidR="002D0609">
        <w:t xml:space="preserve">. </w:t>
      </w:r>
      <w:r w:rsidRPr="000B594C">
        <w:t>In all models</w:t>
      </w:r>
      <w:r w:rsidR="0023568A">
        <w:t>,</w:t>
      </w:r>
      <w:r w:rsidRPr="000B594C">
        <w:t xml:space="preserve"> species</w:t>
      </w:r>
      <w:r w:rsidR="0023568A">
        <w:t>’</w:t>
      </w:r>
      <w:r w:rsidRPr="000B594C">
        <w:t xml:space="preserve"> </w:t>
      </w:r>
      <w:r w:rsidRPr="002D0609">
        <w:t>LD</w:t>
      </w:r>
      <w:r w:rsidRPr="002D0609">
        <w:rPr>
          <w:vertAlign w:val="subscript"/>
        </w:rPr>
        <w:t>50</w:t>
      </w:r>
      <w:r w:rsidRPr="000B594C">
        <w:t xml:space="preserve"> increased with mean phylogenetic distance between the diet and the </w:t>
      </w:r>
      <w:r w:rsidRPr="002D0609">
        <w:t>LD</w:t>
      </w:r>
      <w:r w:rsidRPr="002D0609">
        <w:rPr>
          <w:vertAlign w:val="subscript"/>
        </w:rPr>
        <w:t>50</w:t>
      </w:r>
      <w:r w:rsidRPr="000B594C">
        <w:t xml:space="preserve"> model </w:t>
      </w:r>
      <w:r w:rsidR="00A72B90">
        <w:t xml:space="preserve">such that </w:t>
      </w:r>
      <w:r w:rsidR="00B93825">
        <w:t xml:space="preserve">snake </w:t>
      </w:r>
      <w:r w:rsidRPr="000B594C">
        <w:t xml:space="preserve">species with diets </w:t>
      </w:r>
      <w:r w:rsidR="005718A8" w:rsidRPr="000B594C">
        <w:t>phylogenetically</w:t>
      </w:r>
      <w:r w:rsidRPr="000B594C">
        <w:t xml:space="preserve"> close to the LD</w:t>
      </w:r>
      <w:r w:rsidRPr="000B594C">
        <w:rPr>
          <w:vertAlign w:val="subscript"/>
        </w:rPr>
        <w:t>50</w:t>
      </w:r>
      <w:r w:rsidRPr="000B594C">
        <w:t xml:space="preserve"> model</w:t>
      </w:r>
      <w:r w:rsidR="00B93825">
        <w:t xml:space="preserve"> species </w:t>
      </w:r>
      <w:r w:rsidRPr="000B594C">
        <w:t>hav</w:t>
      </w:r>
      <w:r w:rsidR="00B93825">
        <w:t>ing</w:t>
      </w:r>
      <w:r w:rsidRPr="000B594C">
        <w:t xml:space="preserve"> higher </w:t>
      </w:r>
      <w:r w:rsidR="00B93825">
        <w:t>potencies</w:t>
      </w:r>
      <w:r w:rsidR="00B93825" w:rsidRPr="000B594C">
        <w:t xml:space="preserve"> </w:t>
      </w:r>
      <w:r w:rsidR="00EE01E3">
        <w:t>(Figure 2</w:t>
      </w:r>
      <w:r w:rsidRPr="000B594C">
        <w:t>; table</w:t>
      </w:r>
      <w:r w:rsidR="00706549">
        <w:t xml:space="preserve"> A3-4</w:t>
      </w:r>
      <w:r w:rsidRPr="000B594C">
        <w:t>; Figure 1B).  From the main model, after back</w:t>
      </w:r>
      <w:r w:rsidR="00A72B90">
        <w:t>-</w:t>
      </w:r>
      <w:r w:rsidRPr="000B594C">
        <w:t xml:space="preserve">transforming the mean </w:t>
      </w:r>
      <w:r w:rsidR="005718A8" w:rsidRPr="000B594C">
        <w:t>centered</w:t>
      </w:r>
      <w:r w:rsidRPr="000B594C">
        <w:t xml:space="preserve"> log</w:t>
      </w:r>
      <w:r w:rsidRPr="000B594C">
        <w:rPr>
          <w:vertAlign w:val="subscript"/>
        </w:rPr>
        <w:t>10</w:t>
      </w:r>
      <w:r w:rsidRPr="000B594C">
        <w:t xml:space="preserve"> value, LD</w:t>
      </w:r>
      <w:r w:rsidRPr="000B594C">
        <w:rPr>
          <w:vertAlign w:val="subscript"/>
        </w:rPr>
        <w:t>50</w:t>
      </w:r>
      <w:r w:rsidRPr="000B594C">
        <w:t xml:space="preserve"> </w:t>
      </w:r>
      <w:r w:rsidR="00684702">
        <w:t>was found to increase by</w:t>
      </w:r>
      <w:r w:rsidRPr="000B594C">
        <w:t xml:space="preserve"> 1.44 for every 100 million years between the species in the diet and that of the LD</w:t>
      </w:r>
      <w:r w:rsidRPr="000B594C">
        <w:rPr>
          <w:vertAlign w:val="subscript"/>
        </w:rPr>
        <w:t>50</w:t>
      </w:r>
      <w:r w:rsidRPr="000B594C">
        <w:t xml:space="preserve"> model. </w:t>
      </w:r>
      <w:r w:rsidR="008338EE">
        <w:t xml:space="preserve">The route venom was administered was also found to affect </w:t>
      </w:r>
      <w:r w:rsidR="008338EE">
        <w:lastRenderedPageBreak/>
        <w:t xml:space="preserve">values of </w:t>
      </w:r>
      <w:r w:rsidR="008338EE" w:rsidRPr="000B594C">
        <w:t>LD</w:t>
      </w:r>
      <w:r w:rsidR="008338EE" w:rsidRPr="000B594C">
        <w:rPr>
          <w:vertAlign w:val="subscript"/>
        </w:rPr>
        <w:t>50</w:t>
      </w:r>
      <w:r w:rsidR="008338EE">
        <w:t xml:space="preserve"> </w:t>
      </w:r>
      <w:r w:rsidR="008338EE" w:rsidRPr="000B594C">
        <w:t>w</w:t>
      </w:r>
      <w:r w:rsidR="008338EE">
        <w:t>h</w:t>
      </w:r>
      <w:r w:rsidR="008338EE" w:rsidRPr="000B594C">
        <w:t xml:space="preserve">ere intravenous and </w:t>
      </w:r>
      <w:r w:rsidR="008338EE" w:rsidRPr="006D672F">
        <w:t>Intraperitoneal</w:t>
      </w:r>
      <w:r w:rsidR="008338EE" w:rsidRPr="006D672F" w:rsidDel="006D672F">
        <w:t xml:space="preserve"> </w:t>
      </w:r>
      <w:r w:rsidR="008338EE" w:rsidRPr="000B594C">
        <w:t>routes were found to have lower LD</w:t>
      </w:r>
      <w:r w:rsidR="008338EE" w:rsidRPr="000B594C">
        <w:rPr>
          <w:vertAlign w:val="subscript"/>
        </w:rPr>
        <w:t>50</w:t>
      </w:r>
      <w:r w:rsidR="008338EE" w:rsidRPr="000B594C">
        <w:t xml:space="preserve"> values in comparison to a subcutaneous route (</w:t>
      </w:r>
      <w:r w:rsidR="008338EE">
        <w:t>Figure 2; T</w:t>
      </w:r>
      <w:r w:rsidR="008338EE" w:rsidRPr="000B594C">
        <w:t>able</w:t>
      </w:r>
      <w:r w:rsidR="008338EE">
        <w:t xml:space="preserve"> A1</w:t>
      </w:r>
      <w:r w:rsidR="008338EE" w:rsidRPr="000B594C">
        <w:t>-3).</w:t>
      </w:r>
      <w:r w:rsidR="00A11785">
        <w:t xml:space="preserve">  </w:t>
      </w:r>
    </w:p>
    <w:p w14:paraId="2D6083B9" w14:textId="77777777" w:rsidR="00135203" w:rsidRDefault="00135203" w:rsidP="003D13F7">
      <w:pPr>
        <w:spacing w:line="360" w:lineRule="auto"/>
        <w:outlineLvl w:val="0"/>
        <w:rPr>
          <w:b/>
          <w:lang w:val="en-IE"/>
        </w:rPr>
      </w:pPr>
      <w:proofErr w:type="spellStart"/>
      <w:r w:rsidRPr="008B096D">
        <w:rPr>
          <w:b/>
          <w:lang w:val="en-IE"/>
        </w:rPr>
        <w:t>Macroecological</w:t>
      </w:r>
      <w:proofErr w:type="spellEnd"/>
      <w:r w:rsidRPr="008B096D">
        <w:rPr>
          <w:b/>
          <w:lang w:val="en-IE"/>
        </w:rPr>
        <w:t xml:space="preserve"> drivers; body size and habitat dimensionality</w:t>
      </w:r>
    </w:p>
    <w:p w14:paraId="164B2D75" w14:textId="54143385" w:rsidR="00261740" w:rsidRPr="009B3B95" w:rsidRDefault="00135203" w:rsidP="00B02347">
      <w:pPr>
        <w:spacing w:line="360" w:lineRule="auto"/>
        <w:ind w:firstLine="720"/>
        <w:rPr>
          <w:ins w:id="1" w:author="Chris C" w:date="2017-02-25T23:33:00Z"/>
          <w:b/>
        </w:rPr>
      </w:pPr>
      <w:r w:rsidRPr="000B594C">
        <w:rPr>
          <w:lang w:val="en-IE"/>
        </w:rPr>
        <w:t xml:space="preserve">The mean </w:t>
      </w:r>
      <w:r w:rsidR="00E13313">
        <w:rPr>
          <w:lang w:val="en-IE"/>
        </w:rPr>
        <w:t>yield</w:t>
      </w:r>
      <w:r>
        <w:rPr>
          <w:lang w:val="en-IE"/>
        </w:rPr>
        <w:t xml:space="preserve"> of venom, as measured using dried weight,</w:t>
      </w:r>
      <w:r w:rsidRPr="000B594C">
        <w:rPr>
          <w:lang w:val="en-IE"/>
        </w:rPr>
        <w:t xml:space="preserve"> ranged from 0.15 mg in the </w:t>
      </w:r>
      <w:r w:rsidRPr="000B594C">
        <w:rPr>
          <w:rFonts w:eastAsia="Times New Roman"/>
          <w:bCs/>
        </w:rPr>
        <w:t>egg-eating sea snake</w:t>
      </w:r>
      <w:r w:rsidRPr="000B594C">
        <w:rPr>
          <w:lang w:val="en-IE"/>
        </w:rPr>
        <w:t xml:space="preserve"> (</w:t>
      </w:r>
      <w:proofErr w:type="spellStart"/>
      <w:r w:rsidRPr="000B594C">
        <w:rPr>
          <w:i/>
          <w:lang w:val="en-IE"/>
        </w:rPr>
        <w:t>Emydocephalus</w:t>
      </w:r>
      <w:proofErr w:type="spellEnd"/>
      <w:r w:rsidRPr="000B594C">
        <w:rPr>
          <w:i/>
          <w:lang w:val="en-IE"/>
        </w:rPr>
        <w:t xml:space="preserve"> </w:t>
      </w:r>
      <w:proofErr w:type="spellStart"/>
      <w:r w:rsidRPr="000B594C">
        <w:rPr>
          <w:i/>
          <w:lang w:val="en-IE"/>
        </w:rPr>
        <w:t>annulatus</w:t>
      </w:r>
      <w:proofErr w:type="spellEnd"/>
      <w:r w:rsidRPr="000B594C">
        <w:rPr>
          <w:lang w:val="en-IE"/>
        </w:rPr>
        <w:t>) to 571 mg in the forest cobra (</w:t>
      </w:r>
      <w:proofErr w:type="spellStart"/>
      <w:r w:rsidRPr="000B594C">
        <w:rPr>
          <w:rFonts w:eastAsia="Times New Roman"/>
          <w:i/>
          <w:iCs/>
        </w:rPr>
        <w:t>Naja</w:t>
      </w:r>
      <w:proofErr w:type="spellEnd"/>
      <w:r w:rsidRPr="000B594C">
        <w:rPr>
          <w:rFonts w:eastAsia="Times New Roman"/>
          <w:i/>
          <w:iCs/>
        </w:rPr>
        <w:t xml:space="preserve"> </w:t>
      </w:r>
      <w:proofErr w:type="spellStart"/>
      <w:r w:rsidRPr="000B594C">
        <w:rPr>
          <w:rFonts w:eastAsia="Times New Roman"/>
          <w:i/>
          <w:iCs/>
        </w:rPr>
        <w:t>melanoleuca</w:t>
      </w:r>
      <w:proofErr w:type="spellEnd"/>
      <w:r w:rsidRPr="000B594C">
        <w:rPr>
          <w:lang w:val="en-IE"/>
        </w:rPr>
        <w:t>).</w:t>
      </w:r>
      <w:r w:rsidR="00B02347">
        <w:rPr>
          <w:lang w:val="en-IE"/>
        </w:rPr>
        <w:t xml:space="preserve"> Body size, prey size and habitat dimensionality all correlated with </w:t>
      </w:r>
      <w:r w:rsidR="00E13313">
        <w:rPr>
          <w:lang w:val="en-IE"/>
        </w:rPr>
        <w:t>yield</w:t>
      </w:r>
      <w:r w:rsidR="00B02347">
        <w:rPr>
          <w:lang w:val="en-IE"/>
        </w:rPr>
        <w:t xml:space="preserve">. </w:t>
      </w:r>
      <w:r w:rsidR="00E13313">
        <w:rPr>
          <w:lang w:val="en-IE"/>
        </w:rPr>
        <w:t xml:space="preserve">The main correlate with average yield </w:t>
      </w:r>
      <w:r w:rsidRPr="000B594C">
        <w:rPr>
          <w:lang w:val="en-IE"/>
        </w:rPr>
        <w:t>was</w:t>
      </w:r>
      <w:r w:rsidR="00B02347">
        <w:rPr>
          <w:lang w:val="en-IE"/>
        </w:rPr>
        <w:t xml:space="preserve"> snake</w:t>
      </w:r>
      <w:r w:rsidRPr="000B594C">
        <w:rPr>
          <w:lang w:val="en-IE"/>
        </w:rPr>
        <w:t xml:space="preserve"> body size with a log-log scaling of between 0.74 and 0.76 across all models</w:t>
      </w:r>
      <w:r w:rsidR="009305C4">
        <w:rPr>
          <w:lang w:val="en-IE"/>
        </w:rPr>
        <w:t>,</w:t>
      </w:r>
      <w:r w:rsidRPr="000B594C">
        <w:rPr>
          <w:lang w:val="en-IE"/>
        </w:rPr>
        <w:t xml:space="preserve"> after back</w:t>
      </w:r>
      <w:r w:rsidR="00A72B90">
        <w:rPr>
          <w:lang w:val="en-IE"/>
        </w:rPr>
        <w:t>-</w:t>
      </w:r>
      <w:r w:rsidRPr="000B594C">
        <w:rPr>
          <w:lang w:val="en-IE"/>
        </w:rPr>
        <w:t>transforming</w:t>
      </w:r>
      <w:r>
        <w:rPr>
          <w:lang w:val="en-IE"/>
        </w:rPr>
        <w:t xml:space="preserve"> </w:t>
      </w:r>
      <w:r w:rsidRPr="000B594C">
        <w:rPr>
          <w:lang w:val="en-IE"/>
        </w:rPr>
        <w:t>(</w:t>
      </w:r>
      <w:r w:rsidR="00DC3571">
        <w:rPr>
          <w:lang w:val="en-IE"/>
        </w:rPr>
        <w:t>Figure</w:t>
      </w:r>
      <w:r w:rsidR="00706549">
        <w:rPr>
          <w:lang w:val="en-IE"/>
        </w:rPr>
        <w:t xml:space="preserve"> 3</w:t>
      </w:r>
      <w:r w:rsidRPr="000B594C">
        <w:rPr>
          <w:lang w:val="en-IE"/>
        </w:rPr>
        <w:t>,</w:t>
      </w:r>
      <w:r w:rsidR="00706549">
        <w:rPr>
          <w:lang w:val="en-IE"/>
        </w:rPr>
        <w:t xml:space="preserve"> Tables</w:t>
      </w:r>
      <w:r w:rsidRPr="009305C4">
        <w:rPr>
          <w:color w:val="FF0000"/>
          <w:lang w:val="en-IE"/>
        </w:rPr>
        <w:t xml:space="preserve"> </w:t>
      </w:r>
      <w:r w:rsidR="00706549">
        <w:rPr>
          <w:lang w:val="en-IE"/>
        </w:rPr>
        <w:t>A2-6</w:t>
      </w:r>
      <w:r w:rsidRPr="000B594C">
        <w:rPr>
          <w:lang w:val="en-IE"/>
        </w:rPr>
        <w:t>)</w:t>
      </w:r>
      <w:r w:rsidR="009305C4">
        <w:rPr>
          <w:lang w:val="en-IE"/>
        </w:rPr>
        <w:t>, an exponent far higher than the predicted scaling of 0.51 for predator-prey body size scaling</w:t>
      </w:r>
      <w:r w:rsidR="00A72B90">
        <w:rPr>
          <w:lang w:val="en-IE"/>
        </w:rPr>
        <w:t xml:space="preserve"> (equation 3)</w:t>
      </w:r>
      <w:r w:rsidRPr="000B594C">
        <w:rPr>
          <w:lang w:val="en-IE"/>
        </w:rPr>
        <w:t>.</w:t>
      </w:r>
      <w:r>
        <w:rPr>
          <w:lang w:val="en-IE"/>
        </w:rPr>
        <w:t xml:space="preserve"> </w:t>
      </w:r>
      <w:r w:rsidR="009305C4">
        <w:rPr>
          <w:lang w:val="en-IE"/>
        </w:rPr>
        <w:t>V</w:t>
      </w:r>
      <w:r w:rsidR="009305C4" w:rsidRPr="000B594C">
        <w:rPr>
          <w:lang w:val="en-IE"/>
        </w:rPr>
        <w:t xml:space="preserve">enom </w:t>
      </w:r>
      <w:r w:rsidR="009305C4">
        <w:rPr>
          <w:lang w:val="en-IE"/>
        </w:rPr>
        <w:t>yield also</w:t>
      </w:r>
      <w:r w:rsidR="009305C4" w:rsidRPr="000B594C">
        <w:rPr>
          <w:lang w:val="en-IE"/>
        </w:rPr>
        <w:t xml:space="preserve"> showed a positive increase with prey body</w:t>
      </w:r>
      <w:r w:rsidR="009305C4">
        <w:rPr>
          <w:lang w:val="en-IE"/>
        </w:rPr>
        <w:t xml:space="preserve"> mass</w:t>
      </w:r>
      <w:r w:rsidR="009305C4" w:rsidRPr="000B594C">
        <w:rPr>
          <w:lang w:val="en-IE"/>
        </w:rPr>
        <w:t>, with a log</w:t>
      </w:r>
      <w:r w:rsidR="009305C4" w:rsidRPr="000B594C">
        <w:rPr>
          <w:vertAlign w:val="subscript"/>
          <w:lang w:val="en-IE"/>
        </w:rPr>
        <w:t>10</w:t>
      </w:r>
      <w:r w:rsidR="009305C4" w:rsidRPr="000B594C">
        <w:rPr>
          <w:lang w:val="en-IE"/>
        </w:rPr>
        <w:t>-log</w:t>
      </w:r>
      <w:r w:rsidR="009305C4" w:rsidRPr="000B594C">
        <w:rPr>
          <w:vertAlign w:val="subscript"/>
          <w:lang w:val="en-IE"/>
        </w:rPr>
        <w:t>10</w:t>
      </w:r>
      <w:r w:rsidR="009305C4" w:rsidRPr="000B594C">
        <w:rPr>
          <w:lang w:val="en-IE"/>
        </w:rPr>
        <w:t xml:space="preserve"> </w:t>
      </w:r>
      <w:r w:rsidR="000F1768">
        <w:rPr>
          <w:lang w:val="en-IE"/>
        </w:rPr>
        <w:t>slope</w:t>
      </w:r>
      <w:r w:rsidR="000F1768" w:rsidRPr="000B594C">
        <w:rPr>
          <w:lang w:val="en-IE"/>
        </w:rPr>
        <w:t xml:space="preserve"> </w:t>
      </w:r>
      <w:r w:rsidR="009305C4" w:rsidRPr="000B594C">
        <w:rPr>
          <w:lang w:val="en-IE"/>
        </w:rPr>
        <w:t>of 0.139</w:t>
      </w:r>
      <w:r w:rsidR="000F1768">
        <w:rPr>
          <w:lang w:val="en-IE"/>
        </w:rPr>
        <w:t xml:space="preserve"> (equating to </w:t>
      </w:r>
      <w:r w:rsidR="00EA29E1">
        <w:rPr>
          <w:lang w:val="en-IE"/>
        </w:rPr>
        <w:t>approximately a</w:t>
      </w:r>
      <w:r w:rsidR="000F1768">
        <w:rPr>
          <w:lang w:val="en-IE"/>
        </w:rPr>
        <w:t xml:space="preserve"> 10% increase in venom volume with a doubling of body mass)</w:t>
      </w:r>
      <w:r w:rsidR="009305C4">
        <w:rPr>
          <w:lang w:val="en-IE"/>
        </w:rPr>
        <w:t>, however</w:t>
      </w:r>
      <w:r w:rsidR="009305C4" w:rsidRPr="000B594C">
        <w:rPr>
          <w:lang w:val="en-IE"/>
        </w:rPr>
        <w:t xml:space="preserve"> only 90% of the posterior samples are above the zero threshold (Table</w:t>
      </w:r>
      <w:r w:rsidR="00706549">
        <w:rPr>
          <w:lang w:val="en-IE"/>
        </w:rPr>
        <w:t xml:space="preserve"> A3</w:t>
      </w:r>
      <w:r w:rsidR="009305C4" w:rsidRPr="000B594C">
        <w:rPr>
          <w:lang w:val="en-IE"/>
        </w:rPr>
        <w:t>).</w:t>
      </w:r>
      <w:r w:rsidR="009305C4">
        <w:rPr>
          <w:lang w:val="en-IE"/>
        </w:rPr>
        <w:t xml:space="preserve"> </w:t>
      </w:r>
      <w:r w:rsidR="009B3B95">
        <w:rPr>
          <w:lang w:val="en-IE"/>
        </w:rPr>
        <w:t xml:space="preserve">Snake body size was also found to have a significantly positively correlation with </w:t>
      </w:r>
      <w:r w:rsidR="009B3B95" w:rsidRPr="000B594C">
        <w:t>LD</w:t>
      </w:r>
      <w:r w:rsidR="009B3B95" w:rsidRPr="000B594C">
        <w:rPr>
          <w:vertAlign w:val="subscript"/>
        </w:rPr>
        <w:t>50</w:t>
      </w:r>
      <w:r w:rsidR="00E012BB">
        <w:t xml:space="preserve"> in the main analysis of 99 species</w:t>
      </w:r>
      <w:r w:rsidR="009B3B95">
        <w:t>, meaning larger snakes showed decreased potency</w:t>
      </w:r>
      <w:r w:rsidR="00E13313">
        <w:t xml:space="preserve"> (</w:t>
      </w:r>
      <w:r w:rsidR="009F15AF">
        <w:t>Figure 3</w:t>
      </w:r>
      <w:r w:rsidR="00706549">
        <w:t>)</w:t>
      </w:r>
      <w:r w:rsidR="009B3B95">
        <w:t xml:space="preserve">. However, this relationship was </w:t>
      </w:r>
      <w:r w:rsidR="00E012BB">
        <w:t xml:space="preserve">not </w:t>
      </w:r>
      <w:r w:rsidR="009B3B95">
        <w:t>significant in</w:t>
      </w:r>
      <w:r w:rsidR="00E012BB">
        <w:t xml:space="preserve"> any of</w:t>
      </w:r>
      <w:r w:rsidR="009B3B95">
        <w:t xml:space="preserve"> the </w:t>
      </w:r>
      <w:r w:rsidR="00E012BB">
        <w:t>sub analysis</w:t>
      </w:r>
      <w:r w:rsidR="009B3B95">
        <w:t xml:space="preserve"> (Table </w:t>
      </w:r>
      <w:r w:rsidR="00E13313">
        <w:t>A</w:t>
      </w:r>
      <w:r w:rsidR="00706549">
        <w:t>3-4</w:t>
      </w:r>
      <w:r w:rsidR="009B3B95">
        <w:t>).</w:t>
      </w:r>
    </w:p>
    <w:p w14:paraId="68998A7A" w14:textId="0FEE0748" w:rsidR="00CD3200" w:rsidRPr="00DF4A92" w:rsidRDefault="00327156" w:rsidP="00DF4A92">
      <w:pPr>
        <w:spacing w:line="360" w:lineRule="auto"/>
        <w:ind w:firstLine="720"/>
        <w:rPr>
          <w:noProof/>
          <w:sz w:val="20"/>
          <w:szCs w:val="20"/>
        </w:rPr>
      </w:pPr>
      <w:r w:rsidRPr="000B594C">
        <w:rPr>
          <w:lang w:val="en-IE"/>
        </w:rPr>
        <w:t xml:space="preserve">The next most significant driver of venom </w:t>
      </w:r>
      <w:r w:rsidR="00E13313">
        <w:rPr>
          <w:lang w:val="en-IE"/>
        </w:rPr>
        <w:t>yield</w:t>
      </w:r>
      <w:r w:rsidRPr="000B594C">
        <w:rPr>
          <w:lang w:val="en-IE"/>
        </w:rPr>
        <w:t xml:space="preserve"> was the dimensionality of the habitat with the 27 species in high dimensional environments (arboreal = 9, aquatic = 18) showing lower venom </w:t>
      </w:r>
      <w:r w:rsidR="00E13313">
        <w:rPr>
          <w:lang w:val="en-IE"/>
        </w:rPr>
        <w:t>yields</w:t>
      </w:r>
      <w:r w:rsidRPr="000B594C">
        <w:rPr>
          <w:lang w:val="en-IE"/>
        </w:rPr>
        <w:t xml:space="preserve"> in comparison to species in lower dimensional habitats (</w:t>
      </w:r>
      <w:r w:rsidR="00706549">
        <w:rPr>
          <w:lang w:val="en-IE"/>
        </w:rPr>
        <w:t>Figure</w:t>
      </w:r>
      <w:r w:rsidRPr="000B594C">
        <w:rPr>
          <w:lang w:val="en-IE"/>
        </w:rPr>
        <w:t xml:space="preserve"> 2). A sensitivity analysis w</w:t>
      </w:r>
      <w:r w:rsidR="000F1768">
        <w:rPr>
          <w:lang w:val="en-IE"/>
        </w:rPr>
        <w:t>h</w:t>
      </w:r>
      <w:r w:rsidRPr="000B594C">
        <w:rPr>
          <w:lang w:val="en-IE"/>
        </w:rPr>
        <w:t>ere habitat was include</w:t>
      </w:r>
      <w:r w:rsidR="000F1768">
        <w:rPr>
          <w:lang w:val="en-IE"/>
        </w:rPr>
        <w:t>d</w:t>
      </w:r>
      <w:r w:rsidRPr="000B594C">
        <w:rPr>
          <w:lang w:val="en-IE"/>
        </w:rPr>
        <w:t xml:space="preserve"> as terrestrial, a</w:t>
      </w:r>
      <w:r w:rsidR="00706549">
        <w:rPr>
          <w:lang w:val="en-IE"/>
        </w:rPr>
        <w:t xml:space="preserve">rboreal and aquatic also showed </w:t>
      </w:r>
      <w:r w:rsidRPr="000B594C">
        <w:rPr>
          <w:lang w:val="en-IE"/>
        </w:rPr>
        <w:t>similar significant reductions in both arborea</w:t>
      </w:r>
      <w:r w:rsidR="00706549">
        <w:rPr>
          <w:lang w:val="en-IE"/>
        </w:rPr>
        <w:t>l and aquatic habitats (Table A5</w:t>
      </w:r>
      <w:r w:rsidRPr="000B594C">
        <w:rPr>
          <w:lang w:val="en-IE"/>
        </w:rPr>
        <w:t>).</w:t>
      </w:r>
      <w:r w:rsidR="009F15AF" w:rsidRPr="009F15AF">
        <w:rPr>
          <w:noProof/>
          <w:sz w:val="20"/>
          <w:szCs w:val="20"/>
        </w:rPr>
        <w:t xml:space="preserve"> </w:t>
      </w:r>
    </w:p>
    <w:p w14:paraId="730BF9D2" w14:textId="4C1EE006" w:rsidR="003A4011" w:rsidRPr="00CD3200" w:rsidRDefault="00CD3200" w:rsidP="000B594C">
      <w:pPr>
        <w:spacing w:line="360" w:lineRule="auto"/>
        <w:rPr>
          <w:b/>
          <w:lang w:val="en-IE"/>
        </w:rPr>
      </w:pPr>
      <w:r>
        <w:rPr>
          <w:b/>
          <w:lang w:val="en-IE"/>
        </w:rPr>
        <w:t xml:space="preserve">Phylogeny, constriction behaviour and covariance between venom </w:t>
      </w:r>
      <w:r w:rsidR="00DF1FE6">
        <w:rPr>
          <w:b/>
          <w:lang w:val="en-IE"/>
        </w:rPr>
        <w:t>yield</w:t>
      </w:r>
      <w:r>
        <w:rPr>
          <w:b/>
          <w:lang w:val="en-IE"/>
        </w:rPr>
        <w:t xml:space="preserve"> and </w:t>
      </w:r>
      <w:r w:rsidRPr="00CD3200">
        <w:rPr>
          <w:b/>
        </w:rPr>
        <w:t>LD</w:t>
      </w:r>
      <w:r w:rsidRPr="00CD3200">
        <w:rPr>
          <w:b/>
          <w:vertAlign w:val="subscript"/>
        </w:rPr>
        <w:t>50</w:t>
      </w:r>
    </w:p>
    <w:p w14:paraId="69B3C029" w14:textId="3FD488F7" w:rsidR="00327156" w:rsidRPr="00C177F0" w:rsidRDefault="00327156" w:rsidP="00CD3200">
      <w:pPr>
        <w:spacing w:line="360" w:lineRule="auto"/>
        <w:ind w:firstLine="720"/>
        <w:rPr>
          <w:lang w:val="en-IE"/>
        </w:rPr>
      </w:pPr>
      <w:r>
        <w:rPr>
          <w:lang w:val="en-IE"/>
        </w:rPr>
        <w:t>In all models there is was a</w:t>
      </w:r>
      <w:r w:rsidR="00E13313">
        <w:rPr>
          <w:lang w:val="en-IE"/>
        </w:rPr>
        <w:t>n</w:t>
      </w:r>
      <w:r>
        <w:rPr>
          <w:lang w:val="en-IE"/>
        </w:rPr>
        <w:t xml:space="preserve"> </w:t>
      </w:r>
      <w:r w:rsidR="00230A06">
        <w:rPr>
          <w:lang w:val="en-IE"/>
        </w:rPr>
        <w:t xml:space="preserve">intermediate to </w:t>
      </w:r>
      <w:r>
        <w:rPr>
          <w:lang w:val="en-IE"/>
        </w:rPr>
        <w:t>high phylogenetic signal for both LD</w:t>
      </w:r>
      <w:r w:rsidRPr="00031D64">
        <w:rPr>
          <w:vertAlign w:val="subscript"/>
          <w:lang w:val="en-IE"/>
        </w:rPr>
        <w:t>50</w:t>
      </w:r>
      <w:r>
        <w:rPr>
          <w:lang w:val="en-IE"/>
        </w:rPr>
        <w:t xml:space="preserve"> and venom </w:t>
      </w:r>
      <w:r w:rsidR="00DF1FE6">
        <w:rPr>
          <w:lang w:val="en-IE"/>
        </w:rPr>
        <w:t>yield</w:t>
      </w:r>
      <w:r w:rsidR="001C05B0">
        <w:rPr>
          <w:lang w:val="en-IE"/>
        </w:rPr>
        <w:t xml:space="preserve"> with</w:t>
      </w:r>
      <w:r w:rsidR="00E848FC">
        <w:rPr>
          <w:lang w:val="en-IE"/>
        </w:rPr>
        <w:t xml:space="preserve"> phylogeny explaining </w:t>
      </w:r>
      <w:r w:rsidR="00230A06">
        <w:rPr>
          <w:lang w:val="en-IE"/>
        </w:rPr>
        <w:t>0.69</w:t>
      </w:r>
      <w:r w:rsidR="00E848FC">
        <w:rPr>
          <w:lang w:val="en-IE"/>
        </w:rPr>
        <w:t xml:space="preserve"> of the residual variation</w:t>
      </w:r>
      <w:r w:rsidR="001C05B0">
        <w:rPr>
          <w:lang w:val="en-IE"/>
        </w:rPr>
        <w:t xml:space="preserve"> for LD</w:t>
      </w:r>
      <w:r w:rsidR="001C05B0" w:rsidRPr="00031D64">
        <w:rPr>
          <w:vertAlign w:val="subscript"/>
          <w:lang w:val="en-IE"/>
        </w:rPr>
        <w:t>50</w:t>
      </w:r>
      <w:r w:rsidR="001C05B0">
        <w:rPr>
          <w:lang w:val="en-IE"/>
        </w:rPr>
        <w:t xml:space="preserve"> </w:t>
      </w:r>
      <w:r w:rsidR="001C05B0" w:rsidRPr="00230A06">
        <w:rPr>
          <w:color w:val="000000" w:themeColor="text1"/>
          <w:lang w:val="en-IE"/>
        </w:rPr>
        <w:t xml:space="preserve">and </w:t>
      </w:r>
      <w:r w:rsidR="00230A06" w:rsidRPr="00230A06">
        <w:rPr>
          <w:color w:val="000000" w:themeColor="text1"/>
          <w:lang w:val="en-IE"/>
        </w:rPr>
        <w:t>0.49</w:t>
      </w:r>
      <w:r w:rsidR="001C05B0" w:rsidRPr="00230A06">
        <w:rPr>
          <w:color w:val="000000" w:themeColor="text1"/>
          <w:lang w:val="en-IE"/>
        </w:rPr>
        <w:t xml:space="preserve"> for </w:t>
      </w:r>
      <w:r w:rsidR="001C05B0">
        <w:rPr>
          <w:lang w:val="en-IE"/>
        </w:rPr>
        <w:t xml:space="preserve">venom </w:t>
      </w:r>
      <w:r w:rsidR="00766286">
        <w:rPr>
          <w:lang w:val="en-IE"/>
        </w:rPr>
        <w:t>yield</w:t>
      </w:r>
      <w:r w:rsidR="00E012BB">
        <w:rPr>
          <w:lang w:val="en-IE"/>
        </w:rPr>
        <w:t>,</w:t>
      </w:r>
      <w:r w:rsidR="00CD3200">
        <w:rPr>
          <w:lang w:val="en-IE"/>
        </w:rPr>
        <w:t xml:space="preserve"> </w:t>
      </w:r>
      <w:r w:rsidR="00766286">
        <w:rPr>
          <w:lang w:val="en-IE"/>
        </w:rPr>
        <w:t>with</w:t>
      </w:r>
      <w:r w:rsidR="001C05B0">
        <w:rPr>
          <w:lang w:val="en-IE"/>
        </w:rPr>
        <w:t xml:space="preserve"> LD</w:t>
      </w:r>
      <w:r w:rsidR="001C05B0" w:rsidRPr="00031D64">
        <w:rPr>
          <w:vertAlign w:val="subscript"/>
          <w:lang w:val="en-IE"/>
        </w:rPr>
        <w:t>50</w:t>
      </w:r>
      <w:r w:rsidR="00766286">
        <w:rPr>
          <w:lang w:val="en-IE"/>
        </w:rPr>
        <w:t xml:space="preserve"> showing</w:t>
      </w:r>
      <w:r w:rsidR="001C05B0">
        <w:rPr>
          <w:lang w:val="en-IE"/>
        </w:rPr>
        <w:t xml:space="preserve"> </w:t>
      </w:r>
      <w:r>
        <w:rPr>
          <w:lang w:val="en-IE"/>
        </w:rPr>
        <w:t xml:space="preserve">a </w:t>
      </w:r>
      <w:r w:rsidR="001C05B0">
        <w:rPr>
          <w:lang w:val="en-IE"/>
        </w:rPr>
        <w:t xml:space="preserve">higher phylogenetic </w:t>
      </w:r>
      <w:r>
        <w:rPr>
          <w:lang w:val="en-IE"/>
        </w:rPr>
        <w:t>signal</w:t>
      </w:r>
      <w:r w:rsidR="00766286">
        <w:rPr>
          <w:lang w:val="en-IE"/>
        </w:rPr>
        <w:t xml:space="preserve"> in all models</w:t>
      </w:r>
      <w:r>
        <w:rPr>
          <w:lang w:val="en-IE"/>
        </w:rPr>
        <w:t xml:space="preserve"> </w:t>
      </w:r>
      <w:r w:rsidR="00706549">
        <w:rPr>
          <w:lang w:val="en-IE"/>
        </w:rPr>
        <w:t>(Figure 2, A2-5</w:t>
      </w:r>
      <w:r>
        <w:rPr>
          <w:lang w:val="en-IE"/>
        </w:rPr>
        <w:t>).</w:t>
      </w:r>
      <w:r w:rsidR="001C05B0">
        <w:rPr>
          <w:lang w:val="en-IE"/>
        </w:rPr>
        <w:t xml:space="preserve"> The presence of constricting behaviour was found to</w:t>
      </w:r>
      <w:r w:rsidR="00766286">
        <w:rPr>
          <w:lang w:val="en-IE"/>
        </w:rPr>
        <w:t xml:space="preserve"> have no effect on either yield </w:t>
      </w:r>
      <w:r w:rsidR="001C05B0">
        <w:rPr>
          <w:lang w:val="en-IE"/>
        </w:rPr>
        <w:t xml:space="preserve">or </w:t>
      </w:r>
      <w:r w:rsidR="001C05B0" w:rsidRPr="001C05B0">
        <w:t>LD</w:t>
      </w:r>
      <w:r w:rsidR="001C05B0" w:rsidRPr="001C05B0">
        <w:rPr>
          <w:vertAlign w:val="subscript"/>
        </w:rPr>
        <w:t>50</w:t>
      </w:r>
      <w:r w:rsidR="001C05B0">
        <w:rPr>
          <w:b/>
        </w:rPr>
        <w:t xml:space="preserve"> </w:t>
      </w:r>
      <w:r w:rsidR="00706549">
        <w:t>(Table A4</w:t>
      </w:r>
      <w:r w:rsidR="001C05B0">
        <w:t>).</w:t>
      </w:r>
      <w:r w:rsidR="00F071D4">
        <w:t xml:space="preserve"> Finally, </w:t>
      </w:r>
      <w:r w:rsidR="00C177F0">
        <w:t>there is no significant covariance between either the residuals o</w:t>
      </w:r>
      <w:r w:rsidR="00E012BB">
        <w:t>r</w:t>
      </w:r>
      <w:r w:rsidR="00C177F0">
        <w:t xml:space="preserve"> p</w:t>
      </w:r>
      <w:r w:rsidR="00DF1FE6">
        <w:t xml:space="preserve">hylogenetic terms of both yield </w:t>
      </w:r>
      <w:r w:rsidR="00C177F0">
        <w:t xml:space="preserve">and </w:t>
      </w:r>
      <w:r w:rsidR="00C177F0" w:rsidRPr="00977177">
        <w:t>LD</w:t>
      </w:r>
      <w:r w:rsidR="00C177F0" w:rsidRPr="00977177">
        <w:rPr>
          <w:vertAlign w:val="subscript"/>
        </w:rPr>
        <w:t>50</w:t>
      </w:r>
      <w:r w:rsidR="00C177F0">
        <w:t xml:space="preserve"> across all models </w:t>
      </w:r>
      <w:r w:rsidR="00C177F0" w:rsidRPr="000B594C">
        <w:rPr>
          <w:lang w:val="en-IE"/>
        </w:rPr>
        <w:t>(</w:t>
      </w:r>
      <w:r w:rsidR="00706549">
        <w:rPr>
          <w:lang w:val="en-IE"/>
        </w:rPr>
        <w:t>Figure 2, A2-5</w:t>
      </w:r>
      <w:r w:rsidR="00C177F0">
        <w:rPr>
          <w:lang w:val="en-IE"/>
        </w:rPr>
        <w:t>).</w:t>
      </w:r>
    </w:p>
    <w:p w14:paraId="1B000EF5" w14:textId="77777777" w:rsidR="000521E5" w:rsidRDefault="000521E5" w:rsidP="000B594C">
      <w:pPr>
        <w:spacing w:line="360" w:lineRule="auto"/>
        <w:rPr>
          <w:b/>
          <w:sz w:val="28"/>
          <w:szCs w:val="28"/>
        </w:rPr>
      </w:pPr>
    </w:p>
    <w:p w14:paraId="4630F46E" w14:textId="5F1DFE38" w:rsidR="00684702" w:rsidRPr="001E64EB" w:rsidRDefault="00684702" w:rsidP="003D13F7">
      <w:pPr>
        <w:spacing w:line="360" w:lineRule="auto"/>
        <w:outlineLvl w:val="0"/>
        <w:rPr>
          <w:b/>
          <w:sz w:val="28"/>
          <w:szCs w:val="28"/>
        </w:rPr>
      </w:pPr>
      <w:r w:rsidRPr="001E64EB">
        <w:rPr>
          <w:b/>
          <w:sz w:val="28"/>
          <w:szCs w:val="28"/>
        </w:rPr>
        <w:t>Discussion</w:t>
      </w:r>
    </w:p>
    <w:p w14:paraId="6B794A2A" w14:textId="778F4F68" w:rsidR="00CF11B6" w:rsidRDefault="001E64EB" w:rsidP="002B4F04">
      <w:pPr>
        <w:spacing w:line="360" w:lineRule="auto"/>
        <w:rPr>
          <w:lang w:val="en-IE"/>
        </w:rPr>
      </w:pPr>
      <w:r>
        <w:rPr>
          <w:lang w:val="en-IE"/>
        </w:rPr>
        <w:t xml:space="preserve">Predator traits are </w:t>
      </w:r>
      <w:r w:rsidR="003269DD">
        <w:rPr>
          <w:lang w:val="en-IE"/>
        </w:rPr>
        <w:t xml:space="preserve">predicted </w:t>
      </w:r>
      <w:r>
        <w:rPr>
          <w:lang w:val="en-IE"/>
        </w:rPr>
        <w:t xml:space="preserve">to be </w:t>
      </w:r>
      <w:r w:rsidR="003269DD">
        <w:rPr>
          <w:lang w:val="en-IE"/>
        </w:rPr>
        <w:t xml:space="preserve">strongly </w:t>
      </w:r>
      <w:r>
        <w:rPr>
          <w:lang w:val="en-IE"/>
        </w:rPr>
        <w:t xml:space="preserve">shaped by both predator-prey </w:t>
      </w:r>
      <w:r w:rsidR="001A086E">
        <w:rPr>
          <w:lang w:val="en-IE"/>
        </w:rPr>
        <w:t>co-evolution</w:t>
      </w:r>
      <w:r>
        <w:rPr>
          <w:lang w:val="en-IE"/>
        </w:rPr>
        <w:t xml:space="preserve"> and </w:t>
      </w:r>
      <w:proofErr w:type="spellStart"/>
      <w:r>
        <w:rPr>
          <w:lang w:val="en-IE"/>
        </w:rPr>
        <w:t>macroecological</w:t>
      </w:r>
      <w:proofErr w:type="spellEnd"/>
      <w:r>
        <w:rPr>
          <w:lang w:val="en-IE"/>
        </w:rPr>
        <w:t xml:space="preserve"> forces</w:t>
      </w:r>
      <w:r w:rsidR="003A2337">
        <w:rPr>
          <w:lang w:val="en-IE"/>
        </w:rPr>
        <w:t xml:space="preserve"> such as </w:t>
      </w:r>
      <w:r>
        <w:rPr>
          <w:lang w:val="en-IE"/>
        </w:rPr>
        <w:t>b</w:t>
      </w:r>
      <w:r w:rsidR="00D3697C">
        <w:rPr>
          <w:lang w:val="en-IE"/>
        </w:rPr>
        <w:t>ody size and habitat structure.</w:t>
      </w:r>
      <w:r w:rsidR="00A77BCB">
        <w:rPr>
          <w:lang w:val="en-IE"/>
        </w:rPr>
        <w:t xml:space="preserve"> </w:t>
      </w:r>
      <w:r w:rsidR="00316102">
        <w:rPr>
          <w:lang w:val="en-IE"/>
        </w:rPr>
        <w:t>T</w:t>
      </w:r>
      <w:r w:rsidR="00AB757E">
        <w:rPr>
          <w:lang w:val="en-IE"/>
        </w:rPr>
        <w:t xml:space="preserve">raits such as jaw </w:t>
      </w:r>
      <w:r w:rsidR="000D2421">
        <w:rPr>
          <w:lang w:val="en-IE"/>
        </w:rPr>
        <w:t xml:space="preserve">or </w:t>
      </w:r>
      <w:r w:rsidR="00125D9C">
        <w:rPr>
          <w:lang w:val="en-IE"/>
        </w:rPr>
        <w:t>beak</w:t>
      </w:r>
      <w:r w:rsidR="000D2421">
        <w:rPr>
          <w:lang w:val="en-IE"/>
        </w:rPr>
        <w:t xml:space="preserve"> </w:t>
      </w:r>
      <w:r w:rsidR="00AB757E">
        <w:rPr>
          <w:lang w:val="en-IE"/>
        </w:rPr>
        <w:lastRenderedPageBreak/>
        <w:t xml:space="preserve">morphology are </w:t>
      </w:r>
      <w:r w:rsidR="00263C94">
        <w:rPr>
          <w:lang w:val="en-IE"/>
        </w:rPr>
        <w:t xml:space="preserve">tightly </w:t>
      </w:r>
      <w:r w:rsidR="00AB757E">
        <w:rPr>
          <w:lang w:val="en-IE"/>
        </w:rPr>
        <w:t xml:space="preserve">linked to </w:t>
      </w:r>
      <w:r w:rsidR="00587B82">
        <w:rPr>
          <w:lang w:val="en-IE"/>
        </w:rPr>
        <w:t>diet</w:t>
      </w:r>
      <w:r w:rsidR="0053788A">
        <w:rPr>
          <w:lang w:val="en-IE"/>
        </w:rPr>
        <w:t xml:space="preserve"> </w:t>
      </w:r>
      <w:r w:rsidR="000D2421">
        <w:rPr>
          <w:lang w:val="en-IE"/>
        </w:rPr>
        <w:fldChar w:fldCharType="begin"/>
      </w:r>
      <w:r w:rsidR="0002042C">
        <w:rPr>
          <w:lang w:val="en-IE"/>
        </w:rPr>
        <w:instrText xml:space="preserve"> ADDIN EN.CITE &lt;EndNote&gt;&lt;Cite&gt;&lt;Author&gt;Cooney&lt;/Author&gt;&lt;Year&gt;2017&lt;/Year&gt;&lt;RecNum&gt;208&lt;/RecNum&gt;&lt;DisplayText&gt;(13, 36)&lt;/DisplayText&gt;&lt;record&gt;&lt;rec-number&gt;208&lt;/rec-number&gt;&lt;foreign-keys&gt;&lt;key app="EN" db-id="ax5t9ztwnxe5f8edetnp2tzne0aaff55ftr5" timestamp="1487331611"&gt;208&lt;/key&gt;&lt;/foreign-keys&gt;&lt;ref-type name="Journal Article"&gt;17&lt;/ref-type&gt;&lt;contributors&gt;&lt;authors&gt;&lt;author&gt;Cooney, Christopher R&lt;/author&gt;&lt;author&gt;Bright, Jen A&lt;/author&gt;&lt;author&gt;Capp, Elliot JR&lt;/author&gt;&lt;author&gt;Chira, Angela M&lt;/author&gt;&lt;author&gt;Hughes, Emma C&lt;/author&gt;&lt;author&gt;Moody, Christopher JA&lt;/author&gt;&lt;author&gt;Nouri, Lara O&lt;/author&gt;&lt;author&gt;Varley, Zoë K&lt;/author&gt;&lt;author&gt;Thomas, Gavin H&lt;/author&gt;&lt;/authors&gt;&lt;/contributors&gt;&lt;titles&gt;&lt;title&gt;Mega-evolutionary dynamics of the adaptive radiation of birds&lt;/title&gt;&lt;secondary-title&gt;Nature&lt;/secondary-title&gt;&lt;/titles&gt;&lt;periodical&gt;&lt;full-title&gt;Nature&lt;/full-title&gt;&lt;/periodical&gt;&lt;dates&gt;&lt;year&gt;2017&lt;/year&gt;&lt;/dates&gt;&lt;isbn&gt;0028-0836&lt;/isbn&gt;&lt;urls&gt;&lt;/urls&gt;&lt;/record&gt;&lt;/Cite&gt;&lt;Cite&gt;&lt;Author&gt;McGee&lt;/Author&gt;&lt;Year&gt;2015&lt;/Year&gt;&lt;RecNum&gt;221&lt;/RecNum&gt;&lt;record&gt;&lt;rec-number&gt;221&lt;/rec-number&gt;&lt;foreign-keys&gt;&lt;key app="EN" db-id="ax5t9ztwnxe5f8edetnp2tzne0aaff55ftr5" timestamp="1490711967"&gt;221&lt;/key&gt;&lt;/foreign-keys&gt;&lt;ref-type name="Journal Article"&gt;17&lt;/ref-type&gt;&lt;contributors&gt;&lt;authors&gt;&lt;author&gt;McGee, Matthew D&lt;/author&gt;&lt;author&gt;Borstein, Samuel R&lt;/author&gt;&lt;author&gt;Neches, Russell Y&lt;/author&gt;&lt;author&gt;Buescher, Heinz H&lt;/author&gt;&lt;author&gt;Seehausen, Ole&lt;/author&gt;&lt;author&gt;Wainwright, Peter C&lt;/author&gt;&lt;/authors&gt;&lt;/contributors&gt;&lt;titles&gt;&lt;title&gt;A pharyngeal jaw evolutionary innovation facilitated extinction in Lake Victoria cichlids&lt;/title&gt;&lt;secondary-title&gt;Science&lt;/secondary-title&gt;&lt;/titles&gt;&lt;periodical&gt;&lt;full-title&gt;science&lt;/full-title&gt;&lt;/periodical&gt;&lt;pages&gt;1077-1079&lt;/pages&gt;&lt;volume&gt;350&lt;/volume&gt;&lt;number&gt;6264&lt;/number&gt;&lt;dates&gt;&lt;year&gt;2015&lt;/year&gt;&lt;/dates&gt;&lt;isbn&gt;0036-8075&lt;/isbn&gt;&lt;urls&gt;&lt;/urls&gt;&lt;/record&gt;&lt;/Cite&gt;&lt;/EndNote&gt;</w:instrText>
      </w:r>
      <w:r w:rsidR="000D2421">
        <w:rPr>
          <w:lang w:val="en-IE"/>
        </w:rPr>
        <w:fldChar w:fldCharType="separate"/>
      </w:r>
      <w:r w:rsidR="0002042C">
        <w:rPr>
          <w:noProof/>
          <w:lang w:val="en-IE"/>
        </w:rPr>
        <w:t>(</w:t>
      </w:r>
      <w:hyperlink w:anchor="_ENREF_13" w:tooltip="Cooney, 2017 #208" w:history="1">
        <w:r w:rsidR="00A6769B">
          <w:rPr>
            <w:noProof/>
            <w:lang w:val="en-IE"/>
          </w:rPr>
          <w:t>13</w:t>
        </w:r>
      </w:hyperlink>
      <w:r w:rsidR="0002042C">
        <w:rPr>
          <w:noProof/>
          <w:lang w:val="en-IE"/>
        </w:rPr>
        <w:t xml:space="preserve">, </w:t>
      </w:r>
      <w:hyperlink w:anchor="_ENREF_36" w:tooltip="McGee, 2015 #221" w:history="1">
        <w:r w:rsidR="00A6769B">
          <w:rPr>
            <w:noProof/>
            <w:lang w:val="en-IE"/>
          </w:rPr>
          <w:t>36</w:t>
        </w:r>
      </w:hyperlink>
      <w:r w:rsidR="0002042C">
        <w:rPr>
          <w:noProof/>
          <w:lang w:val="en-IE"/>
        </w:rPr>
        <w:t>)</w:t>
      </w:r>
      <w:r w:rsidR="000D2421">
        <w:rPr>
          <w:lang w:val="en-IE"/>
        </w:rPr>
        <w:fldChar w:fldCharType="end"/>
      </w:r>
      <w:r w:rsidR="0017200B">
        <w:rPr>
          <w:lang w:val="en-IE"/>
        </w:rPr>
        <w:t>,</w:t>
      </w:r>
      <w:r w:rsidR="00587B82">
        <w:rPr>
          <w:lang w:val="en-IE"/>
        </w:rPr>
        <w:t xml:space="preserve"> </w:t>
      </w:r>
      <w:r w:rsidR="00DC099F">
        <w:rPr>
          <w:lang w:val="en-IE"/>
        </w:rPr>
        <w:t xml:space="preserve">while </w:t>
      </w:r>
      <w:r w:rsidR="00316102">
        <w:rPr>
          <w:lang w:val="en-IE"/>
        </w:rPr>
        <w:t xml:space="preserve">a </w:t>
      </w:r>
      <w:r w:rsidR="0002042C">
        <w:rPr>
          <w:lang w:val="en-IE"/>
        </w:rPr>
        <w:t>predator</w:t>
      </w:r>
      <w:r w:rsidR="00316102">
        <w:rPr>
          <w:lang w:val="en-IE"/>
        </w:rPr>
        <w:t>s</w:t>
      </w:r>
      <w:r w:rsidR="000D2421">
        <w:rPr>
          <w:lang w:val="en-IE"/>
        </w:rPr>
        <w:t xml:space="preserve"> size and </w:t>
      </w:r>
      <w:r w:rsidR="0002042C">
        <w:rPr>
          <w:lang w:val="en-IE"/>
        </w:rPr>
        <w:t>foraging</w:t>
      </w:r>
      <w:r w:rsidR="000D2421">
        <w:rPr>
          <w:lang w:val="en-IE"/>
        </w:rPr>
        <w:t xml:space="preserve"> </w:t>
      </w:r>
      <w:r w:rsidR="0002042C">
        <w:rPr>
          <w:lang w:val="en-IE"/>
        </w:rPr>
        <w:t>environment</w:t>
      </w:r>
      <w:r w:rsidR="00DC099F">
        <w:rPr>
          <w:lang w:val="en-IE"/>
        </w:rPr>
        <w:t xml:space="preserve"> also influences trophic interactions</w:t>
      </w:r>
      <w:r w:rsidR="0002042C">
        <w:rPr>
          <w:lang w:val="en-IE"/>
        </w:rPr>
        <w:t xml:space="preserve"> </w:t>
      </w:r>
      <w:r w:rsidR="00316102">
        <w:rPr>
          <w:lang w:val="en-IE"/>
        </w:rPr>
        <w:t xml:space="preserve">through </w:t>
      </w:r>
      <w:r w:rsidR="000D2421">
        <w:rPr>
          <w:lang w:val="en-IE"/>
        </w:rPr>
        <w:t>limit</w:t>
      </w:r>
      <w:r w:rsidR="00316102">
        <w:rPr>
          <w:lang w:val="en-IE"/>
        </w:rPr>
        <w:t>ing</w:t>
      </w:r>
      <w:r w:rsidR="00587B82">
        <w:rPr>
          <w:lang w:val="en-IE"/>
        </w:rPr>
        <w:t xml:space="preserve"> </w:t>
      </w:r>
      <w:r w:rsidR="0017200B">
        <w:rPr>
          <w:lang w:val="en-IE"/>
        </w:rPr>
        <w:t xml:space="preserve">the </w:t>
      </w:r>
      <w:r w:rsidR="00587B82">
        <w:rPr>
          <w:lang w:val="en-IE"/>
        </w:rPr>
        <w:t>size, encounter</w:t>
      </w:r>
      <w:r w:rsidR="0017200B">
        <w:rPr>
          <w:lang w:val="en-IE"/>
        </w:rPr>
        <w:t xml:space="preserve"> rate</w:t>
      </w:r>
      <w:r w:rsidR="00587B82">
        <w:rPr>
          <w:lang w:val="en-IE"/>
        </w:rPr>
        <w:t xml:space="preserve"> and escape rate of potential prey </w:t>
      </w:r>
      <w:r w:rsidR="000D2421">
        <w:rPr>
          <w:lang w:val="en-IE"/>
        </w:rPr>
        <w:fldChar w:fldCharType="begin">
          <w:fldData xml:space="preserve">PEVuZE5vdGU+PENpdGU+PEF1dGhvcj5DYXJib25lPC9BdXRob3I+PFllYXI+MjAxNDwvWWVhcj48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</w:fldData>
        </w:fldChar>
      </w:r>
      <w:r w:rsidR="0002042C">
        <w:rPr>
          <w:lang w:val="en-IE"/>
        </w:rPr>
        <w:instrText xml:space="preserve"> ADDIN EN.CITE </w:instrText>
      </w:r>
      <w:r w:rsidR="0002042C">
        <w:rPr>
          <w:lang w:val="en-IE"/>
        </w:rPr>
        <w:fldChar w:fldCharType="begin">
          <w:fldData xml:space="preserve">PEVuZE5vdGU+PENpdGU+PEF1dGhvcj5DYXJib25lPC9BdXRob3I+PFllYXI+MjAxNDwvWWVhcj48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</w:fldData>
        </w:fldChar>
      </w:r>
      <w:r w:rsidR="0002042C">
        <w:rPr>
          <w:lang w:val="en-IE"/>
        </w:rPr>
        <w:instrText xml:space="preserve"> ADDIN EN.CITE.DATA </w:instrText>
      </w:r>
      <w:r w:rsidR="0002042C">
        <w:rPr>
          <w:lang w:val="en-IE"/>
        </w:rPr>
      </w:r>
      <w:r w:rsidR="0002042C">
        <w:rPr>
          <w:lang w:val="en-IE"/>
        </w:rPr>
        <w:fldChar w:fldCharType="end"/>
      </w:r>
      <w:r w:rsidR="000D2421">
        <w:rPr>
          <w:lang w:val="en-IE"/>
        </w:rPr>
      </w:r>
      <w:r w:rsidR="000D2421">
        <w:rPr>
          <w:lang w:val="en-IE"/>
        </w:rPr>
        <w:fldChar w:fldCharType="separate"/>
      </w:r>
      <w:r w:rsidR="0002042C">
        <w:rPr>
          <w:noProof/>
          <w:lang w:val="en-IE"/>
        </w:rPr>
        <w:t>(</w:t>
      </w:r>
      <w:hyperlink w:anchor="_ENREF_15" w:tooltip="Pawar, 2012 #17" w:history="1">
        <w:r w:rsidR="00A6769B">
          <w:rPr>
            <w:noProof/>
            <w:lang w:val="en-IE"/>
          </w:rPr>
          <w:t>15</w:t>
        </w:r>
      </w:hyperlink>
      <w:r w:rsidR="0002042C">
        <w:rPr>
          <w:noProof/>
          <w:lang w:val="en-IE"/>
        </w:rPr>
        <w:t xml:space="preserve">, </w:t>
      </w:r>
      <w:hyperlink w:anchor="_ENREF_19" w:tooltip="Carbone, 2014 #93" w:history="1">
        <w:r w:rsidR="00A6769B">
          <w:rPr>
            <w:noProof/>
            <w:lang w:val="en-IE"/>
          </w:rPr>
          <w:t>19</w:t>
        </w:r>
      </w:hyperlink>
      <w:r w:rsidR="0002042C">
        <w:rPr>
          <w:noProof/>
          <w:lang w:val="en-IE"/>
        </w:rPr>
        <w:t xml:space="preserve">, </w:t>
      </w:r>
      <w:hyperlink w:anchor="_ENREF_35" w:tooltip="Møller, 2010 #19" w:history="1">
        <w:r w:rsidR="00A6769B">
          <w:rPr>
            <w:noProof/>
            <w:lang w:val="en-IE"/>
          </w:rPr>
          <w:t>35</w:t>
        </w:r>
      </w:hyperlink>
      <w:r w:rsidR="0002042C">
        <w:rPr>
          <w:noProof/>
          <w:lang w:val="en-IE"/>
        </w:rPr>
        <w:t>)</w:t>
      </w:r>
      <w:r w:rsidR="000D2421">
        <w:rPr>
          <w:lang w:val="en-IE"/>
        </w:rPr>
        <w:fldChar w:fldCharType="end"/>
      </w:r>
      <w:r w:rsidR="00587B82">
        <w:rPr>
          <w:lang w:val="en-IE"/>
        </w:rPr>
        <w:t xml:space="preserve">. </w:t>
      </w:r>
      <w:r w:rsidR="0002042C">
        <w:rPr>
          <w:lang w:val="en-IE"/>
        </w:rPr>
        <w:t xml:space="preserve">Our analysis show that </w:t>
      </w:r>
      <w:r w:rsidR="00263C94">
        <w:rPr>
          <w:lang w:val="en-IE"/>
        </w:rPr>
        <w:t>traits associated with</w:t>
      </w:r>
      <w:r w:rsidR="001C7F86">
        <w:rPr>
          <w:lang w:val="en-IE"/>
        </w:rPr>
        <w:t xml:space="preserve"> venom</w:t>
      </w:r>
      <w:r w:rsidR="003C08AC">
        <w:rPr>
          <w:lang w:val="en-IE"/>
        </w:rPr>
        <w:t xml:space="preserve"> in snakes</w:t>
      </w:r>
      <w:r w:rsidR="006E69DD">
        <w:rPr>
          <w:lang w:val="en-IE"/>
        </w:rPr>
        <w:t xml:space="preserve"> </w:t>
      </w:r>
      <w:r w:rsidR="00263C94">
        <w:rPr>
          <w:lang w:val="en-IE"/>
        </w:rPr>
        <w:t xml:space="preserve">are determined </w:t>
      </w:r>
      <w:r w:rsidR="001C7F86">
        <w:rPr>
          <w:lang w:val="en-IE"/>
        </w:rPr>
        <w:t>by</w:t>
      </w:r>
      <w:r w:rsidR="006E69DD">
        <w:rPr>
          <w:lang w:val="en-IE"/>
        </w:rPr>
        <w:t xml:space="preserve"> prey characteristics,</w:t>
      </w:r>
      <w:r w:rsidR="001C7F86">
        <w:rPr>
          <w:lang w:val="en-IE"/>
        </w:rPr>
        <w:t xml:space="preserve"> predator size</w:t>
      </w:r>
      <w:r w:rsidR="006E69DD">
        <w:rPr>
          <w:lang w:val="en-IE"/>
        </w:rPr>
        <w:t xml:space="preserve"> </w:t>
      </w:r>
      <w:r w:rsidR="001C7F86">
        <w:rPr>
          <w:lang w:val="en-IE"/>
        </w:rPr>
        <w:t xml:space="preserve">and the dimensionality of the environment in which </w:t>
      </w:r>
      <w:r w:rsidR="006E69DD">
        <w:rPr>
          <w:lang w:val="en-IE"/>
        </w:rPr>
        <w:t>a predator</w:t>
      </w:r>
      <w:r w:rsidR="001C7F86">
        <w:rPr>
          <w:lang w:val="en-IE"/>
        </w:rPr>
        <w:t xml:space="preserve"> forages. </w:t>
      </w:r>
      <w:r w:rsidR="0058012D">
        <w:rPr>
          <w:lang w:val="en-IE"/>
        </w:rPr>
        <w:t xml:space="preserve">These results </w:t>
      </w:r>
      <w:r w:rsidR="006E69DD">
        <w:rPr>
          <w:lang w:val="en-IE"/>
        </w:rPr>
        <w:t>demonstrate</w:t>
      </w:r>
      <w:r w:rsidR="0058012D">
        <w:rPr>
          <w:lang w:val="en-IE"/>
        </w:rPr>
        <w:t xml:space="preserve"> th</w:t>
      </w:r>
      <w:r w:rsidR="006E69DD">
        <w:rPr>
          <w:lang w:val="en-IE"/>
        </w:rPr>
        <w:t xml:space="preserve">at, contrary to the expectations of the overkill hypothesis </w:t>
      </w:r>
      <w:r w:rsidR="006E69DD" w:rsidRPr="00D77682">
        <w:rPr>
          <w:color w:val="000000" w:themeColor="text1"/>
        </w:rP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006E69DD" w:rsidRPr="00D77682">
        <w:rPr>
          <w:color w:val="000000" w:themeColor="text1"/>
        </w:rPr>
        <w:instrText xml:space="preserve"> ADDIN EN.CITE </w:instrText>
      </w:r>
      <w:r w:rsidR="006E69DD" w:rsidRPr="00D77682">
        <w:rPr>
          <w:color w:val="000000" w:themeColor="text1"/>
        </w:rPr>
        <w:fldChar w:fldCharType="begin">
          <w:fldData xml:space="preserve">PEVuZE5vdGU+PENpdGU+PEF1dGhvcj5TYXNhPC9BdXRob3I+PFllYXI+MTk5OTwvWWVhcj48UmVj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</w:fldData>
        </w:fldChar>
      </w:r>
      <w:r w:rsidR="006E69DD" w:rsidRPr="00D77682">
        <w:rPr>
          <w:color w:val="000000" w:themeColor="text1"/>
        </w:rPr>
        <w:instrText xml:space="preserve"> ADDIN EN.CITE.DATA </w:instrText>
      </w:r>
      <w:r w:rsidR="006E69DD" w:rsidRPr="00D77682">
        <w:rPr>
          <w:color w:val="000000" w:themeColor="text1"/>
        </w:rPr>
      </w:r>
      <w:r w:rsidR="006E69DD" w:rsidRPr="00D77682">
        <w:rPr>
          <w:color w:val="000000" w:themeColor="text1"/>
        </w:rPr>
        <w:fldChar w:fldCharType="end"/>
      </w:r>
      <w:r w:rsidR="006E69DD" w:rsidRPr="00D77682">
        <w:rPr>
          <w:color w:val="000000" w:themeColor="text1"/>
        </w:rPr>
      </w:r>
      <w:r w:rsidR="006E69DD" w:rsidRPr="00D77682">
        <w:rPr>
          <w:color w:val="000000" w:themeColor="text1"/>
        </w:rPr>
        <w:fldChar w:fldCharType="separate"/>
      </w:r>
      <w:r w:rsidR="006E69DD" w:rsidRPr="00D77682">
        <w:rPr>
          <w:noProof/>
          <w:color w:val="000000" w:themeColor="text1"/>
        </w:rPr>
        <w:t>(</w:t>
      </w:r>
      <w:hyperlink w:anchor="_ENREF_9" w:tooltip="Sasa, 1999 #3" w:history="1">
        <w:r w:rsidR="00A6769B" w:rsidRPr="00D77682">
          <w:rPr>
            <w:noProof/>
            <w:color w:val="000000" w:themeColor="text1"/>
          </w:rPr>
          <w:t>9-11</w:t>
        </w:r>
      </w:hyperlink>
      <w:r w:rsidR="006E69DD" w:rsidRPr="00D77682">
        <w:rPr>
          <w:noProof/>
          <w:color w:val="000000" w:themeColor="text1"/>
        </w:rPr>
        <w:t>)</w:t>
      </w:r>
      <w:r w:rsidR="006E69DD" w:rsidRPr="00D77682">
        <w:rPr>
          <w:color w:val="000000" w:themeColor="text1"/>
        </w:rPr>
        <w:fldChar w:fldCharType="end"/>
      </w:r>
      <w:r w:rsidR="006E69DD">
        <w:rPr>
          <w:lang w:val="en-IE"/>
        </w:rPr>
        <w:t xml:space="preserve">, </w:t>
      </w:r>
      <w:r w:rsidR="003C08AC">
        <w:rPr>
          <w:lang w:val="en-IE"/>
        </w:rPr>
        <w:t xml:space="preserve">snake </w:t>
      </w:r>
      <w:r w:rsidR="006E69DD">
        <w:rPr>
          <w:lang w:val="en-IE"/>
        </w:rPr>
        <w:t>venom</w:t>
      </w:r>
      <w:r w:rsidR="00B66192">
        <w:rPr>
          <w:lang w:val="en-IE"/>
        </w:rPr>
        <w:t xml:space="preserve"> potency</w:t>
      </w:r>
      <w:r w:rsidR="006E69DD">
        <w:rPr>
          <w:lang w:val="en-IE"/>
        </w:rPr>
        <w:t xml:space="preserve"> </w:t>
      </w:r>
      <w:r w:rsidR="003C08AC">
        <w:rPr>
          <w:lang w:val="en-IE"/>
        </w:rPr>
        <w:t>is</w:t>
      </w:r>
      <w:r w:rsidR="0058012D">
        <w:rPr>
          <w:lang w:val="en-IE"/>
        </w:rPr>
        <w:t xml:space="preserve"> prey-specificity </w:t>
      </w:r>
      <w:r w:rsidR="002E25C2">
        <w:rPr>
          <w:lang w:val="en-IE"/>
        </w:rPr>
        <w:t>in general</w:t>
      </w:r>
      <w:r w:rsidR="00B66192">
        <w:rPr>
          <w:lang w:val="en-IE"/>
        </w:rPr>
        <w:t xml:space="preserve">. These results also demonstrate that the </w:t>
      </w:r>
      <w:r w:rsidR="00CF11B6">
        <w:rPr>
          <w:lang w:val="en-IE"/>
        </w:rPr>
        <w:t>quantity</w:t>
      </w:r>
      <w:r w:rsidR="00B66192">
        <w:rPr>
          <w:lang w:val="en-IE"/>
        </w:rPr>
        <w:t xml:space="preserve"> of venom available to a species is driven not by the size of the prey but by the metabolic cost of venom and the dimensionality of the environment. </w:t>
      </w:r>
      <w:r w:rsidR="00CF11B6">
        <w:rPr>
          <w:lang w:val="en-IE"/>
        </w:rPr>
        <w:t xml:space="preserve">By </w:t>
      </w:r>
      <w:r w:rsidR="0091771F">
        <w:rPr>
          <w:lang w:val="en-IE"/>
        </w:rPr>
        <w:t>controlling for</w:t>
      </w:r>
      <w:r w:rsidR="00CF11B6">
        <w:rPr>
          <w:lang w:val="en-IE"/>
        </w:rPr>
        <w:t xml:space="preserve"> the</w:t>
      </w:r>
      <w:r w:rsidR="0091771F">
        <w:rPr>
          <w:lang w:val="en-IE"/>
        </w:rPr>
        <w:t xml:space="preserve"> variation associated </w:t>
      </w:r>
      <w:r w:rsidR="00225F11">
        <w:rPr>
          <w:lang w:val="en-IE"/>
        </w:rPr>
        <w:t>with the</w:t>
      </w:r>
      <w:r w:rsidR="00CF11B6">
        <w:rPr>
          <w:lang w:val="en-IE"/>
        </w:rPr>
        <w:t xml:space="preserve"> species and administration route used to test potency</w:t>
      </w:r>
      <w:r w:rsidR="0091771F">
        <w:rPr>
          <w:lang w:val="en-IE"/>
        </w:rPr>
        <w:t>,</w:t>
      </w:r>
      <w:r w:rsidR="00225F11">
        <w:rPr>
          <w:lang w:val="en-IE"/>
        </w:rPr>
        <w:t xml:space="preserve"> along with snake phylogeny,</w:t>
      </w:r>
      <w:r w:rsidR="0091771F">
        <w:rPr>
          <w:lang w:val="en-IE"/>
        </w:rPr>
        <w:t xml:space="preserve"> </w:t>
      </w:r>
      <w:r w:rsidR="00CF11B6">
        <w:rPr>
          <w:lang w:val="en-IE"/>
        </w:rPr>
        <w:t xml:space="preserve">we show that </w:t>
      </w:r>
      <w:r w:rsidR="0091771F">
        <w:rPr>
          <w:lang w:val="en-IE"/>
        </w:rPr>
        <w:t>venom</w:t>
      </w:r>
      <w:r w:rsidR="00CF11B6">
        <w:rPr>
          <w:lang w:val="en-IE"/>
        </w:rPr>
        <w:t xml:space="preserve"> systems</w:t>
      </w:r>
      <w:r w:rsidR="0091771F">
        <w:rPr>
          <w:lang w:val="en-IE"/>
        </w:rPr>
        <w:t xml:space="preserve"> can act as excellent </w:t>
      </w:r>
      <w:r w:rsidR="00CF11B6">
        <w:rPr>
          <w:lang w:val="en-IE"/>
        </w:rPr>
        <w:t>systems to test</w:t>
      </w:r>
      <w:r w:rsidR="007616C7">
        <w:rPr>
          <w:lang w:val="en-IE"/>
        </w:rPr>
        <w:t xml:space="preserve"> the driver</w:t>
      </w:r>
      <w:r w:rsidR="00CF11B6">
        <w:rPr>
          <w:lang w:val="en-IE"/>
        </w:rPr>
        <w:t>s</w:t>
      </w:r>
      <w:r w:rsidR="007616C7">
        <w:rPr>
          <w:lang w:val="en-IE"/>
        </w:rPr>
        <w:t xml:space="preserve"> of predatory trait</w:t>
      </w:r>
      <w:r w:rsidR="00CF11B6">
        <w:rPr>
          <w:lang w:val="en-IE"/>
        </w:rPr>
        <w:t xml:space="preserve"> evolution</w:t>
      </w:r>
      <w:r w:rsidR="007616C7">
        <w:rPr>
          <w:lang w:val="en-IE"/>
        </w:rPr>
        <w:t>.</w:t>
      </w:r>
    </w:p>
    <w:p w14:paraId="083E50B9" w14:textId="6B2F327F" w:rsidR="00B65B6B" w:rsidRDefault="00285CAF" w:rsidP="00B65B6B">
      <w:pPr>
        <w:spacing w:line="360" w:lineRule="auto"/>
        <w:ind w:firstLine="720"/>
        <w:rPr>
          <w:ins w:id="2" w:author="Kevin Healy" w:date="2017-03-31T17:08:00Z"/>
          <w:rStyle w:val="Emphasis"/>
          <w:rFonts w:eastAsia="Times New Roman"/>
          <w:i w:val="0"/>
        </w:rPr>
      </w:pPr>
      <w:r>
        <w:rPr>
          <w:lang w:val="en-IE"/>
        </w:rPr>
        <w:t>Predation is likely to be t</w:t>
      </w:r>
      <w:r w:rsidR="006E69DD">
        <w:rPr>
          <w:lang w:val="en-IE"/>
        </w:rPr>
        <w:t>he primary function of s</w:t>
      </w:r>
      <w:r w:rsidR="00A413D6">
        <w:rPr>
          <w:lang w:val="en-IE"/>
        </w:rPr>
        <w:t>nake venom</w:t>
      </w:r>
      <w:r w:rsidR="00CF2B35">
        <w:rPr>
          <w:lang w:val="en-IE"/>
        </w:rPr>
        <w:t xml:space="preserve"> </w:t>
      </w:r>
      <w:r w:rsidR="00CF2B35">
        <w:rPr>
          <w:lang w:val="en-IE"/>
        </w:rPr>
        <w:fldChar w:fldCharType="begin"/>
      </w:r>
      <w:r w:rsidR="00CF2B35">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CF2B35">
        <w:rPr>
          <w:lang w:val="en-IE"/>
        </w:rPr>
        <w:fldChar w:fldCharType="separate"/>
      </w:r>
      <w:r w:rsidR="00CF2B35">
        <w:rPr>
          <w:noProof/>
          <w:lang w:val="en-IE"/>
        </w:rPr>
        <w:t>(</w:t>
      </w:r>
      <w:hyperlink w:anchor="_ENREF_1" w:tooltip="Casewell, 2013 #1" w:history="1">
        <w:r w:rsidR="00A6769B">
          <w:rPr>
            <w:noProof/>
            <w:lang w:val="en-IE"/>
          </w:rPr>
          <w:t>1</w:t>
        </w:r>
      </w:hyperlink>
      <w:r w:rsidR="00CF2B35">
        <w:rPr>
          <w:noProof/>
          <w:lang w:val="en-IE"/>
        </w:rPr>
        <w:t>)</w:t>
      </w:r>
      <w:r w:rsidR="00CF2B35">
        <w:rPr>
          <w:lang w:val="en-IE"/>
        </w:rPr>
        <w:fldChar w:fldCharType="end"/>
      </w:r>
      <w:r w:rsidR="006E69DD">
        <w:rPr>
          <w:lang w:val="en-IE"/>
        </w:rPr>
        <w:t>.</w:t>
      </w:r>
      <w:r w:rsidR="009D3F78">
        <w:rPr>
          <w:lang w:val="en-IE"/>
        </w:rPr>
        <w:t xml:space="preserve"> </w:t>
      </w:r>
      <w:r w:rsidR="00176763">
        <w:rPr>
          <w:lang w:val="en-IE"/>
        </w:rPr>
        <w:t>P</w:t>
      </w:r>
      <w:r w:rsidR="00655E31">
        <w:rPr>
          <w:lang w:val="en-IE"/>
        </w:rPr>
        <w:t xml:space="preserve">erhaps the </w:t>
      </w:r>
      <w:r w:rsidR="00176763">
        <w:rPr>
          <w:lang w:val="en-IE"/>
        </w:rPr>
        <w:t xml:space="preserve">clearest evidence </w:t>
      </w:r>
      <w:r w:rsidR="00655E31">
        <w:rPr>
          <w:lang w:val="en-IE"/>
        </w:rPr>
        <w:t>of venoms predatory role</w:t>
      </w:r>
      <w:r w:rsidR="00A413D6">
        <w:rPr>
          <w:lang w:val="en-IE"/>
        </w:rPr>
        <w:t xml:space="preserve"> is seen</w:t>
      </w:r>
      <w:r w:rsidR="00C43CA3">
        <w:rPr>
          <w:lang w:val="en-IE"/>
        </w:rPr>
        <w:t xml:space="preserve"> </w:t>
      </w:r>
      <w:r w:rsidR="006E69DD">
        <w:rPr>
          <w:lang w:val="en-IE"/>
        </w:rPr>
        <w:t>in</w:t>
      </w:r>
      <w:r w:rsidR="00A413D6">
        <w:rPr>
          <w:lang w:val="en-IE"/>
        </w:rPr>
        <w:t xml:space="preserve"> cases of the evolutionary loss of venom when it is no longer required to capture prey, </w:t>
      </w:r>
      <w:r w:rsidR="006B666A">
        <w:rPr>
          <w:lang w:val="en-IE"/>
        </w:rPr>
        <w:t>such</w:t>
      </w:r>
      <w:r w:rsidR="00C43CA3">
        <w:rPr>
          <w:lang w:val="en-IE"/>
        </w:rPr>
        <w:t xml:space="preserve"> as seen by the</w:t>
      </w:r>
      <w:r w:rsidR="006B666A">
        <w:rPr>
          <w:lang w:val="en-IE"/>
        </w:rPr>
        <w:t xml:space="preserve"> almost complet</w:t>
      </w:r>
      <w:r w:rsidR="00C43CA3">
        <w:rPr>
          <w:lang w:val="en-IE"/>
        </w:rPr>
        <w:t>e</w:t>
      </w:r>
      <w:r w:rsidR="006B666A">
        <w:rPr>
          <w:lang w:val="en-IE"/>
        </w:rPr>
        <w:t xml:space="preserve"> atroph</w:t>
      </w:r>
      <w:r w:rsidR="00C43CA3">
        <w:rPr>
          <w:lang w:val="en-IE"/>
        </w:rPr>
        <w:t>y of the</w:t>
      </w:r>
      <w:r w:rsidR="006B666A">
        <w:rPr>
          <w:lang w:val="en-IE"/>
        </w:rPr>
        <w:t xml:space="preserve"> venom </w:t>
      </w:r>
      <w:r w:rsidR="00C43CA3">
        <w:rPr>
          <w:lang w:val="en-IE"/>
        </w:rPr>
        <w:t xml:space="preserve">apparatus in the marbled </w:t>
      </w:r>
      <w:r w:rsidR="00C43CA3" w:rsidRPr="00E848FC">
        <w:rPr>
          <w:noProof/>
        </w:rPr>
        <w:t>sea snake (</w:t>
      </w:r>
      <w:r w:rsidR="00C43CA3" w:rsidRPr="00C43CA3">
        <w:rPr>
          <w:i/>
          <w:noProof/>
        </w:rPr>
        <w:t>Aipysurus eydouxii</w:t>
      </w:r>
      <w:r w:rsidR="00C43CA3" w:rsidRPr="00E848FC">
        <w:rPr>
          <w:noProof/>
        </w:rPr>
        <w:t>)</w:t>
      </w:r>
      <w:r w:rsidR="00C43CA3">
        <w:rPr>
          <w:noProof/>
        </w:rPr>
        <w:t xml:space="preserve"> due</w:t>
      </w:r>
      <w:r w:rsidR="00A413D6">
        <w:rPr>
          <w:noProof/>
        </w:rPr>
        <w:t xml:space="preserve"> to</w:t>
      </w:r>
      <w:r w:rsidR="00C43CA3">
        <w:rPr>
          <w:noProof/>
        </w:rPr>
        <w:t xml:space="preserve"> switiching to an egg based diet</w:t>
      </w:r>
      <w:r w:rsidR="006B666A">
        <w:rPr>
          <w:lang w:val="en-IE"/>
        </w:rPr>
        <w:t xml:space="preserve"> </w:t>
      </w:r>
      <w:r w:rsidR="006B666A">
        <w:rPr>
          <w:lang w:val="en-IE"/>
        </w:rPr>
        <w:fldChar w:fldCharType="begin"/>
      </w:r>
      <w:r w:rsidR="0002042C">
        <w:rPr>
          <w:lang w:val="en-IE"/>
        </w:rPr>
        <w:instrText xml:space="preserve"> ADDIN EN.CITE &lt;EndNote&gt;&lt;Cite&gt;&lt;Author&gt;Li&lt;/Author&gt;&lt;Year&gt;2005&lt;/Year&gt;&lt;RecNum&gt;20&lt;/RecNum&gt;&lt;DisplayText&gt;(37)&lt;/DisplayText&gt;&lt;record&gt;&lt;rec-number&gt;20&lt;/rec-number&gt;&lt;foreign-keys&gt;&lt;key app="EN" db-id="ax5t9ztwnxe5f8edetnp2tzne0aaff55ftr5" timestamp="1457353997"&gt;20&lt;/key&gt;&lt;/foreign-keys&gt;&lt;ref-type name="Journal Article"&gt;17&lt;/ref-type&gt;&lt;contributors&gt;&lt;authors&gt;&lt;author&gt;Li, Min&lt;/author&gt;&lt;author&gt;Fry, BG&lt;/author&gt;&lt;author&gt;Kini, R Manjunatha&lt;/author&gt;&lt;/authors&gt;&lt;/contributors&gt;&lt;titles&gt;&lt;title&gt;Eggs-only diet: its implications for the toxin profile changes and ecology of the marbled sea snake (Aipysurus eydouxii)&lt;/title&gt;&lt;secondary-title&gt;Journal of Molecular Evolution&lt;/secondary-title&gt;&lt;/titles&gt;&lt;periodical&gt;&lt;full-title&gt;Journal of Molecular Evolution&lt;/full-title&gt;&lt;/periodical&gt;&lt;pages&gt;81-89&lt;/pages&gt;&lt;volume&gt;60&lt;/volume&gt;&lt;number&gt;1&lt;/number&gt;&lt;dates&gt;&lt;year&gt;2005&lt;/year&gt;&lt;/dates&gt;&lt;isbn&gt;0022-2844&lt;/isbn&gt;&lt;urls&gt;&lt;/urls&gt;&lt;/record&gt;&lt;/Cite&gt;&lt;/EndNote&gt;</w:instrText>
      </w:r>
      <w:r w:rsidR="006B666A">
        <w:rPr>
          <w:lang w:val="en-IE"/>
        </w:rPr>
        <w:fldChar w:fldCharType="separate"/>
      </w:r>
      <w:r w:rsidR="0002042C">
        <w:rPr>
          <w:noProof/>
          <w:lang w:val="en-IE"/>
        </w:rPr>
        <w:t>(</w:t>
      </w:r>
      <w:hyperlink w:anchor="_ENREF_37" w:tooltip="Li, 2005 #20" w:history="1">
        <w:r w:rsidR="00A6769B">
          <w:rPr>
            <w:noProof/>
            <w:lang w:val="en-IE"/>
          </w:rPr>
          <w:t>37</w:t>
        </w:r>
      </w:hyperlink>
      <w:r w:rsidR="0002042C">
        <w:rPr>
          <w:noProof/>
          <w:lang w:val="en-IE"/>
        </w:rPr>
        <w:t>)</w:t>
      </w:r>
      <w:r w:rsidR="006B666A">
        <w:rPr>
          <w:lang w:val="en-IE"/>
        </w:rPr>
        <w:fldChar w:fldCharType="end"/>
      </w:r>
      <w:r w:rsidR="006B666A">
        <w:rPr>
          <w:lang w:val="en-IE"/>
        </w:rPr>
        <w:t>.</w:t>
      </w:r>
      <w:r w:rsidR="00692CCD">
        <w:rPr>
          <w:lang w:val="en-IE"/>
        </w:rPr>
        <w:t xml:space="preserve"> Similar to the marbled </w:t>
      </w:r>
      <w:r w:rsidR="00692CCD" w:rsidRPr="00E848FC">
        <w:rPr>
          <w:noProof/>
        </w:rPr>
        <w:t>sea snake</w:t>
      </w:r>
      <w:r w:rsidR="00692CCD">
        <w:rPr>
          <w:noProof/>
        </w:rPr>
        <w:t>,</w:t>
      </w:r>
      <w:r w:rsidR="00A413D6">
        <w:rPr>
          <w:lang w:val="en-IE"/>
        </w:rPr>
        <w:t xml:space="preserve"> </w:t>
      </w:r>
      <w:r>
        <w:rPr>
          <w:noProof/>
        </w:rPr>
        <w:t>we find</w:t>
      </w:r>
      <w:r w:rsidR="00692CCD">
        <w:rPr>
          <w:noProof/>
        </w:rPr>
        <w:t xml:space="preserve"> evidence of lower potencies and yeilds in</w:t>
      </w:r>
      <w:r>
        <w:rPr>
          <w:noProof/>
        </w:rPr>
        <w:t xml:space="preserve"> species associated </w:t>
      </w:r>
      <w:r>
        <w:rPr>
          <w:lang w:val="en-IE"/>
        </w:rPr>
        <w:t xml:space="preserve">with </w:t>
      </w:r>
      <w:proofErr w:type="spellStart"/>
      <w:r w:rsidRPr="00B51EEB">
        <w:rPr>
          <w:rStyle w:val="Emphasis"/>
          <w:rFonts w:eastAsia="Times New Roman"/>
          <w:i w:val="0"/>
        </w:rPr>
        <w:t>ovivorous</w:t>
      </w:r>
      <w:proofErr w:type="spellEnd"/>
      <w:r>
        <w:rPr>
          <w:rStyle w:val="Emphasis"/>
          <w:rFonts w:eastAsia="Times New Roman"/>
          <w:i w:val="0"/>
        </w:rPr>
        <w:t xml:space="preserve"> feeding. </w:t>
      </w:r>
    </w:p>
    <w:p w14:paraId="4BBA0B6E" w14:textId="16EA5E08" w:rsidR="00AB374E" w:rsidRPr="006A72A7" w:rsidRDefault="00285CAF" w:rsidP="005445C8">
      <w:pPr>
        <w:spacing w:line="360" w:lineRule="auto"/>
        <w:rPr>
          <w:rStyle w:val="Emphasis"/>
          <w:rFonts w:eastAsia="Times New Roman"/>
          <w:i w:val="0"/>
        </w:rPr>
      </w:pPr>
      <w:r>
        <w:rPr>
          <w:rStyle w:val="Emphasis"/>
          <w:rFonts w:eastAsia="Times New Roman"/>
          <w:i w:val="0"/>
        </w:rPr>
        <w:t xml:space="preserve">Beyond </w:t>
      </w:r>
      <w:r w:rsidR="003F5E02">
        <w:rPr>
          <w:rStyle w:val="Emphasis"/>
          <w:rFonts w:eastAsia="Times New Roman"/>
          <w:i w:val="0"/>
        </w:rPr>
        <w:t xml:space="preserve">the </w:t>
      </w:r>
      <w:r w:rsidR="00C165FF">
        <w:rPr>
          <w:rStyle w:val="Emphasis"/>
          <w:rFonts w:eastAsia="Times New Roman"/>
          <w:i w:val="0"/>
        </w:rPr>
        <w:t>role</w:t>
      </w:r>
      <w:r w:rsidR="003F5E02">
        <w:rPr>
          <w:rStyle w:val="Emphasis"/>
          <w:rFonts w:eastAsia="Times New Roman"/>
          <w:i w:val="0"/>
        </w:rPr>
        <w:t xml:space="preserve"> of diet</w:t>
      </w:r>
      <w:r w:rsidR="00C165FF">
        <w:rPr>
          <w:rStyle w:val="Emphasis"/>
          <w:rFonts w:eastAsia="Times New Roman"/>
          <w:i w:val="0"/>
        </w:rPr>
        <w:t xml:space="preserve"> in</w:t>
      </w:r>
      <w:r w:rsidR="00F4537C">
        <w:rPr>
          <w:rStyle w:val="Emphasis"/>
          <w:rFonts w:eastAsia="Times New Roman"/>
          <w:i w:val="0"/>
        </w:rPr>
        <w:t xml:space="preserve"> the</w:t>
      </w:r>
      <w:r>
        <w:rPr>
          <w:rStyle w:val="Emphasis"/>
          <w:rFonts w:eastAsia="Times New Roman"/>
          <w:i w:val="0"/>
        </w:rPr>
        <w:t xml:space="preserve"> </w:t>
      </w:r>
      <w:r w:rsidR="00F4537C">
        <w:rPr>
          <w:rStyle w:val="Emphasis"/>
          <w:rFonts w:eastAsia="Times New Roman"/>
          <w:i w:val="0"/>
        </w:rPr>
        <w:t xml:space="preserve">evolutionary maintenance of </w:t>
      </w:r>
      <w:r>
        <w:rPr>
          <w:rStyle w:val="Emphasis"/>
          <w:rFonts w:eastAsia="Times New Roman"/>
          <w:i w:val="0"/>
        </w:rPr>
        <w:t xml:space="preserve">venom we also </w:t>
      </w:r>
      <w:r w:rsidR="00B65B6B">
        <w:rPr>
          <w:rStyle w:val="Emphasis"/>
          <w:rFonts w:eastAsia="Times New Roman"/>
          <w:i w:val="0"/>
        </w:rPr>
        <w:t xml:space="preserve">find </w:t>
      </w:r>
      <w:r>
        <w:rPr>
          <w:rStyle w:val="Emphasis"/>
          <w:rFonts w:eastAsia="Times New Roman"/>
          <w:i w:val="0"/>
        </w:rPr>
        <w:t>that venom is pre</w:t>
      </w:r>
      <w:r w:rsidR="00C165FF">
        <w:rPr>
          <w:rStyle w:val="Emphasis"/>
          <w:rFonts w:eastAsia="Times New Roman"/>
          <w:i w:val="0"/>
        </w:rPr>
        <w:t>y-specific in general, supporting a scenario were snake venom is under selection to be more effective towards target species</w:t>
      </w:r>
      <w:r w:rsidR="00B65B6B">
        <w:rPr>
          <w:rStyle w:val="Emphasis"/>
          <w:rFonts w:eastAsia="Times New Roman"/>
          <w:i w:val="0"/>
        </w:rPr>
        <w:t>,</w:t>
      </w:r>
      <w:r w:rsidR="003E1710">
        <w:rPr>
          <w:rStyle w:val="Emphasis"/>
          <w:rFonts w:eastAsia="Times New Roman"/>
          <w:i w:val="0"/>
        </w:rPr>
        <w:t xml:space="preserve"> and were</w:t>
      </w:r>
      <w:r w:rsidR="00B65B6B">
        <w:rPr>
          <w:rStyle w:val="Emphasis"/>
          <w:rFonts w:eastAsia="Times New Roman"/>
          <w:i w:val="0"/>
        </w:rPr>
        <w:t xml:space="preserve"> </w:t>
      </w:r>
      <w:r w:rsidR="00592156">
        <w:rPr>
          <w:rStyle w:val="Emphasis"/>
          <w:rFonts w:eastAsia="Times New Roman"/>
          <w:i w:val="0"/>
        </w:rPr>
        <w:t xml:space="preserve">cases of </w:t>
      </w:r>
      <w:r w:rsidR="00592156">
        <w:t xml:space="preserve">non-prey specific venom </w:t>
      </w:r>
      <w:r w:rsidR="00592156" w:rsidRPr="002A7338">
        <w:fldChar w:fldCharType="begin">
          <w:fldData xml:space="preserve">PEVuZE5vdGU+PENpdGU+PEF1dGhvcj5Wb3NzPC9BdXRob3I+PFllYXI+MjAxMzwvWWVhcj48UmVj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</w:fldData>
        </w:fldChar>
      </w:r>
      <w:r w:rsidR="00592156">
        <w:instrText xml:space="preserve"> ADDIN EN.CITE </w:instrText>
      </w:r>
      <w:r w:rsidR="00592156">
        <w:fldChar w:fldCharType="begin">
          <w:fldData xml:space="preserve">PEVuZE5vdGU+PENpdGU+PEF1dGhvcj5Wb3NzPC9BdXRob3I+PFllYXI+MjAxMzwvWWVhcj48UmVj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</w:fldData>
        </w:fldChar>
      </w:r>
      <w:r w:rsidR="00592156">
        <w:instrText xml:space="preserve"> ADDIN EN.CITE.DATA </w:instrText>
      </w:r>
      <w:r w:rsidR="00592156">
        <w:fldChar w:fldCharType="end"/>
      </w:r>
      <w:r w:rsidR="00592156" w:rsidRPr="002A7338">
        <w:fldChar w:fldCharType="separate"/>
      </w:r>
      <w:r w:rsidR="00592156">
        <w:rPr>
          <w:noProof/>
        </w:rPr>
        <w:t>(</w:t>
      </w:r>
      <w:hyperlink w:anchor="_ENREF_21" w:tooltip="Williams, 1988 #23" w:history="1">
        <w:r w:rsidR="00A6769B">
          <w:rPr>
            <w:noProof/>
          </w:rPr>
          <w:t>21-23</w:t>
        </w:r>
      </w:hyperlink>
      <w:r w:rsidR="00592156">
        <w:rPr>
          <w:noProof/>
        </w:rPr>
        <w:t xml:space="preserve">, </w:t>
      </w:r>
      <w:hyperlink w:anchor="_ENREF_38" w:tooltip="Biardi, 2011 #26" w:history="1">
        <w:r w:rsidR="00A6769B">
          <w:rPr>
            <w:noProof/>
          </w:rPr>
          <w:t>38</w:t>
        </w:r>
      </w:hyperlink>
      <w:r w:rsidR="00592156">
        <w:rPr>
          <w:noProof/>
        </w:rPr>
        <w:t xml:space="preserve">, </w:t>
      </w:r>
      <w:hyperlink w:anchor="_ENREF_39" w:tooltip="Poran, 1987 #115" w:history="1">
        <w:r w:rsidR="00A6769B">
          <w:rPr>
            <w:noProof/>
          </w:rPr>
          <w:t>39</w:t>
        </w:r>
      </w:hyperlink>
      <w:r w:rsidR="00592156">
        <w:rPr>
          <w:noProof/>
        </w:rPr>
        <w:t>)</w:t>
      </w:r>
      <w:r w:rsidR="00592156" w:rsidRPr="002A7338">
        <w:fldChar w:fldCharType="end"/>
      </w:r>
      <w:r w:rsidR="00592156">
        <w:t xml:space="preserve"> represent exceptions to the general rule</w:t>
      </w:r>
      <w:r w:rsidR="00C165FF">
        <w:rPr>
          <w:rStyle w:val="Emphasis"/>
          <w:rFonts w:eastAsia="Times New Roman"/>
          <w:i w:val="0"/>
        </w:rPr>
        <w:t xml:space="preserve">. </w:t>
      </w:r>
      <w:r w:rsidR="004A7FF6">
        <w:rPr>
          <w:lang w:val="en-IE"/>
        </w:rPr>
        <w:t>Th</w:t>
      </w:r>
      <w:r w:rsidR="003E1710">
        <w:rPr>
          <w:lang w:val="en-IE"/>
        </w:rPr>
        <w:t>ese results</w:t>
      </w:r>
      <w:r w:rsidR="008315CE">
        <w:rPr>
          <w:lang w:val="en-IE"/>
        </w:rPr>
        <w:t xml:space="preserve"> highlight the importance of prey in shaping not just </w:t>
      </w:r>
      <w:r w:rsidR="00B65B6B">
        <w:rPr>
          <w:lang w:val="en-IE"/>
        </w:rPr>
        <w:t xml:space="preserve">the </w:t>
      </w:r>
      <w:r w:rsidR="008315CE">
        <w:rPr>
          <w:lang w:val="en-IE"/>
        </w:rPr>
        <w:t>initial evolution</w:t>
      </w:r>
      <w:r w:rsidR="00B65B6B">
        <w:rPr>
          <w:lang w:val="en-IE"/>
        </w:rPr>
        <w:t xml:space="preserve"> of venom</w:t>
      </w:r>
      <w:r w:rsidR="008315CE">
        <w:rPr>
          <w:lang w:val="en-IE"/>
        </w:rPr>
        <w:t>,</w:t>
      </w:r>
      <w:r w:rsidR="004A7FF6">
        <w:rPr>
          <w:lang w:val="en-IE"/>
        </w:rPr>
        <w:t xml:space="preserve"> but</w:t>
      </w:r>
      <w:r w:rsidR="00592156">
        <w:rPr>
          <w:lang w:val="en-IE"/>
        </w:rPr>
        <w:t xml:space="preserve"> also</w:t>
      </w:r>
      <w:r w:rsidR="003E1710">
        <w:rPr>
          <w:lang w:val="en-IE"/>
        </w:rPr>
        <w:t xml:space="preserve"> in driving</w:t>
      </w:r>
      <w:r w:rsidR="004A7FF6">
        <w:rPr>
          <w:lang w:val="en-IE"/>
        </w:rPr>
        <w:t xml:space="preserve"> its continual evolution</w:t>
      </w:r>
      <w:r w:rsidR="003E1710">
        <w:rPr>
          <w:lang w:val="en-IE"/>
        </w:rPr>
        <w:t xml:space="preserve"> through arms race dynamics</w:t>
      </w:r>
      <w:r w:rsidR="00592156">
        <w:rPr>
          <w:lang w:val="en-IE"/>
        </w:rPr>
        <w:t>.</w:t>
      </w:r>
      <w:r w:rsidR="00740014">
        <w:rPr>
          <w:lang w:val="en-IE"/>
        </w:rPr>
        <w:t xml:space="preserve"> The general prey-specific nature of snake venom also highlights the </w:t>
      </w:r>
      <w:r w:rsidR="007A0D58">
        <w:rPr>
          <w:lang w:val="en-IE"/>
        </w:rPr>
        <w:t>potential utility</w:t>
      </w:r>
      <w:r w:rsidR="00740014">
        <w:rPr>
          <w:lang w:val="en-IE"/>
        </w:rPr>
        <w:t xml:space="preserve"> of </w:t>
      </w:r>
      <w:r w:rsidR="007A0D58">
        <w:rPr>
          <w:lang w:val="en-IE"/>
        </w:rPr>
        <w:t xml:space="preserve">using </w:t>
      </w:r>
      <w:r w:rsidR="00740014">
        <w:rPr>
          <w:lang w:val="en-IE"/>
        </w:rPr>
        <w:t xml:space="preserve">diet </w:t>
      </w:r>
      <w:r w:rsidR="007A0D58">
        <w:rPr>
          <w:lang w:val="en-IE"/>
        </w:rPr>
        <w:t>as a criteria for species selection when</w:t>
      </w:r>
      <w:r w:rsidR="00740014">
        <w:rPr>
          <w:lang w:val="en-IE"/>
        </w:rPr>
        <w:t xml:space="preserve"> bio-prospecting</w:t>
      </w:r>
      <w:r w:rsidR="007A0D58">
        <w:rPr>
          <w:lang w:val="en-IE"/>
        </w:rPr>
        <w:t xml:space="preserve"> </w:t>
      </w:r>
      <w:r w:rsidR="00740014">
        <w:rPr>
          <w:lang w:val="en-IE"/>
        </w:rPr>
        <w:t>for novel biological compounds</w:t>
      </w:r>
      <w:r w:rsidR="00615511">
        <w:rPr>
          <w:lang w:val="en-IE"/>
        </w:rPr>
        <w:t>, as</w:t>
      </w:r>
      <w:r w:rsidR="007A0D58">
        <w:rPr>
          <w:lang w:val="en-IE"/>
        </w:rPr>
        <w:t xml:space="preserve"> phylogenetically </w:t>
      </w:r>
      <w:r w:rsidR="00F44FC7">
        <w:rPr>
          <w:lang w:val="en-IE"/>
        </w:rPr>
        <w:t>distant</w:t>
      </w:r>
      <w:r w:rsidR="007A0D58">
        <w:rPr>
          <w:lang w:val="en-IE"/>
        </w:rPr>
        <w:t xml:space="preserve"> snake</w:t>
      </w:r>
      <w:r w:rsidR="00F44FC7">
        <w:rPr>
          <w:lang w:val="en-IE"/>
        </w:rPr>
        <w:t xml:space="preserve"> species</w:t>
      </w:r>
      <w:r w:rsidR="007A0D58">
        <w:rPr>
          <w:lang w:val="en-IE"/>
        </w:rPr>
        <w:t xml:space="preserve"> with similar diets are likely to have evolved a </w:t>
      </w:r>
      <w:r w:rsidR="00F44FC7">
        <w:rPr>
          <w:lang w:val="en-IE"/>
        </w:rPr>
        <w:t>diversity</w:t>
      </w:r>
      <w:r w:rsidR="007A0D58">
        <w:rPr>
          <w:lang w:val="en-IE"/>
        </w:rPr>
        <w:t xml:space="preserve"> of </w:t>
      </w:r>
      <w:r w:rsidR="00F44FC7">
        <w:rPr>
          <w:lang w:val="en-IE"/>
        </w:rPr>
        <w:t xml:space="preserve">different </w:t>
      </w:r>
      <w:r w:rsidR="007A0D58">
        <w:rPr>
          <w:lang w:val="en-IE"/>
        </w:rPr>
        <w:t xml:space="preserve">biological compounds which induce similar physiological effects on </w:t>
      </w:r>
      <w:r w:rsidR="00615511">
        <w:rPr>
          <w:lang w:val="en-IE"/>
        </w:rPr>
        <w:t xml:space="preserve">their shared </w:t>
      </w:r>
      <w:r w:rsidR="007A0D58">
        <w:rPr>
          <w:lang w:val="en-IE"/>
        </w:rPr>
        <w:t>prey species</w:t>
      </w:r>
      <w:r w:rsidR="00F44FC7">
        <w:rPr>
          <w:lang w:val="en-IE"/>
        </w:rPr>
        <w:t xml:space="preserve"> </w:t>
      </w:r>
      <w:r w:rsidR="00F44FC7">
        <w:rPr>
          <w:lang w:val="en-IE"/>
        </w:rPr>
        <w:fldChar w:fldCharType="begin"/>
      </w:r>
      <w:r w:rsidR="00F44FC7">
        <w:rPr>
          <w:lang w:val="en-IE"/>
        </w:rPr>
        <w:instrText xml:space="preserve"> ADDIN EN.CITE &lt;EndNote&gt;&lt;Cite&gt;&lt;Author&gt;Fry&lt;/Author&gt;&lt;Year&gt;2015&lt;/Year&gt;&lt;RecNum&gt;222&lt;/RecNum&gt;&lt;DisplayText&gt;(40)&lt;/DisplayText&gt;&lt;record&gt;&lt;rec-number&gt;222&lt;/rec-number&gt;&lt;foreign-keys&gt;&lt;key app="EN" db-id="ax5t9ztwnxe5f8edetnp2tzne0aaff55ftr5" timestamp="1491407824"&gt;222&lt;/key&gt;&lt;/foreign-keys&gt;&lt;ref-type name="Journal Article"&gt;17&lt;/ref-type&gt;&lt;contributors&gt;&lt;authors&gt;&lt;author&gt;Fry, Bryan G&lt;/author&gt;&lt;author&gt;Koludarov, Ivan&lt;/author&gt;&lt;author&gt;Jackson, Timothy NW&lt;/author&gt;&lt;author&gt;Holford, Mandë&lt;/author&gt;&lt;author&gt;Terrat, Yves&lt;/author&gt;&lt;author&gt;Casewell, Nicholas R&lt;/author&gt;&lt;author&gt;Undheim, Eivind AB&lt;/author&gt;&lt;author&gt;Vetter, Irina&lt;/author&gt;&lt;author&gt;Ali, Syed A&lt;/author&gt;&lt;author&gt;Low, Dolyce HW&lt;/author&gt;&lt;/authors&gt;&lt;/contributors&gt;&lt;titles&gt;&lt;title&gt;Seeing the woods for the trees: understanding venom evolution as a guide for biodiscovery&lt;/title&gt;&lt;/titles&gt;&lt;dates&gt;&lt;year&gt;2015&lt;/year&gt;&lt;/dates&gt;&lt;urls&gt;&lt;/urls&gt;&lt;/record&gt;&lt;/Cite&gt;&lt;/EndNote&gt;</w:instrText>
      </w:r>
      <w:r w:rsidR="00F44FC7">
        <w:rPr>
          <w:lang w:val="en-IE"/>
        </w:rPr>
        <w:fldChar w:fldCharType="separate"/>
      </w:r>
      <w:r w:rsidR="00F44FC7">
        <w:rPr>
          <w:noProof/>
          <w:lang w:val="en-IE"/>
        </w:rPr>
        <w:t>(</w:t>
      </w:r>
      <w:hyperlink w:anchor="_ENREF_40" w:tooltip="Fry, 2015 #222" w:history="1">
        <w:r w:rsidR="00A6769B">
          <w:rPr>
            <w:noProof/>
            <w:lang w:val="en-IE"/>
          </w:rPr>
          <w:t>40</w:t>
        </w:r>
      </w:hyperlink>
      <w:r w:rsidR="00F44FC7">
        <w:rPr>
          <w:noProof/>
          <w:lang w:val="en-IE"/>
        </w:rPr>
        <w:t>)</w:t>
      </w:r>
      <w:r w:rsidR="00F44FC7">
        <w:rPr>
          <w:lang w:val="en-IE"/>
        </w:rPr>
        <w:fldChar w:fldCharType="end"/>
      </w:r>
      <w:r w:rsidR="007A0D58">
        <w:rPr>
          <w:lang w:val="en-IE"/>
        </w:rPr>
        <w:t>.</w:t>
      </w:r>
      <w:r w:rsidR="00F44FC7">
        <w:rPr>
          <w:lang w:val="en-IE"/>
        </w:rPr>
        <w:t xml:space="preserve"> </w:t>
      </w:r>
      <w:r w:rsidR="00482E74">
        <w:rPr>
          <w:lang w:val="en-IE"/>
        </w:rPr>
        <w:t>Species</w:t>
      </w:r>
      <w:r w:rsidR="00482E74">
        <w:rPr>
          <w:rStyle w:val="Emphasis"/>
          <w:rFonts w:eastAsia="Times New Roman"/>
          <w:i w:val="0"/>
        </w:rPr>
        <w:t xml:space="preserve"> </w:t>
      </w:r>
      <w:r w:rsidR="006A72A7">
        <w:rPr>
          <w:rStyle w:val="Emphasis"/>
          <w:rFonts w:eastAsia="Times New Roman"/>
          <w:i w:val="0"/>
        </w:rPr>
        <w:t>which</w:t>
      </w:r>
      <w:r w:rsidR="00482E74">
        <w:rPr>
          <w:rStyle w:val="Emphasis"/>
          <w:rFonts w:eastAsia="Times New Roman"/>
          <w:i w:val="0"/>
        </w:rPr>
        <w:t xml:space="preserve"> have previously shown no evidence of having prey-specific venoms </w:t>
      </w:r>
      <w:r w:rsidR="006A72A7">
        <w:rPr>
          <w:rStyle w:val="Emphasis"/>
          <w:rFonts w:eastAsia="Times New Roman"/>
          <w:i w:val="0"/>
        </w:rPr>
        <w:t xml:space="preserve">may </w:t>
      </w:r>
      <w:r w:rsidR="005445C8">
        <w:rPr>
          <w:rStyle w:val="Emphasis"/>
          <w:rFonts w:eastAsia="Times New Roman"/>
          <w:i w:val="0"/>
        </w:rPr>
        <w:t xml:space="preserve">represent cases </w:t>
      </w:r>
      <w:r w:rsidR="00482E74">
        <w:rPr>
          <w:rStyle w:val="Emphasis"/>
          <w:rFonts w:eastAsia="Times New Roman"/>
          <w:i w:val="0"/>
        </w:rPr>
        <w:t xml:space="preserve">of the </w:t>
      </w:r>
      <w:r w:rsidR="005445C8">
        <w:rPr>
          <w:rStyle w:val="Emphasis"/>
          <w:rFonts w:eastAsia="Times New Roman"/>
          <w:i w:val="0"/>
        </w:rPr>
        <w:t>more</w:t>
      </w:r>
      <w:r w:rsidR="006A72A7">
        <w:rPr>
          <w:rStyle w:val="Emphasis"/>
          <w:rFonts w:eastAsia="Times New Roman"/>
          <w:i w:val="0"/>
        </w:rPr>
        <w:t xml:space="preserve"> nuanced aspects of predator-prey interactions</w:t>
      </w:r>
      <w:r w:rsidR="00482E74">
        <w:rPr>
          <w:rStyle w:val="Emphasis"/>
          <w:rFonts w:eastAsia="Times New Roman"/>
          <w:i w:val="0"/>
        </w:rPr>
        <w:t xml:space="preserve"> involving venom</w:t>
      </w:r>
      <w:r w:rsidR="006A72A7">
        <w:rPr>
          <w:rStyle w:val="Emphasis"/>
          <w:rFonts w:eastAsia="Times New Roman"/>
          <w:i w:val="0"/>
        </w:rPr>
        <w:t>. In particular, many species may not rely on the ability to induce mortality to capture prey but may rely on the speed of incapacitations</w:t>
      </w:r>
      <w:r w:rsidR="00A6769B">
        <w:rPr>
          <w:rStyle w:val="Emphasis"/>
          <w:rFonts w:eastAsia="Times New Roman"/>
          <w:i w:val="0"/>
        </w:rPr>
        <w:t xml:space="preserve"> </w:t>
      </w:r>
      <w:r w:rsidR="00A6769B">
        <w:rPr>
          <w:rStyle w:val="Emphasis"/>
          <w:rFonts w:eastAsia="Times New Roman"/>
          <w:i w:val="0"/>
        </w:rPr>
        <w:fldChar w:fldCharType="begin"/>
      </w:r>
      <w:r w:rsidR="00A6769B">
        <w:rPr>
          <w:rStyle w:val="Emphasis"/>
          <w:rFonts w:eastAsia="Times New Roman"/>
          <w:i w:val="0"/>
        </w:rPr>
        <w:instrText xml:space="preserve"> ADDIN EN.CITE &lt;EndNote&gt;&lt;Cite&gt;&lt;Author&gt;Barlow&lt;/Author&gt;&lt;Year&gt;2009&lt;/Year&gt;&lt;RecNum&gt;2&lt;/RecNum&gt;&lt;DisplayText&gt;(5)&lt;/DisplayText&gt;&lt;record&gt;&lt;rec-number&gt;2&lt;/rec-number&gt;&lt;foreign-keys&gt;&lt;key app="EN" db-id="ax5t9ztwnxe5f8edetnp2tzne0aaff55ftr5" timestamp="1457285732"&gt;2&lt;/key&gt;&lt;/foreign-keys&gt;&lt;ref-type name="Journal Article"&gt;17&lt;/ref-type&gt;&lt;contributors&gt;&lt;authors&gt;&lt;author&gt;Barlow, Axel&lt;/author&gt;&lt;author&gt;Pook, Catharine E&lt;/author&gt;&lt;author&gt;Harrison, Robert A&lt;/author&gt;&lt;author&gt;Wüster, Wolfgang&lt;/author&gt;&lt;/authors&gt;&lt;/contributors&gt;&lt;titles&gt;&lt;title&gt;Coevolution of diet and prey-specific venom activity supports the role of selection in snake venom evolution&lt;/title&gt;&lt;secondary-title&gt;Proceedings of the Royal Society of London B: Biological Sciences&lt;/secondary-title&gt;&lt;/titles&gt;&lt;periodical&gt;&lt;full-title&gt;Proceedings of the Royal Society of London B: Biological Sciences&lt;/full-title&gt;&lt;/periodical&gt;&lt;pages&gt;2443-2449&lt;/pages&gt;&lt;volume&gt;276&lt;/volume&gt;&lt;number&gt;1666&lt;/number&gt;&lt;dates&gt;&lt;year&gt;2009&lt;/year&gt;&lt;/dates&gt;&lt;isbn&gt;0962-8452&lt;/isbn&gt;&lt;urls&gt;&lt;/urls&gt;&lt;/record&gt;&lt;/Cite&gt;&lt;/EndNote&gt;</w:instrText>
      </w:r>
      <w:r w:rsidR="00A6769B">
        <w:rPr>
          <w:rStyle w:val="Emphasis"/>
          <w:rFonts w:eastAsia="Times New Roman"/>
          <w:i w:val="0"/>
        </w:rPr>
        <w:fldChar w:fldCharType="separate"/>
      </w:r>
      <w:r w:rsidR="00A6769B">
        <w:rPr>
          <w:rStyle w:val="Emphasis"/>
          <w:rFonts w:eastAsia="Times New Roman"/>
          <w:i w:val="0"/>
          <w:noProof/>
        </w:rPr>
        <w:t>(</w:t>
      </w:r>
      <w:hyperlink w:anchor="_ENREF_5" w:tooltip="Barlow, 2009 #2" w:history="1">
        <w:r w:rsidR="00A6769B">
          <w:rPr>
            <w:rStyle w:val="Emphasis"/>
            <w:rFonts w:eastAsia="Times New Roman"/>
            <w:i w:val="0"/>
            <w:noProof/>
          </w:rPr>
          <w:t>5</w:t>
        </w:r>
      </w:hyperlink>
      <w:r w:rsidR="00A6769B">
        <w:rPr>
          <w:rStyle w:val="Emphasis"/>
          <w:rFonts w:eastAsia="Times New Roman"/>
          <w:i w:val="0"/>
          <w:noProof/>
        </w:rPr>
        <w:t>)</w:t>
      </w:r>
      <w:r w:rsidR="00A6769B">
        <w:rPr>
          <w:rStyle w:val="Emphasis"/>
          <w:rFonts w:eastAsia="Times New Roman"/>
          <w:i w:val="0"/>
        </w:rPr>
        <w:fldChar w:fldCharType="end"/>
      </w:r>
      <w:r w:rsidR="006A72A7">
        <w:rPr>
          <w:rStyle w:val="Emphasis"/>
          <w:rFonts w:eastAsia="Times New Roman"/>
          <w:i w:val="0"/>
        </w:rPr>
        <w:t xml:space="preserve">. While such measures are relatively uncommon, future </w:t>
      </w:r>
      <w:r w:rsidR="006A72A7">
        <w:rPr>
          <w:rStyle w:val="Emphasis"/>
          <w:rFonts w:eastAsia="Times New Roman"/>
          <w:i w:val="0"/>
        </w:rPr>
        <w:lastRenderedPageBreak/>
        <w:t xml:space="preserve">comparative analysis incorporating </w:t>
      </w:r>
      <w:r w:rsidR="00A6769B">
        <w:rPr>
          <w:rStyle w:val="Emphasis"/>
          <w:rFonts w:eastAsia="Times New Roman"/>
          <w:i w:val="0"/>
        </w:rPr>
        <w:t xml:space="preserve">them </w:t>
      </w:r>
      <w:r w:rsidR="006A72A7">
        <w:rPr>
          <w:rStyle w:val="Emphasis"/>
          <w:rFonts w:eastAsia="Times New Roman"/>
          <w:i w:val="0"/>
        </w:rPr>
        <w:t>may reveal more a nuanced role of venom in predator-prey interactions.</w:t>
      </w:r>
    </w:p>
    <w:p w14:paraId="1D7F4A75" w14:textId="399A0E7A" w:rsidR="00B411C9" w:rsidRDefault="00AB374E" w:rsidP="00F44FC7">
      <w:pPr>
        <w:spacing w:line="360" w:lineRule="auto"/>
        <w:rPr>
          <w:lang w:val="en-IE"/>
        </w:rPr>
      </w:pPr>
      <w:r>
        <w:rPr>
          <w:lang w:val="en-IE"/>
        </w:rPr>
        <w:tab/>
      </w:r>
      <w:r w:rsidR="00CA7015">
        <w:rPr>
          <w:lang w:val="en-IE"/>
        </w:rPr>
        <w:t xml:space="preserve">In terms of </w:t>
      </w:r>
      <w:proofErr w:type="spellStart"/>
      <w:r w:rsidR="00CA7015">
        <w:rPr>
          <w:lang w:val="en-IE"/>
        </w:rPr>
        <w:t>macroecological</w:t>
      </w:r>
      <w:proofErr w:type="spellEnd"/>
      <w:r w:rsidR="00CA7015">
        <w:rPr>
          <w:lang w:val="en-IE"/>
        </w:rPr>
        <w:t xml:space="preserve"> patterns, u</w:t>
      </w:r>
      <w:r w:rsidR="00B75FF0">
        <w:rPr>
          <w:lang w:val="en-IE"/>
        </w:rPr>
        <w:t xml:space="preserve">nsurprisingly we found </w:t>
      </w:r>
      <w:r w:rsidR="00CA7015">
        <w:rPr>
          <w:lang w:val="en-IE"/>
        </w:rPr>
        <w:t>that</w:t>
      </w:r>
      <w:r w:rsidR="00311948">
        <w:rPr>
          <w:lang w:val="en-IE"/>
        </w:rPr>
        <w:t xml:space="preserve"> </w:t>
      </w:r>
      <w:r w:rsidR="00E7261A">
        <w:rPr>
          <w:lang w:val="en-IE"/>
        </w:rPr>
        <w:t xml:space="preserve">larger snakes </w:t>
      </w:r>
      <w:r w:rsidR="00311948">
        <w:rPr>
          <w:lang w:val="en-IE"/>
        </w:rPr>
        <w:t>ha</w:t>
      </w:r>
      <w:r w:rsidR="00CA7015">
        <w:rPr>
          <w:lang w:val="en-IE"/>
        </w:rPr>
        <w:t>d</w:t>
      </w:r>
      <w:r w:rsidR="00311948">
        <w:rPr>
          <w:lang w:val="en-IE"/>
        </w:rPr>
        <w:t xml:space="preserve"> larger </w:t>
      </w:r>
      <w:r w:rsidR="00CA7015">
        <w:rPr>
          <w:lang w:val="en-IE"/>
        </w:rPr>
        <w:t>quantities</w:t>
      </w:r>
      <w:r w:rsidR="00311948">
        <w:rPr>
          <w:lang w:val="en-IE"/>
        </w:rPr>
        <w:t xml:space="preserve"> of venom. </w:t>
      </w:r>
      <w:r w:rsidR="00F67687">
        <w:rPr>
          <w:lang w:val="en-IE"/>
        </w:rPr>
        <w:t xml:space="preserve">However, </w:t>
      </w:r>
      <w:r w:rsidR="00265551">
        <w:rPr>
          <w:lang w:val="en-IE"/>
        </w:rPr>
        <w:t xml:space="preserve">these </w:t>
      </w:r>
      <w:r w:rsidR="00327156">
        <w:rPr>
          <w:lang w:val="en-IE"/>
        </w:rPr>
        <w:t>increase</w:t>
      </w:r>
      <w:r w:rsidR="00265551">
        <w:rPr>
          <w:lang w:val="en-IE"/>
        </w:rPr>
        <w:t>s</w:t>
      </w:r>
      <w:r w:rsidR="00327156">
        <w:rPr>
          <w:lang w:val="en-IE"/>
        </w:rPr>
        <w:t xml:space="preserve"> </w:t>
      </w:r>
      <w:r w:rsidR="00D7739B">
        <w:rPr>
          <w:lang w:val="en-IE"/>
        </w:rPr>
        <w:t>did</w:t>
      </w:r>
      <w:r w:rsidR="00327156">
        <w:rPr>
          <w:lang w:val="en-IE"/>
        </w:rPr>
        <w:t xml:space="preserve"> not follow </w:t>
      </w:r>
      <w:r w:rsidR="002C2094">
        <w:rPr>
          <w:lang w:val="en-IE"/>
        </w:rPr>
        <w:t>predict</w:t>
      </w:r>
      <w:r w:rsidR="004D2DC9">
        <w:rPr>
          <w:lang w:val="en-IE"/>
        </w:rPr>
        <w:t>ions based on the</w:t>
      </w:r>
      <w:r w:rsidR="00BA1DEB">
        <w:rPr>
          <w:lang w:val="en-IE"/>
        </w:rPr>
        <w:t xml:space="preserve"> observed</w:t>
      </w:r>
      <w:r w:rsidR="00F67687">
        <w:rPr>
          <w:lang w:val="en-IE"/>
        </w:rPr>
        <w:t xml:space="preserve"> </w:t>
      </w:r>
      <w:r w:rsidR="004D2DC9">
        <w:rPr>
          <w:lang w:val="en-IE"/>
        </w:rPr>
        <w:t>predator-prey body size</w:t>
      </w:r>
      <w:r w:rsidR="001A3591">
        <w:rPr>
          <w:lang w:val="en-IE"/>
        </w:rPr>
        <w:t xml:space="preserve"> relationship </w:t>
      </w:r>
      <w:r w:rsidR="004D2DC9">
        <w:rPr>
          <w:lang w:val="en-IE"/>
        </w:rPr>
        <w:t xml:space="preserve">in snakes </w:t>
      </w:r>
      <w:r w:rsidR="001A3591">
        <w:rPr>
          <w:lang w:val="en-IE"/>
        </w:rPr>
        <w:fldChar w:fldCharType="begin"/>
      </w:r>
      <w:r w:rsidR="001A3591">
        <w:rPr>
          <w:lang w:val="en-IE"/>
        </w:rPr>
        <w:instrText xml:space="preserve"> ADDIN EN.CITE &lt;EndNote&gt;&lt;Cite&gt;&lt;Author&gt;Carbone&lt;/Author&gt;&lt;Year&gt;2014&lt;/Year&gt;&lt;RecNum&gt;93&lt;/RecNum&gt;&lt;DisplayText&gt;(19)&lt;/DisplayText&gt;&lt;record&gt;&lt;rec-number&gt;93&lt;/rec-number&gt;&lt;foreign-keys&gt;&lt;key app="EN" db-id="ax5t9ztwnxe5f8edetnp2tzne0aaff55ftr5" timestamp="1467285161"&gt;93&lt;/key&gt;&lt;/foreign-keys&gt;&lt;ref-type name="Journal Article"&gt;17&lt;/ref-type&gt;&lt;contributors&gt;&lt;authors&gt;&lt;author&gt;Carbone, Chris&lt;/author&gt;&lt;author&gt;Codron, Daryl&lt;/author&gt;&lt;author&gt;Scofield, Conrad&lt;/author&gt;&lt;author&gt;Clauss, Marcus&lt;/author&gt;&lt;author&gt;Bielby, Jon&lt;/author&gt;&lt;/authors&gt;&lt;/contributors&gt;&lt;titles&gt;&lt;title&gt;Geometric factors influencing the diet of vertebrate predators in marine and terrestrial environments&lt;/title&gt;&lt;secondary-title&gt;Ecology letters&lt;/secondary-title&gt;&lt;/titles&gt;&lt;periodical&gt;&lt;full-title&gt;Ecology Letters&lt;/full-title&gt;&lt;/periodical&gt;&lt;pages&gt;1553-1559&lt;/pages&gt;&lt;volume&gt;17&lt;/volume&gt;&lt;number&gt;12&lt;/number&gt;&lt;dates&gt;&lt;year&gt;2014&lt;/year&gt;&lt;/dates&gt;&lt;isbn&gt;1461-0248&lt;/isbn&gt;&lt;urls&gt;&lt;/urls&gt;&lt;/record&gt;&lt;/Cite&gt;&lt;/EndNote&gt;</w:instrText>
      </w:r>
      <w:r w:rsidR="001A3591">
        <w:rPr>
          <w:lang w:val="en-IE"/>
        </w:rPr>
        <w:fldChar w:fldCharType="separate"/>
      </w:r>
      <w:r w:rsidR="001A3591">
        <w:rPr>
          <w:noProof/>
          <w:lang w:val="en-IE"/>
        </w:rPr>
        <w:t>(</w:t>
      </w:r>
      <w:hyperlink w:anchor="_ENREF_19" w:tooltip="Carbone, 2014 #93" w:history="1">
        <w:r w:rsidR="00A6769B">
          <w:rPr>
            <w:noProof/>
            <w:lang w:val="en-IE"/>
          </w:rPr>
          <w:t>19</w:t>
        </w:r>
      </w:hyperlink>
      <w:r w:rsidR="001A3591">
        <w:rPr>
          <w:noProof/>
          <w:lang w:val="en-IE"/>
        </w:rPr>
        <w:t>)</w:t>
      </w:r>
      <w:r w:rsidR="001A3591">
        <w:rPr>
          <w:lang w:val="en-IE"/>
        </w:rPr>
        <w:fldChar w:fldCharType="end"/>
      </w:r>
      <w:r w:rsidR="001A3591">
        <w:rPr>
          <w:lang w:val="en-IE"/>
        </w:rPr>
        <w:t xml:space="preserve">, with </w:t>
      </w:r>
      <w:r w:rsidR="00F919F9">
        <w:rPr>
          <w:lang w:val="en-IE"/>
        </w:rPr>
        <w:t>yield</w:t>
      </w:r>
      <w:r w:rsidR="00F540F5">
        <w:rPr>
          <w:lang w:val="en-IE"/>
        </w:rPr>
        <w:t xml:space="preserve"> increas</w:t>
      </w:r>
      <w:r w:rsidR="001A3591">
        <w:rPr>
          <w:lang w:val="en-IE"/>
        </w:rPr>
        <w:t>ing far</w:t>
      </w:r>
      <w:r w:rsidR="00F540F5">
        <w:rPr>
          <w:lang w:val="en-IE"/>
        </w:rPr>
        <w:t xml:space="preserve"> </w:t>
      </w:r>
      <w:r w:rsidR="00F67687">
        <w:rPr>
          <w:lang w:val="en-IE"/>
        </w:rPr>
        <w:t xml:space="preserve">more </w:t>
      </w:r>
      <w:r w:rsidR="001A3591">
        <w:rPr>
          <w:lang w:val="en-IE"/>
        </w:rPr>
        <w:t>rapidly than</w:t>
      </w:r>
      <w:r w:rsidR="00F67687">
        <w:rPr>
          <w:lang w:val="en-IE"/>
        </w:rPr>
        <w:t xml:space="preserve"> </w:t>
      </w:r>
      <w:r w:rsidR="001A3591">
        <w:rPr>
          <w:lang w:val="en-IE"/>
        </w:rPr>
        <w:t>expected</w:t>
      </w:r>
      <w:r w:rsidR="006054D8">
        <w:rPr>
          <w:lang w:val="en-IE"/>
        </w:rPr>
        <w:t>.</w:t>
      </w:r>
      <w:r w:rsidR="00BA1DEB">
        <w:rPr>
          <w:lang w:val="en-IE"/>
        </w:rPr>
        <w:t xml:space="preserve"> Instead</w:t>
      </w:r>
      <w:r w:rsidR="00E54406">
        <w:rPr>
          <w:lang w:val="en-IE"/>
        </w:rPr>
        <w:t xml:space="preserve"> </w:t>
      </w:r>
      <w:r w:rsidR="00BA1DEB">
        <w:rPr>
          <w:lang w:val="en-IE"/>
        </w:rPr>
        <w:t>v</w:t>
      </w:r>
      <w:r w:rsidR="002F3C50">
        <w:rPr>
          <w:lang w:val="en-IE"/>
        </w:rPr>
        <w:t>enom yield</w:t>
      </w:r>
      <w:r w:rsidR="00E54406">
        <w:rPr>
          <w:lang w:val="en-IE"/>
        </w:rPr>
        <w:t xml:space="preserve"> </w:t>
      </w:r>
      <w:r w:rsidR="00BA1DEB">
        <w:rPr>
          <w:lang w:val="en-IE"/>
        </w:rPr>
        <w:t>was found to follow</w:t>
      </w:r>
      <w:r w:rsidR="002F3C50">
        <w:rPr>
          <w:lang w:val="en-IE"/>
        </w:rPr>
        <w:t xml:space="preserve"> </w:t>
      </w:r>
      <w:r w:rsidR="004D2DC9">
        <w:rPr>
          <w:lang w:val="en-IE"/>
        </w:rPr>
        <w:t xml:space="preserve">the </w:t>
      </w:r>
      <w:r w:rsidR="002F3C50">
        <w:rPr>
          <w:lang w:val="en-IE"/>
        </w:rPr>
        <w:t>allomet</w:t>
      </w:r>
      <w:r w:rsidR="004D2DC9">
        <w:rPr>
          <w:lang w:val="en-IE"/>
        </w:rPr>
        <w:t>ric scaling</w:t>
      </w:r>
      <w:r w:rsidR="00E5787A">
        <w:rPr>
          <w:lang w:val="en-IE"/>
        </w:rPr>
        <w:t xml:space="preserve"> of 0.75</w:t>
      </w:r>
      <w:r w:rsidR="002F3C50">
        <w:rPr>
          <w:lang w:val="en-IE"/>
        </w:rPr>
        <w:t xml:space="preserve"> </w:t>
      </w:r>
      <w:r w:rsidR="00BA1DEB">
        <w:rPr>
          <w:lang w:val="en-IE"/>
        </w:rPr>
        <w:t xml:space="preserve">predicted </w:t>
      </w:r>
      <w:r w:rsidR="00E5787A">
        <w:rPr>
          <w:lang w:val="en-IE"/>
        </w:rPr>
        <w:t>from metabolic theory</w:t>
      </w:r>
      <w:r w:rsidR="004D2DC9">
        <w:rPr>
          <w:lang w:val="en-IE"/>
        </w:rPr>
        <w:t>,</w:t>
      </w:r>
      <w:r w:rsidR="0064049E">
        <w:rPr>
          <w:lang w:val="en-IE"/>
        </w:rPr>
        <w:t xml:space="preserve"> assuming </w:t>
      </w:r>
      <w:r w:rsidR="00731EE8">
        <w:rPr>
          <w:lang w:val="en-IE"/>
        </w:rPr>
        <w:t>snakes invest a</w:t>
      </w:r>
      <w:r w:rsidR="0064049E">
        <w:rPr>
          <w:lang w:val="en-IE"/>
        </w:rPr>
        <w:t xml:space="preserve"> constant proportion</w:t>
      </w:r>
      <w:r w:rsidR="00731EE8">
        <w:rPr>
          <w:lang w:val="en-IE"/>
        </w:rPr>
        <w:t xml:space="preserve"> of their</w:t>
      </w:r>
      <w:r w:rsidR="0064049E">
        <w:rPr>
          <w:lang w:val="en-IE"/>
        </w:rPr>
        <w:t xml:space="preserve"> metabolism</w:t>
      </w:r>
      <w:r w:rsidR="00E5787A">
        <w:rPr>
          <w:lang w:val="en-IE"/>
        </w:rPr>
        <w:t xml:space="preserve"> </w:t>
      </w:r>
      <w:r w:rsidR="00731EE8">
        <w:rPr>
          <w:lang w:val="en-IE"/>
        </w:rPr>
        <w:t>to produce venom</w:t>
      </w:r>
      <w:r w:rsidR="0064049E">
        <w:rPr>
          <w:lang w:val="en-IE"/>
        </w:rPr>
        <w:t xml:space="preserve"> </w:t>
      </w:r>
      <w:r w:rsidR="00544E2D">
        <w:rPr>
          <w:lang w:val="en-IE"/>
        </w:rPr>
        <w:fldChar w:fldCharType="begin"/>
      </w:r>
      <w:r w:rsidR="00F44FC7">
        <w:rPr>
          <w:lang w:val="en-IE"/>
        </w:rPr>
        <w:instrText xml:space="preserve"> ADDIN EN.CITE &lt;EndNote&gt;&lt;Cite&gt;&lt;Author&gt;Brown&lt;/Author&gt;&lt;Year&gt;2004&lt;/Year&gt;&lt;RecNum&gt;111&lt;/RecNum&gt;&lt;DisplayText&gt;(30, 41)&lt;/DisplayText&gt;&lt;record&gt;&lt;rec-number&gt;111&lt;/rec-number&gt;&lt;foreign-keys&gt;&lt;key app="EN" db-id="ax5t9ztwnxe5f8edetnp2tzne0aaff55ftr5" timestamp="1468852900"&gt;111&lt;/key&gt;&lt;/foreign-keys&gt;&lt;ref-type name="Journal Article"&gt;17&lt;/ref-type&gt;&lt;contributors&gt;&lt;authors&gt;&lt;author&gt;Brown, James H&lt;/author&gt;&lt;author&gt;Gillooly, James F&lt;/author&gt;&lt;author&gt;Allen, Andrew P&lt;/author&gt;&lt;author&gt;Savage, Van M&lt;/author&gt;&lt;author&gt;West, Geoffrey B&lt;/author&gt;&lt;/authors&gt;&lt;/contributors&gt;&lt;titles&gt;&lt;title&gt;Toward a metabolic theory of ecology&lt;/title&gt;&lt;secondary-title&gt;Ecology&lt;/secondary-title&gt;&lt;/titles&gt;&lt;periodical&gt;&lt;full-title&gt;Ecology&lt;/full-title&gt;&lt;/periodical&gt;&lt;pages&gt;1771-1789&lt;/pages&gt;&lt;volume&gt;85&lt;/volume&gt;&lt;number&gt;7&lt;/number&gt;&lt;dates&gt;&lt;year&gt;2004&lt;/year&gt;&lt;/dates&gt;&lt;isbn&gt;1939-9170&lt;/isbn&gt;&lt;urls&gt;&lt;/urls&gt;&lt;/record&gt;&lt;/Cite&gt;&lt;Cite&gt;&lt;Author&gt;Isaac&lt;/Author&gt;&lt;Year&gt;2010&lt;/Year&gt;&lt;RecNum&gt;102&lt;/RecNum&gt;&lt;record&gt;&lt;rec-number&gt;102&lt;/rec-number&gt;&lt;foreign-keys&gt;&lt;key app="EN" db-id="ax5t9ztwnxe5f8edetnp2tzne0aaff55ftr5" timestamp="1467321445"&gt;102&lt;/key&gt;&lt;/foreign-keys&gt;&lt;ref-type name="Journal Article"&gt;17&lt;/ref-type&gt;&lt;contributors&gt;&lt;authors&gt;&lt;author&gt;Isaac, Nick JB&lt;/author&gt;&lt;author&gt;Carbone, Chris&lt;/author&gt;&lt;/authors&gt;&lt;/contributors&gt;&lt;titles&gt;&lt;title&gt;Why are metabolic scaling exponents so controversial? Quantifying variance and testing hypotheses&lt;/title&gt;&lt;secondary-title&gt;Ecology Letters&lt;/secondary-title&gt;&lt;/titles&gt;&lt;periodical&gt;&lt;full-title&gt;Ecology Letters&lt;/full-title&gt;&lt;/periodical&gt;&lt;pages&gt;728-735&lt;/pages&gt;&lt;volume&gt;13&lt;/volume&gt;&lt;number&gt;6&lt;/number&gt;&lt;dates&gt;&lt;year&gt;2010&lt;/year&gt;&lt;/dates&gt;&lt;isbn&gt;1461-0248&lt;/isbn&gt;&lt;urls&gt;&lt;/urls&gt;&lt;/record&gt;&lt;/Cite&gt;&lt;/EndNote&gt;</w:instrText>
      </w:r>
      <w:r w:rsidR="00544E2D">
        <w:rPr>
          <w:lang w:val="en-IE"/>
        </w:rPr>
        <w:fldChar w:fldCharType="separate"/>
      </w:r>
      <w:r w:rsidR="00F44FC7">
        <w:rPr>
          <w:noProof/>
          <w:lang w:val="en-IE"/>
        </w:rPr>
        <w:t>(</w:t>
      </w:r>
      <w:hyperlink w:anchor="_ENREF_30" w:tooltip="Isaac, 2010 #102" w:history="1">
        <w:r w:rsidR="00A6769B">
          <w:rPr>
            <w:noProof/>
            <w:lang w:val="en-IE"/>
          </w:rPr>
          <w:t>30</w:t>
        </w:r>
      </w:hyperlink>
      <w:r w:rsidR="00F44FC7">
        <w:rPr>
          <w:noProof/>
          <w:lang w:val="en-IE"/>
        </w:rPr>
        <w:t xml:space="preserve">, </w:t>
      </w:r>
      <w:hyperlink w:anchor="_ENREF_41" w:tooltip="Brown, 2004 #111" w:history="1">
        <w:r w:rsidR="00A6769B">
          <w:rPr>
            <w:noProof/>
            <w:lang w:val="en-IE"/>
          </w:rPr>
          <w:t>41</w:t>
        </w:r>
      </w:hyperlink>
      <w:r w:rsidR="00F44FC7">
        <w:rPr>
          <w:noProof/>
          <w:lang w:val="en-IE"/>
        </w:rPr>
        <w:t>)</w:t>
      </w:r>
      <w:r w:rsidR="00544E2D">
        <w:rPr>
          <w:lang w:val="en-IE"/>
        </w:rPr>
        <w:fldChar w:fldCharType="end"/>
      </w:r>
      <w:r w:rsidR="00173F0D">
        <w:rPr>
          <w:lang w:val="en-IE"/>
        </w:rPr>
        <w:t>.</w:t>
      </w:r>
      <w:r w:rsidR="00F246E2">
        <w:rPr>
          <w:lang w:val="en-IE"/>
        </w:rPr>
        <w:t xml:space="preserve"> </w:t>
      </w:r>
      <w:r w:rsidR="00B411C9">
        <w:rPr>
          <w:lang w:val="en-IE"/>
        </w:rPr>
        <w:t>This scaling signifies that the metabolic costs of venom may have a more significant role in the evolution of venom than previous supposed.</w:t>
      </w:r>
      <w:r w:rsidR="00F246E2">
        <w:rPr>
          <w:lang w:val="en-IE"/>
        </w:rPr>
        <w:t xml:space="preserve"> For example</w:t>
      </w:r>
      <w:r w:rsidR="00B411C9">
        <w:rPr>
          <w:lang w:val="en-IE"/>
        </w:rPr>
        <w:t xml:space="preserve"> as yield increases with body size according to a higher exponent than prey size, larger species </w:t>
      </w:r>
      <w:r w:rsidR="00F246E2">
        <w:rPr>
          <w:lang w:val="en-IE"/>
        </w:rPr>
        <w:t>may</w:t>
      </w:r>
      <w:r w:rsidR="00B411C9">
        <w:rPr>
          <w:lang w:val="en-IE"/>
        </w:rPr>
        <w:t xml:space="preserve"> be expected to have the capacity to </w:t>
      </w:r>
      <w:proofErr w:type="spellStart"/>
      <w:r w:rsidR="00B411C9">
        <w:rPr>
          <w:lang w:val="en-IE"/>
        </w:rPr>
        <w:t>envenomate</w:t>
      </w:r>
      <w:proofErr w:type="spellEnd"/>
      <w:r w:rsidR="00B411C9">
        <w:rPr>
          <w:lang w:val="en-IE"/>
        </w:rPr>
        <w:t xml:space="preserve"> more prey items before depleting their reservoir in comparison to smaller species which may be constrained to something closer to a one shot strategy.</w:t>
      </w:r>
      <w:r w:rsidR="00F246E2">
        <w:rPr>
          <w:lang w:val="en-IE"/>
        </w:rPr>
        <w:t xml:space="preserve"> </w:t>
      </w:r>
    </w:p>
    <w:p w14:paraId="731DAAE4" w14:textId="25A45DE5" w:rsidR="00D47D8F" w:rsidRDefault="00BA1DEB" w:rsidP="00FA5E99">
      <w:pPr>
        <w:spacing w:line="360" w:lineRule="auto"/>
        <w:ind w:firstLine="720"/>
        <w:rPr>
          <w:lang w:val="en-IE"/>
        </w:rPr>
      </w:pPr>
      <w:r w:rsidRPr="00BA1DEB">
        <w:rPr>
          <w:color w:val="000000" w:themeColor="text1"/>
          <w:lang w:val="en-IE"/>
        </w:rPr>
        <w:t xml:space="preserve">Apart from size, </w:t>
      </w:r>
      <w:r>
        <w:rPr>
          <w:lang w:val="en-IE"/>
        </w:rPr>
        <w:t>h</w:t>
      </w:r>
      <w:r w:rsidR="00731EE8">
        <w:rPr>
          <w:lang w:val="en-IE"/>
        </w:rPr>
        <w:t xml:space="preserve">abitat dimensionality was </w:t>
      </w:r>
      <w:r>
        <w:rPr>
          <w:lang w:val="en-IE"/>
        </w:rPr>
        <w:t>also</w:t>
      </w:r>
      <w:r w:rsidR="00731EE8">
        <w:rPr>
          <w:lang w:val="en-IE"/>
        </w:rPr>
        <w:t xml:space="preserve"> </w:t>
      </w:r>
      <w:r w:rsidR="0097166C">
        <w:rPr>
          <w:lang w:val="en-IE"/>
        </w:rPr>
        <w:t>found</w:t>
      </w:r>
      <w:r w:rsidR="00EA02BE">
        <w:rPr>
          <w:lang w:val="en-IE"/>
        </w:rPr>
        <w:t xml:space="preserve"> </w:t>
      </w:r>
      <w:r w:rsidR="00731EE8">
        <w:rPr>
          <w:lang w:val="en-IE"/>
        </w:rPr>
        <w:t xml:space="preserve">to influence </w:t>
      </w:r>
      <w:r>
        <w:rPr>
          <w:lang w:val="en-IE"/>
        </w:rPr>
        <w:t xml:space="preserve">venom </w:t>
      </w:r>
      <w:r w:rsidR="0011378E">
        <w:rPr>
          <w:lang w:val="en-IE"/>
        </w:rPr>
        <w:t>yield</w:t>
      </w:r>
      <w:r w:rsidR="007B1B43">
        <w:rPr>
          <w:lang w:val="en-IE"/>
        </w:rPr>
        <w:t xml:space="preserve">. </w:t>
      </w:r>
      <w:r w:rsidR="00287FE3">
        <w:rPr>
          <w:lang w:val="en-IE"/>
        </w:rPr>
        <w:t>W</w:t>
      </w:r>
      <w:r w:rsidR="007B1B43">
        <w:rPr>
          <w:lang w:val="en-IE"/>
        </w:rPr>
        <w:t xml:space="preserve">e expected that species in high dimensional habitats may have higher venom </w:t>
      </w:r>
      <w:r w:rsidR="00355DBE">
        <w:rPr>
          <w:lang w:val="en-IE"/>
        </w:rPr>
        <w:t>yields</w:t>
      </w:r>
      <w:r w:rsidR="007B1B43">
        <w:rPr>
          <w:lang w:val="en-IE"/>
        </w:rPr>
        <w:t xml:space="preserve"> to compensate for higher escape rates of prey </w:t>
      </w:r>
      <w:r w:rsidR="00A01F3E">
        <w:rPr>
          <w:lang w:val="en-IE"/>
        </w:rPr>
        <w:fldChar w:fldCharType="begin"/>
      </w:r>
      <w:r w:rsidR="0020389D">
        <w:rPr>
          <w:lang w:val="en-IE"/>
        </w:rPr>
        <w:instrText xml:space="preserve"> ADDIN EN.CITE &lt;EndNote&gt;&lt;Cite&gt;&lt;Author&gt;Arbuckle&lt;/Author&gt;&lt;Year&gt;2015&lt;/Year&gt;&lt;RecNum&gt;16&lt;/RecNum&gt;&lt;DisplayText&gt;(33)&lt;/DisplayText&gt;&lt;record&gt;&lt;rec-number&gt;16&lt;/rec-number&gt;&lt;foreign-keys&gt;&lt;key app="EN" db-id="ax5t9ztwnxe5f8edetnp2tzne0aaff55ftr5" timestamp="1457352616"&gt;16&lt;/key&gt;&lt;/foreign-keys&gt;&lt;ref-type name="Journal Article"&gt;17&lt;/ref-type&gt;&lt;contributors&gt;&lt;authors&gt;&lt;author&gt;Arbuckle, Kevin&lt;/author&gt;&lt;/authors&gt;&lt;/contributors&gt;&lt;titles&gt;&lt;title&gt;Evolutionary Context of Venom in Animals&lt;/title&gt;&lt;/titles&gt;&lt;dates&gt;&lt;year&gt;2015&lt;/year&gt;&lt;/dates&gt;&lt;urls&gt;&lt;/urls&gt;&lt;/record&gt;&lt;/Cite&gt;&lt;/EndNote&gt;</w:instrText>
      </w:r>
      <w:r w:rsidR="00A01F3E">
        <w:rPr>
          <w:lang w:val="en-IE"/>
        </w:rPr>
        <w:fldChar w:fldCharType="separate"/>
      </w:r>
      <w:r w:rsidR="0020389D">
        <w:rPr>
          <w:noProof/>
          <w:lang w:val="en-IE"/>
        </w:rPr>
        <w:t>(</w:t>
      </w:r>
      <w:hyperlink w:anchor="_ENREF_33" w:tooltip="Arbuckle, 2015 #16" w:history="1">
        <w:r w:rsidR="00A6769B">
          <w:rPr>
            <w:noProof/>
            <w:lang w:val="en-IE"/>
          </w:rPr>
          <w:t>33</w:t>
        </w:r>
      </w:hyperlink>
      <w:r w:rsidR="0020389D">
        <w:rPr>
          <w:noProof/>
          <w:lang w:val="en-IE"/>
        </w:rPr>
        <w:t>)</w:t>
      </w:r>
      <w:r w:rsidR="00A01F3E">
        <w:rPr>
          <w:lang w:val="en-IE"/>
        </w:rPr>
        <w:fldChar w:fldCharType="end"/>
      </w:r>
      <w:r w:rsidR="00287FE3">
        <w:rPr>
          <w:lang w:val="en-IE"/>
        </w:rPr>
        <w:t xml:space="preserve">, however, </w:t>
      </w:r>
      <w:r w:rsidR="007B1B43">
        <w:rPr>
          <w:lang w:val="en-IE"/>
        </w:rPr>
        <w:t>we found that</w:t>
      </w:r>
      <w:r w:rsidR="00287FE3">
        <w:rPr>
          <w:lang w:val="en-IE"/>
        </w:rPr>
        <w:t xml:space="preserve"> </w:t>
      </w:r>
      <w:r w:rsidR="00A01F3E">
        <w:rPr>
          <w:lang w:val="en-IE"/>
        </w:rPr>
        <w:t>these species</w:t>
      </w:r>
      <w:r w:rsidR="00355DBE">
        <w:rPr>
          <w:lang w:val="en-IE"/>
        </w:rPr>
        <w:t xml:space="preserve"> had lower yields </w:t>
      </w:r>
      <w:r w:rsidR="00A01F3E">
        <w:rPr>
          <w:lang w:val="en-IE"/>
        </w:rPr>
        <w:t>in comparison species in low dimensional habitats (terrestrial and fossorial)</w:t>
      </w:r>
      <w:r w:rsidR="007B1B43">
        <w:rPr>
          <w:lang w:val="en-IE"/>
        </w:rPr>
        <w:t>.</w:t>
      </w:r>
      <w:r w:rsidR="0011378E">
        <w:rPr>
          <w:lang w:val="en-IE"/>
        </w:rPr>
        <w:t xml:space="preserve"> </w:t>
      </w:r>
      <w:r w:rsidR="00FA5E99">
        <w:rPr>
          <w:lang w:val="en-IE"/>
        </w:rPr>
        <w:t>T</w:t>
      </w:r>
      <w:r w:rsidR="0011378E">
        <w:rPr>
          <w:lang w:val="en-IE"/>
        </w:rPr>
        <w:t xml:space="preserve">his difference may be associated with differences in prey handling behaviours in different </w:t>
      </w:r>
      <w:r w:rsidR="00FA5E99">
        <w:rPr>
          <w:lang w:val="en-IE"/>
        </w:rPr>
        <w:t>environments</w:t>
      </w:r>
      <w:r w:rsidR="0011378E">
        <w:rPr>
          <w:lang w:val="en-IE"/>
        </w:rPr>
        <w:t xml:space="preserve">, </w:t>
      </w:r>
      <w:r w:rsidR="00FA5E99">
        <w:rPr>
          <w:lang w:val="en-IE"/>
        </w:rPr>
        <w:t xml:space="preserve">with the potentially higher requirement of prey holding behaviours in high dimension environments resulting in more accurate deliver their smaller volumes of venom. </w:t>
      </w:r>
      <w:r w:rsidR="00A01F3E">
        <w:rPr>
          <w:lang w:val="en-IE"/>
        </w:rPr>
        <w:t>However, the presence of constriction</w:t>
      </w:r>
      <w:r w:rsidR="004728B6">
        <w:rPr>
          <w:lang w:val="en-IE"/>
        </w:rPr>
        <w:t xml:space="preserve"> in venomous snakes </w:t>
      </w:r>
      <w:r w:rsidR="004728B6">
        <w:rPr>
          <w:lang w:val="en-IE"/>
        </w:rPr>
        <w:fldChar w:fldCharType="begin"/>
      </w:r>
      <w:r w:rsidR="00F44FC7">
        <w:rPr>
          <w:lang w:val="en-IE"/>
        </w:rPr>
        <w:instrText xml:space="preserve"> ADDIN EN.CITE &lt;EndNote&gt;&lt;Cite&gt;&lt;Author&gt;Shine&lt;/Author&gt;&lt;Year&gt;1985&lt;/Year&gt;&lt;RecNum&gt;105&lt;/RecNum&gt;&lt;DisplayText&gt;(42)&lt;/DisplayText&gt;&lt;record&gt;&lt;rec-number&gt;105&lt;/rec-number&gt;&lt;foreign-keys&gt;&lt;key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sidR="004728B6">
        <w:rPr>
          <w:lang w:val="en-IE"/>
        </w:rPr>
        <w:fldChar w:fldCharType="separate"/>
      </w:r>
      <w:r w:rsidR="00F44FC7">
        <w:rPr>
          <w:noProof/>
          <w:lang w:val="en-IE"/>
        </w:rPr>
        <w:t>(</w:t>
      </w:r>
      <w:hyperlink w:anchor="_ENREF_42" w:tooltip="Shine, 1985 #105" w:history="1">
        <w:r w:rsidR="00A6769B">
          <w:rPr>
            <w:noProof/>
            <w:lang w:val="en-IE"/>
          </w:rPr>
          <w:t>42</w:t>
        </w:r>
      </w:hyperlink>
      <w:r w:rsidR="00F44FC7">
        <w:rPr>
          <w:noProof/>
          <w:lang w:val="en-IE"/>
        </w:rPr>
        <w:t>)</w:t>
      </w:r>
      <w:r w:rsidR="004728B6">
        <w:rPr>
          <w:lang w:val="en-IE"/>
        </w:rPr>
        <w:fldChar w:fldCharType="end"/>
      </w:r>
      <w:r w:rsidR="00A01F3E">
        <w:rPr>
          <w:lang w:val="en-IE"/>
        </w:rPr>
        <w:t xml:space="preserve">, the most extreme form of prey holding behaviours, is </w:t>
      </w:r>
      <w:r w:rsidR="001F01BC">
        <w:rPr>
          <w:color w:val="000000" w:themeColor="text1"/>
          <w:lang w:val="en-IE"/>
        </w:rPr>
        <w:t>present</w:t>
      </w:r>
      <w:r w:rsidR="001F01BC" w:rsidRPr="002C7BEB">
        <w:rPr>
          <w:color w:val="000000" w:themeColor="text1"/>
          <w:lang w:val="en-IE"/>
        </w:rPr>
        <w:t xml:space="preserve"> </w:t>
      </w:r>
      <w:r w:rsidR="00DD52FA" w:rsidRPr="002C7BEB">
        <w:rPr>
          <w:color w:val="000000" w:themeColor="text1"/>
          <w:lang w:val="en-IE"/>
        </w:rPr>
        <w:t xml:space="preserve">in both </w:t>
      </w:r>
      <w:r w:rsidR="002C7BEB" w:rsidRPr="002C7BEB">
        <w:rPr>
          <w:color w:val="000000" w:themeColor="text1"/>
          <w:lang w:val="en-IE"/>
        </w:rPr>
        <w:t xml:space="preserve">arboreal and terrestrial species and </w:t>
      </w:r>
      <w:r w:rsidR="00FA5E99">
        <w:rPr>
          <w:color w:val="000000" w:themeColor="text1"/>
          <w:lang w:val="en-IE"/>
        </w:rPr>
        <w:t>was also</w:t>
      </w:r>
      <w:r w:rsidR="00FA5E99" w:rsidRPr="002C7BEB">
        <w:rPr>
          <w:color w:val="000000" w:themeColor="text1"/>
          <w:lang w:val="en-IE"/>
        </w:rPr>
        <w:t xml:space="preserve"> </w:t>
      </w:r>
      <w:r w:rsidR="002C7BEB" w:rsidRPr="002C7BEB">
        <w:rPr>
          <w:color w:val="000000" w:themeColor="text1"/>
          <w:lang w:val="en-IE"/>
        </w:rPr>
        <w:t xml:space="preserve">found to have no effect when included within </w:t>
      </w:r>
      <w:r w:rsidR="00FA5E99">
        <w:rPr>
          <w:color w:val="000000" w:themeColor="text1"/>
          <w:lang w:val="en-IE"/>
        </w:rPr>
        <w:t>our</w:t>
      </w:r>
      <w:r w:rsidR="00FA5E99" w:rsidRPr="002C7BEB">
        <w:rPr>
          <w:color w:val="000000" w:themeColor="text1"/>
          <w:lang w:val="en-IE"/>
        </w:rPr>
        <w:t xml:space="preserve"> </w:t>
      </w:r>
      <w:r w:rsidR="002C7BEB" w:rsidRPr="002C7BEB">
        <w:rPr>
          <w:color w:val="000000" w:themeColor="text1"/>
          <w:lang w:val="en-IE"/>
        </w:rPr>
        <w:t>analysis</w:t>
      </w:r>
      <w:r w:rsidR="00A01F3E" w:rsidRPr="002C7BEB">
        <w:rPr>
          <w:color w:val="000000" w:themeColor="text1"/>
          <w:lang w:val="en-IE"/>
        </w:rPr>
        <w:t xml:space="preserve">. </w:t>
      </w:r>
      <w:r w:rsidR="002C7BEB" w:rsidRPr="002C7BEB">
        <w:rPr>
          <w:color w:val="000000" w:themeColor="text1"/>
          <w:lang w:val="en-IE"/>
        </w:rPr>
        <w:t>Furthermore bite and release behaviours are known in arboreal species such as the black mamba</w:t>
      </w:r>
      <w:r w:rsidR="001F01BC">
        <w:rPr>
          <w:color w:val="000000" w:themeColor="text1"/>
          <w:lang w:val="en-IE"/>
        </w:rPr>
        <w:t xml:space="preserve"> (</w:t>
      </w:r>
      <w:proofErr w:type="spellStart"/>
      <w:r w:rsidR="001F01BC" w:rsidRPr="001F01BC">
        <w:rPr>
          <w:i/>
          <w:color w:val="000000" w:themeColor="text1"/>
          <w:lang w:val="en-IE"/>
        </w:rPr>
        <w:t>Dendroaspis</w:t>
      </w:r>
      <w:proofErr w:type="spellEnd"/>
      <w:r w:rsidR="001F01BC" w:rsidRPr="001F01BC">
        <w:rPr>
          <w:i/>
          <w:color w:val="000000" w:themeColor="text1"/>
          <w:lang w:val="en-IE"/>
        </w:rPr>
        <w:t xml:space="preserve"> </w:t>
      </w:r>
      <w:proofErr w:type="spellStart"/>
      <w:r w:rsidR="001F01BC" w:rsidRPr="001F01BC">
        <w:rPr>
          <w:i/>
          <w:color w:val="000000" w:themeColor="text1"/>
          <w:lang w:val="en-IE"/>
        </w:rPr>
        <w:t>polylepis</w:t>
      </w:r>
      <w:proofErr w:type="spellEnd"/>
      <w:r w:rsidR="001F01BC">
        <w:rPr>
          <w:color w:val="000000" w:themeColor="text1"/>
          <w:lang w:val="en-IE"/>
        </w:rPr>
        <w:t>)</w:t>
      </w:r>
      <w:r w:rsidR="002C7BEB" w:rsidRPr="002C7BEB">
        <w:rPr>
          <w:color w:val="000000" w:themeColor="text1"/>
          <w:lang w:val="en-IE"/>
        </w:rPr>
        <w:t xml:space="preserve"> suggesting this behaviour is not fully restricted to low dimensional </w:t>
      </w:r>
      <w:r w:rsidR="001F01BC" w:rsidRPr="002C7BEB">
        <w:rPr>
          <w:color w:val="000000" w:themeColor="text1"/>
          <w:lang w:val="en-IE"/>
        </w:rPr>
        <w:t>environments</w:t>
      </w:r>
      <w:r w:rsidR="002C7BEB" w:rsidRPr="002C7BEB">
        <w:rPr>
          <w:color w:val="000000" w:themeColor="text1"/>
          <w:lang w:val="en-IE"/>
        </w:rPr>
        <w:t xml:space="preserve"> </w:t>
      </w:r>
      <w:r w:rsidR="006B0A42">
        <w:rPr>
          <w:color w:val="000000" w:themeColor="text1"/>
          <w:lang w:val="en-IE"/>
        </w:rPr>
        <w:fldChar w:fldCharType="begin"/>
      </w:r>
      <w:r w:rsidR="00F44FC7">
        <w:rPr>
          <w:color w:val="000000" w:themeColor="text1"/>
          <w:lang w:val="en-IE"/>
        </w:rPr>
        <w:instrText xml:space="preserve"> ADDIN EN.CITE &lt;EndNote&gt;&lt;Cite&gt;&lt;Author&gt;Branch&lt;/Author&gt;&lt;Year&gt;1998&lt;/Year&gt;&lt;RecNum&gt;69&lt;/RecNum&gt;&lt;DisplayText&gt;(43)&lt;/DisplayText&gt;&lt;record&gt;&lt;rec-number&gt;69&lt;/rec-number&gt;&lt;foreign-keys&gt;&lt;key app="EN" db-id="ax5t9ztwnxe5f8edetnp2tzne0aaff55ftr5" timestamp="1462983482"&gt;69&lt;/key&gt;&lt;/foreign-keys&gt;&lt;ref-type name="Book"&gt;6&lt;/ref-type&gt;&lt;contributors&gt;&lt;authors&gt;&lt;author&gt;Branch, William R&lt;/author&gt;&lt;/authors&gt;&lt;/contributors&gt;&lt;titles&gt;&lt;title&gt;Field guide to snakes and other reptiles of southern Africa&lt;/title&gt;&lt;/titles&gt;&lt;dates&gt;&lt;year&gt;1998&lt;/year&gt;&lt;/dates&gt;&lt;publisher&gt;Struik&lt;/publisher&gt;&lt;isbn&gt;1868720403&lt;/isbn&gt;&lt;urls&gt;&lt;/urls&gt;&lt;/record&gt;&lt;/Cite&gt;&lt;/EndNote&gt;</w:instrText>
      </w:r>
      <w:r w:rsidR="006B0A42">
        <w:rPr>
          <w:color w:val="000000" w:themeColor="text1"/>
          <w:lang w:val="en-IE"/>
        </w:rPr>
        <w:fldChar w:fldCharType="separate"/>
      </w:r>
      <w:r w:rsidR="00F44FC7">
        <w:rPr>
          <w:noProof/>
          <w:color w:val="000000" w:themeColor="text1"/>
          <w:lang w:val="en-IE"/>
        </w:rPr>
        <w:t>(</w:t>
      </w:r>
      <w:hyperlink w:anchor="_ENREF_43" w:tooltip="Branch, 1998 #69" w:history="1">
        <w:r w:rsidR="00A6769B">
          <w:rPr>
            <w:noProof/>
            <w:color w:val="000000" w:themeColor="text1"/>
            <w:lang w:val="en-IE"/>
          </w:rPr>
          <w:t>43</w:t>
        </w:r>
      </w:hyperlink>
      <w:r w:rsidR="00F44FC7">
        <w:rPr>
          <w:noProof/>
          <w:color w:val="000000" w:themeColor="text1"/>
          <w:lang w:val="en-IE"/>
        </w:rPr>
        <w:t>)</w:t>
      </w:r>
      <w:r w:rsidR="006B0A42">
        <w:rPr>
          <w:color w:val="000000" w:themeColor="text1"/>
          <w:lang w:val="en-IE"/>
        </w:rPr>
        <w:fldChar w:fldCharType="end"/>
      </w:r>
      <w:r w:rsidR="006B0A42">
        <w:rPr>
          <w:color w:val="000000" w:themeColor="text1"/>
          <w:lang w:val="en-IE"/>
        </w:rPr>
        <w:t>.</w:t>
      </w:r>
      <w:r w:rsidR="005308E0">
        <w:rPr>
          <w:color w:val="000000" w:themeColor="text1"/>
          <w:lang w:val="en-IE"/>
        </w:rPr>
        <w:t xml:space="preserve"> </w:t>
      </w:r>
      <w:r w:rsidR="00BA559E">
        <w:rPr>
          <w:lang w:val="en-IE"/>
        </w:rPr>
        <w:t>Another potential explanation</w:t>
      </w:r>
      <w:r w:rsidR="00FA5E99">
        <w:rPr>
          <w:lang w:val="en-IE"/>
        </w:rPr>
        <w:t xml:space="preserve"> of these results</w:t>
      </w:r>
      <w:r w:rsidR="00BA559E">
        <w:rPr>
          <w:lang w:val="en-IE"/>
        </w:rPr>
        <w:t xml:space="preserve"> is that </w:t>
      </w:r>
      <w:r w:rsidR="007B1B43">
        <w:rPr>
          <w:lang w:val="en-IE"/>
        </w:rPr>
        <w:t xml:space="preserve">higher encounter rates in </w:t>
      </w:r>
      <w:r w:rsidR="008B0CF1">
        <w:rPr>
          <w:lang w:val="en-IE"/>
        </w:rPr>
        <w:t xml:space="preserve">high dimensional </w:t>
      </w:r>
      <w:r w:rsidR="007B1B43">
        <w:rPr>
          <w:lang w:val="en-IE"/>
        </w:rPr>
        <w:t>environments</w:t>
      </w:r>
      <w:r w:rsidR="004728B6">
        <w:rPr>
          <w:lang w:val="en-IE"/>
        </w:rPr>
        <w:t xml:space="preserve"> </w:t>
      </w:r>
      <w:r w:rsidR="004728B6">
        <w:rPr>
          <w:lang w:val="en-IE"/>
        </w:rPr>
        <w:fldChar w:fldCharType="begin"/>
      </w:r>
      <w:r w:rsidR="00E848FC">
        <w:rPr>
          <w:lang w:val="en-IE"/>
        </w:rPr>
        <w:instrText xml:space="preserve"> ADDIN EN.CITE &lt;EndNote&gt;&lt;Cite&gt;&lt;Author&gt;Pawar&lt;/Author&gt;&lt;Year&gt;2012&lt;/Year&gt;&lt;RecNum&gt;17&lt;/RecNum&gt;&lt;DisplayText&gt;(15)&lt;/DisplayText&gt;&lt;record&gt;&lt;rec-number&gt;17&lt;/rec-number&gt;&lt;foreign-keys&gt;&lt;key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sidR="004728B6">
        <w:rPr>
          <w:lang w:val="en-IE"/>
        </w:rPr>
        <w:fldChar w:fldCharType="separate"/>
      </w:r>
      <w:r w:rsidR="00E848FC">
        <w:rPr>
          <w:noProof/>
          <w:lang w:val="en-IE"/>
        </w:rPr>
        <w:t>(</w:t>
      </w:r>
      <w:hyperlink w:anchor="_ENREF_15" w:tooltip="Pawar, 2012 #17" w:history="1">
        <w:r w:rsidR="00A6769B">
          <w:rPr>
            <w:noProof/>
            <w:lang w:val="en-IE"/>
          </w:rPr>
          <w:t>15</w:t>
        </w:r>
      </w:hyperlink>
      <w:r w:rsidR="00E848FC">
        <w:rPr>
          <w:noProof/>
          <w:lang w:val="en-IE"/>
        </w:rPr>
        <w:t>)</w:t>
      </w:r>
      <w:r w:rsidR="004728B6">
        <w:rPr>
          <w:lang w:val="en-IE"/>
        </w:rPr>
        <w:fldChar w:fldCharType="end"/>
      </w:r>
      <w:r w:rsidR="007B1B43">
        <w:rPr>
          <w:lang w:val="en-IE"/>
        </w:rPr>
        <w:t xml:space="preserve"> may reduce the missed opportunity of feeding cost</w:t>
      </w:r>
      <w:r w:rsidR="00FA5E99">
        <w:rPr>
          <w:lang w:val="en-IE"/>
        </w:rPr>
        <w:t>s</w:t>
      </w:r>
      <w:r w:rsidR="007B1B43">
        <w:rPr>
          <w:lang w:val="en-IE"/>
        </w:rPr>
        <w:t xml:space="preserve"> associated with replenishing venom.</w:t>
      </w:r>
      <w:r w:rsidR="00BA559E">
        <w:rPr>
          <w:lang w:val="en-IE"/>
        </w:rPr>
        <w:t xml:space="preserve"> </w:t>
      </w:r>
      <w:r w:rsidR="004728B6">
        <w:rPr>
          <w:lang w:val="en-IE"/>
        </w:rPr>
        <w:t>Rates of replenishing</w:t>
      </w:r>
      <w:r w:rsidR="00BA559E">
        <w:rPr>
          <w:lang w:val="en-IE"/>
        </w:rPr>
        <w:t xml:space="preserve"> </w:t>
      </w:r>
      <w:r w:rsidR="004728B6">
        <w:rPr>
          <w:lang w:val="en-IE"/>
        </w:rPr>
        <w:t xml:space="preserve">venom </w:t>
      </w:r>
      <w:r w:rsidR="00BA559E">
        <w:rPr>
          <w:lang w:val="en-IE"/>
        </w:rPr>
        <w:t xml:space="preserve">can be substantial </w:t>
      </w:r>
      <w:r w:rsidR="00F3544A">
        <w:rPr>
          <w:lang w:val="en-IE"/>
        </w:rPr>
        <w:t xml:space="preserve">with estimates </w:t>
      </w:r>
      <w:r w:rsidR="008B0CF1">
        <w:rPr>
          <w:lang w:val="en-IE"/>
        </w:rPr>
        <w:t>ranging</w:t>
      </w:r>
      <w:r w:rsidR="004728B6">
        <w:rPr>
          <w:lang w:val="en-IE"/>
        </w:rPr>
        <w:t xml:space="preserve"> from 3-7 days </w:t>
      </w:r>
      <w:r w:rsidR="004728B6">
        <w:rPr>
          <w:lang w:val="en-IE"/>
        </w:rPr>
        <w:fldChar w:fldCharType="begin"/>
      </w:r>
      <w:r w:rsidR="00F44FC7">
        <w:rPr>
          <w:lang w:val="en-IE"/>
        </w:rPr>
        <w:instrText xml:space="preserve"> ADDIN EN.CITE &lt;EndNote&gt;&lt;Cite&gt;&lt;Author&gt;Currier&lt;/Author&gt;&lt;Year&gt;2012&lt;/Year&gt;&lt;RecNum&gt;118&lt;/RecNum&gt;&lt;DisplayText&gt;(44)&lt;/DisplayText&gt;&lt;record&gt;&lt;rec-number&gt;118&lt;/rec-number&gt;&lt;foreign-keys&gt;&lt;key app="EN" db-id="ax5t9ztwnxe5f8edetnp2tzne0aaff55ftr5" timestamp="1469532107"&gt;118&lt;/key&gt;&lt;/foreign-keys&gt;&lt;ref-type name="Journal Article"&gt;17&lt;/ref-type&gt;&lt;contributors&gt;&lt;authors&gt;&lt;author&gt;Currier, Rachel B&lt;/author&gt;&lt;author&gt;Calvete, Juan J&lt;/author&gt;&lt;author&gt;Sanz, Libia&lt;/author&gt;&lt;author&gt;Harrison, Robert A&lt;/author&gt;&lt;author&gt;Rowley, Paul D&lt;/author&gt;&lt;author&gt;Wagstaff, Simon C&lt;/author&gt;&lt;/authors&gt;&lt;/contributors&gt;&lt;titles&gt;&lt;title&gt;Unusual stability of messenger RNA in snake venom reveals gene expression dynamics of venom replenishment&lt;/title&gt;&lt;secondary-title&gt;PloS one&lt;/secondary-title&gt;&lt;/titles&gt;&lt;periodical&gt;&lt;full-title&gt;PloS one&lt;/full-title&gt;&lt;/periodical&gt;&lt;pages&gt;e41888&lt;/pages&gt;&lt;volume&gt;7&lt;/volume&gt;&lt;number&gt;8&lt;/number&gt;&lt;dates&gt;&lt;year&gt;2012&lt;/year&gt;&lt;/dates&gt;&lt;isbn&gt;1932-6203&lt;/isbn&gt;&lt;urls&gt;&lt;/urls&gt;&lt;/record&gt;&lt;/Cite&gt;&lt;/EndNote&gt;</w:instrText>
      </w:r>
      <w:r w:rsidR="004728B6">
        <w:rPr>
          <w:lang w:val="en-IE"/>
        </w:rPr>
        <w:fldChar w:fldCharType="separate"/>
      </w:r>
      <w:r w:rsidR="00F44FC7">
        <w:rPr>
          <w:noProof/>
          <w:lang w:val="en-IE"/>
        </w:rPr>
        <w:t>(</w:t>
      </w:r>
      <w:hyperlink w:anchor="_ENREF_44" w:tooltip="Currier, 2012 #118" w:history="1">
        <w:r w:rsidR="00A6769B">
          <w:rPr>
            <w:noProof/>
            <w:lang w:val="en-IE"/>
          </w:rPr>
          <w:t>44</w:t>
        </w:r>
      </w:hyperlink>
      <w:r w:rsidR="00F44FC7">
        <w:rPr>
          <w:noProof/>
          <w:lang w:val="en-IE"/>
        </w:rPr>
        <w:t>)</w:t>
      </w:r>
      <w:r w:rsidR="004728B6">
        <w:rPr>
          <w:lang w:val="en-IE"/>
        </w:rPr>
        <w:fldChar w:fldCharType="end"/>
      </w:r>
      <w:r w:rsidR="00F3544A">
        <w:rPr>
          <w:lang w:val="en-IE"/>
        </w:rPr>
        <w:t xml:space="preserve"> to </w:t>
      </w:r>
      <w:r w:rsidR="004728B6">
        <w:rPr>
          <w:lang w:val="en-IE"/>
        </w:rPr>
        <w:t>30-</w:t>
      </w:r>
      <w:r w:rsidR="00F3544A">
        <w:rPr>
          <w:lang w:val="en-IE"/>
        </w:rPr>
        <w:t>50 days</w:t>
      </w:r>
      <w:r w:rsidR="000B7479">
        <w:rPr>
          <w:lang w:val="en-IE"/>
        </w:rPr>
        <w:t xml:space="preserve"> </w:t>
      </w:r>
      <w:r w:rsidR="000B7479">
        <w:rPr>
          <w:lang w:val="en-IE"/>
        </w:rPr>
        <w:fldChar w:fldCharType="begin"/>
      </w:r>
      <w:r w:rsidR="00F44FC7">
        <w:rPr>
          <w:lang w:val="en-IE"/>
        </w:rPr>
        <w:instrText xml:space="preserve"> ADDIN EN.CITE &lt;EndNote&gt;&lt;Cite&gt;&lt;Author&gt;Hayes&lt;/Author&gt;&lt;Year&gt;2008&lt;/Year&gt;&lt;RecNum&gt;120&lt;/RecNum&gt;&lt;DisplayText&gt;(28, 45)&lt;/DisplayText&gt;&lt;record&gt;&lt;rec-number&gt;120&lt;/rec-number&gt;&lt;foreign-keys&gt;&lt;key app="EN" db-id="ax5t9ztwnxe5f8edetnp2tzne0aaff55ftr5" timestamp="1469532243"&gt;120&lt;/key&gt;&lt;/foreign-keys&gt;&lt;ref-type name="Journal Article"&gt;17&lt;/ref-type&gt;&lt;contributors&gt;&lt;authors&gt;&lt;author&gt;Hayes, WK&lt;/author&gt;&lt;/authors&gt;&lt;/contributors&gt;&lt;titles&gt;&lt;title&gt;The snake venom-metering controversy: levels of analysis, assumptions, and evidence&lt;/title&gt;&lt;secondary-title&gt;The biology of rattlesnakes&lt;/secondary-title&gt;&lt;/titles&gt;&lt;periodical&gt;&lt;full-title&gt;The biology of rattlesnakes&lt;/full-title&gt;&lt;/periodical&gt;&lt;pages&gt;191-220&lt;/pages&gt;&lt;dates&gt;&lt;year&gt;2008&lt;/year&gt;&lt;/dates&gt;&lt;urls&gt;&lt;/urls&gt;&lt;/record&gt;&lt;/Cite&gt;&lt;Cite&gt;&lt;Author&gt;Hayes&lt;/Author&gt;&lt;Year&gt;2002&lt;/Year&gt;&lt;RecNum&gt;9&lt;/RecNum&gt;&lt;record&gt;&lt;rec-number&gt;9&lt;/rec-number&gt;&lt;foreign-keys&gt;&lt;key app="EN" db-id="ax5t9ztwnxe5f8edetnp2tzne0aaff55ftr5" timestamp="1457299013"&gt;9&lt;/key&gt;&lt;/foreign-keys&gt;&lt;ref-type name="Journal Article"&gt;17&lt;/ref-type&gt;&lt;contributors&gt;&lt;authors&gt;&lt;author&gt;Hayes, William K&lt;/author&gt;&lt;author&gt;Herbert, Shelton S&lt;/author&gt;&lt;author&gt;Rehling, G Curtis&lt;/author&gt;&lt;author&gt;Gennaro, Joseph F&lt;/author&gt;&lt;/authors&gt;&lt;/contributors&gt;&lt;titles&gt;&lt;title&gt;Factors that influence venom expenditure in viperids and other snake species during predatory and defensive contexts&lt;/title&gt;&lt;secondary-title&gt;Biology of the Vipers&lt;/secondary-title&gt;&lt;/titles&gt;&lt;periodical&gt;&lt;full-title&gt;Biology of the Vipers&lt;/full-title&gt;&lt;/periodical&gt;&lt;pages&gt;207-233&lt;/pages&gt;&lt;dates&gt;&lt;year&gt;2002&lt;/year&gt;&lt;/dates&gt;&lt;urls&gt;&lt;/urls&gt;&lt;/record&gt;&lt;/Cite&gt;&lt;/EndNote&gt;</w:instrText>
      </w:r>
      <w:r w:rsidR="000B7479">
        <w:rPr>
          <w:lang w:val="en-IE"/>
        </w:rPr>
        <w:fldChar w:fldCharType="separate"/>
      </w:r>
      <w:r w:rsidR="00F44FC7">
        <w:rPr>
          <w:noProof/>
          <w:lang w:val="en-IE"/>
        </w:rPr>
        <w:t>(</w:t>
      </w:r>
      <w:hyperlink w:anchor="_ENREF_28" w:tooltip="Hayes, 2002 #9" w:history="1">
        <w:r w:rsidR="00A6769B">
          <w:rPr>
            <w:noProof/>
            <w:lang w:val="en-IE"/>
          </w:rPr>
          <w:t>28</w:t>
        </w:r>
      </w:hyperlink>
      <w:r w:rsidR="00F44FC7">
        <w:rPr>
          <w:noProof/>
          <w:lang w:val="en-IE"/>
        </w:rPr>
        <w:t xml:space="preserve">, </w:t>
      </w:r>
      <w:hyperlink w:anchor="_ENREF_45" w:tooltip="Hayes, 2008 #120" w:history="1">
        <w:r w:rsidR="00A6769B">
          <w:rPr>
            <w:noProof/>
            <w:lang w:val="en-IE"/>
          </w:rPr>
          <w:t>45</w:t>
        </w:r>
      </w:hyperlink>
      <w:r w:rsidR="00F44FC7">
        <w:rPr>
          <w:noProof/>
          <w:lang w:val="en-IE"/>
        </w:rPr>
        <w:t>)</w:t>
      </w:r>
      <w:r w:rsidR="000B7479">
        <w:rPr>
          <w:lang w:val="en-IE"/>
        </w:rPr>
        <w:fldChar w:fldCharType="end"/>
      </w:r>
      <w:r w:rsidR="00F3544A">
        <w:rPr>
          <w:lang w:val="en-IE"/>
        </w:rPr>
        <w:t xml:space="preserve">. These long periods of replenishment may hence </w:t>
      </w:r>
      <w:r w:rsidR="004728B6">
        <w:rPr>
          <w:lang w:val="en-IE"/>
        </w:rPr>
        <w:t xml:space="preserve">select </w:t>
      </w:r>
      <w:r w:rsidR="00F3544A">
        <w:rPr>
          <w:lang w:val="en-IE"/>
        </w:rPr>
        <w:t xml:space="preserve">for </w:t>
      </w:r>
      <w:r w:rsidR="004728B6">
        <w:rPr>
          <w:lang w:val="en-IE"/>
        </w:rPr>
        <w:t xml:space="preserve">larger </w:t>
      </w:r>
      <w:r w:rsidR="00FA5E99">
        <w:rPr>
          <w:lang w:val="en-IE"/>
        </w:rPr>
        <w:t xml:space="preserve">venom </w:t>
      </w:r>
      <w:r w:rsidR="00F3544A">
        <w:rPr>
          <w:lang w:val="en-IE"/>
        </w:rPr>
        <w:t>reserves in species where</w:t>
      </w:r>
      <w:r w:rsidR="00A148E2">
        <w:rPr>
          <w:lang w:val="en-IE"/>
        </w:rPr>
        <w:t xml:space="preserve"> prey</w:t>
      </w:r>
      <w:r w:rsidR="00F3544A">
        <w:rPr>
          <w:lang w:val="en-IE"/>
        </w:rPr>
        <w:t xml:space="preserve"> encounter rates are low in order to </w:t>
      </w:r>
      <w:r w:rsidR="001144B5">
        <w:rPr>
          <w:lang w:val="en-IE"/>
        </w:rPr>
        <w:t>minimise</w:t>
      </w:r>
      <w:r w:rsidR="00F3544A">
        <w:rPr>
          <w:lang w:val="en-IE"/>
        </w:rPr>
        <w:t xml:space="preserve"> </w:t>
      </w:r>
      <w:r w:rsidR="001144B5">
        <w:rPr>
          <w:lang w:val="en-IE"/>
        </w:rPr>
        <w:t>potential</w:t>
      </w:r>
      <w:r w:rsidR="00F3544A">
        <w:rPr>
          <w:lang w:val="en-IE"/>
        </w:rPr>
        <w:t xml:space="preserve"> missed opportunity costs.</w:t>
      </w:r>
      <w:r w:rsidR="008B0CF1">
        <w:rPr>
          <w:lang w:val="en-IE"/>
        </w:rPr>
        <w:t xml:space="preserve"> While further research on the role of habitat dimensionality wil</w:t>
      </w:r>
      <w:r w:rsidR="006B0A42">
        <w:rPr>
          <w:lang w:val="en-IE"/>
        </w:rPr>
        <w:t>l</w:t>
      </w:r>
      <w:r w:rsidR="008B0CF1">
        <w:rPr>
          <w:lang w:val="en-IE"/>
        </w:rPr>
        <w:t xml:space="preserve"> allow more detailed understanding of the </w:t>
      </w:r>
      <w:r w:rsidR="008B0CF1">
        <w:rPr>
          <w:lang w:val="en-IE"/>
        </w:rPr>
        <w:lastRenderedPageBreak/>
        <w:t xml:space="preserve">mechanisms </w:t>
      </w:r>
      <w:r w:rsidR="00A148E2">
        <w:rPr>
          <w:lang w:val="en-IE"/>
        </w:rPr>
        <w:t xml:space="preserve">behind </w:t>
      </w:r>
      <w:r w:rsidR="008B0CF1">
        <w:rPr>
          <w:lang w:val="en-IE"/>
        </w:rPr>
        <w:t xml:space="preserve">this </w:t>
      </w:r>
      <w:r w:rsidR="00A148E2">
        <w:rPr>
          <w:lang w:val="en-IE"/>
        </w:rPr>
        <w:t xml:space="preserve">difference </w:t>
      </w:r>
      <w:r w:rsidR="008B0CF1">
        <w:rPr>
          <w:lang w:val="en-IE"/>
        </w:rPr>
        <w:t>o</w:t>
      </w:r>
      <w:r w:rsidR="001144B5">
        <w:rPr>
          <w:lang w:val="en-IE"/>
        </w:rPr>
        <w:t xml:space="preserve">ur </w:t>
      </w:r>
      <w:r w:rsidR="00F3544A">
        <w:rPr>
          <w:lang w:val="en-IE"/>
        </w:rPr>
        <w:t>results highlight that</w:t>
      </w:r>
      <w:r w:rsidR="00A148E2">
        <w:rPr>
          <w:lang w:val="en-IE"/>
        </w:rPr>
        <w:t xml:space="preserve"> prey encounter rates may be an important factor in</w:t>
      </w:r>
      <w:r w:rsidR="00F3544A">
        <w:rPr>
          <w:lang w:val="en-IE"/>
        </w:rPr>
        <w:t xml:space="preserve"> venom</w:t>
      </w:r>
      <w:r w:rsidR="00A148E2">
        <w:rPr>
          <w:lang w:val="en-IE"/>
        </w:rPr>
        <w:t xml:space="preserve"> evolution.</w:t>
      </w:r>
      <w:r w:rsidR="00F3544A">
        <w:rPr>
          <w:lang w:val="en-IE"/>
        </w:rPr>
        <w:t xml:space="preserve"> </w:t>
      </w:r>
    </w:p>
    <w:p w14:paraId="5E4001ED" w14:textId="2A8BE945" w:rsidR="002C1BB1" w:rsidRDefault="00D47D8F" w:rsidP="00B80F16">
      <w:pPr>
        <w:spacing w:line="360" w:lineRule="auto"/>
        <w:rPr>
          <w:lang w:val="en-IE"/>
        </w:rPr>
      </w:pPr>
      <w:r>
        <w:rPr>
          <w:lang w:val="en-IE"/>
        </w:rPr>
        <w:tab/>
        <w:t>While</w:t>
      </w:r>
      <w:r w:rsidR="008506EB">
        <w:rPr>
          <w:lang w:val="en-IE"/>
        </w:rPr>
        <w:t xml:space="preserve"> our analysis</w:t>
      </w:r>
      <w:r>
        <w:rPr>
          <w:lang w:val="en-IE"/>
        </w:rPr>
        <w:t xml:space="preserve"> </w:t>
      </w:r>
      <w:r w:rsidR="00B80F16">
        <w:rPr>
          <w:lang w:val="en-IE"/>
        </w:rPr>
        <w:t>demonstrates</w:t>
      </w:r>
      <w:r>
        <w:rPr>
          <w:lang w:val="en-IE"/>
        </w:rPr>
        <w:t xml:space="preserve"> the importance of trophic and </w:t>
      </w:r>
      <w:proofErr w:type="spellStart"/>
      <w:r>
        <w:rPr>
          <w:lang w:val="en-IE"/>
        </w:rPr>
        <w:t>macroecological</w:t>
      </w:r>
      <w:proofErr w:type="spellEnd"/>
      <w:r>
        <w:rPr>
          <w:lang w:val="en-IE"/>
        </w:rPr>
        <w:t xml:space="preserve"> </w:t>
      </w:r>
      <w:r w:rsidR="008506EB">
        <w:rPr>
          <w:lang w:val="en-IE"/>
        </w:rPr>
        <w:t>drivers</w:t>
      </w:r>
      <w:r>
        <w:rPr>
          <w:lang w:val="en-IE"/>
        </w:rPr>
        <w:t xml:space="preserve"> </w:t>
      </w:r>
      <w:r w:rsidR="008506EB">
        <w:rPr>
          <w:lang w:val="en-IE"/>
        </w:rPr>
        <w:t>in</w:t>
      </w:r>
      <w:r>
        <w:rPr>
          <w:lang w:val="en-IE"/>
        </w:rPr>
        <w:t xml:space="preserve"> snake venom</w:t>
      </w:r>
      <w:r w:rsidR="008506EB">
        <w:rPr>
          <w:lang w:val="en-IE"/>
        </w:rPr>
        <w:t xml:space="preserve"> evolution</w:t>
      </w:r>
      <w:r>
        <w:rPr>
          <w:lang w:val="en-IE"/>
        </w:rPr>
        <w:t xml:space="preserve"> these drivers </w:t>
      </w:r>
      <w:r w:rsidR="008506EB">
        <w:rPr>
          <w:lang w:val="en-IE"/>
        </w:rPr>
        <w:t>are</w:t>
      </w:r>
      <w:r>
        <w:rPr>
          <w:lang w:val="en-IE"/>
        </w:rPr>
        <w:t xml:space="preserve"> also expected to influence the evolution of venom in other taxa </w:t>
      </w:r>
      <w:r>
        <w:rPr>
          <w:lang w:val="en-IE"/>
        </w:rPr>
        <w:fldChar w:fldCharType="begin"/>
      </w:r>
      <w:r>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Pr>
          <w:lang w:val="en-IE"/>
        </w:rPr>
        <w:fldChar w:fldCharType="separate"/>
      </w:r>
      <w:r>
        <w:rPr>
          <w:noProof/>
          <w:lang w:val="en-IE"/>
        </w:rPr>
        <w:t>(</w:t>
      </w:r>
      <w:hyperlink w:anchor="_ENREF_1" w:tooltip="Casewell, 2013 #1" w:history="1">
        <w:r w:rsidR="00A6769B">
          <w:rPr>
            <w:noProof/>
            <w:lang w:val="en-IE"/>
          </w:rPr>
          <w:t>1</w:t>
        </w:r>
      </w:hyperlink>
      <w:r>
        <w:rPr>
          <w:noProof/>
          <w:lang w:val="en-IE"/>
        </w:rPr>
        <w:t>)</w:t>
      </w:r>
      <w:r>
        <w:rPr>
          <w:lang w:val="en-IE"/>
        </w:rPr>
        <w:fldChar w:fldCharType="end"/>
      </w:r>
      <w:r w:rsidR="00BD68FC">
        <w:rPr>
          <w:lang w:val="en-IE"/>
        </w:rPr>
        <w:t>.</w:t>
      </w:r>
      <w:r w:rsidR="00E651E2">
        <w:rPr>
          <w:lang w:val="en-IE"/>
        </w:rPr>
        <w:t xml:space="preserve"> </w:t>
      </w:r>
      <w:r>
        <w:rPr>
          <w:lang w:val="en-IE"/>
        </w:rPr>
        <w:t>For example,</w:t>
      </w:r>
      <w:r w:rsidR="00623576">
        <w:rPr>
          <w:lang w:val="en-IE"/>
        </w:rPr>
        <w:t xml:space="preserve"> prey-</w:t>
      </w:r>
      <w:r w:rsidR="00E165F7">
        <w:rPr>
          <w:lang w:val="en-IE"/>
        </w:rPr>
        <w:t xml:space="preserve">specific venom </w:t>
      </w:r>
      <w:r w:rsidR="002E6894">
        <w:rPr>
          <w:lang w:val="en-IE"/>
        </w:rPr>
        <w:t>is seen in</w:t>
      </w:r>
      <w:r w:rsidR="00E165F7">
        <w:rPr>
          <w:lang w:val="en-IE"/>
        </w:rPr>
        <w:t xml:space="preserve"> cone snails and</w:t>
      </w:r>
      <w:r w:rsidR="002E6894">
        <w:rPr>
          <w:lang w:val="en-IE"/>
        </w:rPr>
        <w:t xml:space="preserve"> spiders</w:t>
      </w:r>
      <w:r w:rsidR="00E165F7">
        <w:rPr>
          <w:lang w:val="en-IE"/>
        </w:rPr>
        <w:t xml:space="preserve"> </w:t>
      </w:r>
      <w:r w:rsidR="00E165F7">
        <w:rPr>
          <w:lang w:val="en-IE"/>
        </w:rPr>
        <w:fldChar w:fldCharType="begin"/>
      </w:r>
      <w:r w:rsidR="00631BE1">
        <w:rPr>
          <w:lang w:val="en-IE"/>
        </w:rPr>
        <w:instrText xml:space="preserve"> ADDIN EN.CITE &lt;EndNote&gt;&lt;Cite&gt;&lt;Author&gt;Casewell&lt;/Author&gt;&lt;Year&gt;2013&lt;/Year&gt;&lt;RecNum&gt;1&lt;/RecNum&gt;&lt;DisplayText&gt;(1)&lt;/DisplayText&gt;&lt;record&gt;&lt;rec-number&gt;1&lt;/rec-number&gt;&lt;foreign-keys&gt;&lt;key app="EN" db-id="ax5t9ztwnxe5f8edetnp2tzne0aaff55ftr5" timestamp="1457283236"&gt;1&lt;/key&gt;&lt;/foreign-keys&gt;&lt;ref-type name="Journal Article"&gt;17&lt;/ref-type&gt;&lt;contributors&gt;&lt;authors&gt;&lt;author&gt;Casewell, Nicholas R&lt;/author&gt;&lt;author&gt;Wüster, Wolfgang&lt;/author&gt;&lt;author&gt;Vonk, Freek J&lt;/author&gt;&lt;author&gt;Harrison, Robert A&lt;/author&gt;&lt;author&gt;Fry, Bryan G&lt;/author&gt;&lt;/authors&gt;&lt;/contributors&gt;&lt;titles&gt;&lt;title&gt;Complex cocktails: the evolutionary novelty of venoms&lt;/title&gt;&lt;secondary-title&gt;Trends in ecology &amp;amp; evolution&lt;/secondary-title&gt;&lt;/titles&gt;&lt;periodical&gt;&lt;full-title&gt;Trends in ecology &amp;amp; evolution&lt;/full-title&gt;&lt;/periodical&gt;&lt;pages&gt;219-229&lt;/pages&gt;&lt;volume&gt;28&lt;/volume&gt;&lt;number&gt;4&lt;/number&gt;&lt;dates&gt;&lt;year&gt;2013&lt;/year&gt;&lt;/dates&gt;&lt;isbn&gt;0169-5347&lt;/isbn&gt;&lt;urls&gt;&lt;/urls&gt;&lt;/record&gt;&lt;/Cite&gt;&lt;/EndNote&gt;</w:instrText>
      </w:r>
      <w:r w:rsidR="00E165F7">
        <w:rPr>
          <w:lang w:val="en-IE"/>
        </w:rPr>
        <w:fldChar w:fldCharType="separate"/>
      </w:r>
      <w:r w:rsidR="00631BE1">
        <w:rPr>
          <w:noProof/>
          <w:lang w:val="en-IE"/>
        </w:rPr>
        <w:t>(</w:t>
      </w:r>
      <w:hyperlink w:anchor="_ENREF_1" w:tooltip="Casewell, 2013 #1" w:history="1">
        <w:r w:rsidR="00A6769B">
          <w:rPr>
            <w:noProof/>
            <w:lang w:val="en-IE"/>
          </w:rPr>
          <w:t>1</w:t>
        </w:r>
      </w:hyperlink>
      <w:r w:rsidR="00631BE1">
        <w:rPr>
          <w:noProof/>
          <w:lang w:val="en-IE"/>
        </w:rPr>
        <w:t>)</w:t>
      </w:r>
      <w:r w:rsidR="00E165F7">
        <w:rPr>
          <w:lang w:val="en-IE"/>
        </w:rPr>
        <w:fldChar w:fldCharType="end"/>
      </w:r>
      <w:r w:rsidR="002E6894">
        <w:rPr>
          <w:lang w:val="en-IE"/>
        </w:rPr>
        <w:t>, while the energetic costs of producing venom is also suggested by venom metering in</w:t>
      </w:r>
      <w:r w:rsidR="009B272E">
        <w:rPr>
          <w:lang w:val="en-IE"/>
        </w:rPr>
        <w:t xml:space="preserve"> scorpions </w:t>
      </w:r>
      <w:r w:rsidR="009B272E">
        <w:rPr>
          <w:lang w:val="en-IE"/>
        </w:rPr>
        <w:fldChar w:fldCharType="begin"/>
      </w:r>
      <w:r w:rsidR="00F44FC7">
        <w:rPr>
          <w:lang w:val="en-IE"/>
        </w:rPr>
        <w:instrText xml:space="preserve"> ADDIN EN.CITE &lt;EndNote&gt;&lt;Cite&gt;&lt;Author&gt;Nisani&lt;/Author&gt;&lt;Year&gt;2007&lt;/Year&gt;&lt;RecNum&gt;202&lt;/RecNum&gt;&lt;DisplayText&gt;(46)&lt;/DisplayText&gt;&lt;record&gt;&lt;rec-number&gt;202&lt;/rec-number&gt;&lt;foreign-keys&gt;&lt;key app="EN" db-id="ax5t9ztwnxe5f8edetnp2tzne0aaff55ftr5" timestamp="1484011037"&gt;202&lt;/key&gt;&lt;/foreign-keys&gt;&lt;ref-type name="Journal Article"&gt;17&lt;/ref-type&gt;&lt;contributors&gt;&lt;authors&gt;&lt;author&gt;Nisani, Zia&lt;/author&gt;&lt;author&gt;Dunbar, Stephen G&lt;/author&gt;&lt;author&gt;Hayes, William K&lt;/author&gt;&lt;/authors&gt;&lt;/contributors&gt;&lt;titles&gt;&lt;title&gt;Cost of venom regeneration in Parabuthus transvaalicus (Arachnida: Buthidae)&lt;/title&gt;&lt;secondary-title&gt;Comparative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509-513&lt;/pages&gt;&lt;volume&gt;147&lt;/volume&gt;&lt;number&gt;2&lt;/number&gt;&lt;dates&gt;&lt;year&gt;2007&lt;/year&gt;&lt;/dates&gt;&lt;isbn&gt;1095-6433&lt;/isbn&gt;&lt;urls&gt;&lt;/urls&gt;&lt;/record&gt;&lt;/Cite&gt;&lt;/EndNote&gt;</w:instrText>
      </w:r>
      <w:r w:rsidR="009B272E">
        <w:rPr>
          <w:lang w:val="en-IE"/>
        </w:rPr>
        <w:fldChar w:fldCharType="separate"/>
      </w:r>
      <w:r w:rsidR="00F44FC7">
        <w:rPr>
          <w:noProof/>
          <w:lang w:val="en-IE"/>
        </w:rPr>
        <w:t>(</w:t>
      </w:r>
      <w:hyperlink w:anchor="_ENREF_46" w:tooltip="Nisani, 2007 #202" w:history="1">
        <w:r w:rsidR="00A6769B">
          <w:rPr>
            <w:noProof/>
            <w:lang w:val="en-IE"/>
          </w:rPr>
          <w:t>46</w:t>
        </w:r>
      </w:hyperlink>
      <w:r w:rsidR="00F44FC7">
        <w:rPr>
          <w:noProof/>
          <w:lang w:val="en-IE"/>
        </w:rPr>
        <w:t>)</w:t>
      </w:r>
      <w:r w:rsidR="009B272E">
        <w:rPr>
          <w:lang w:val="en-IE"/>
        </w:rPr>
        <w:fldChar w:fldCharType="end"/>
      </w:r>
      <w:r w:rsidR="002E6894">
        <w:rPr>
          <w:lang w:val="en-IE"/>
        </w:rPr>
        <w:t>.</w:t>
      </w:r>
      <w:r w:rsidR="008506EB">
        <w:rPr>
          <w:lang w:val="en-IE"/>
        </w:rPr>
        <w:t xml:space="preserve"> </w:t>
      </w:r>
      <w:r w:rsidR="00842A40">
        <w:rPr>
          <w:lang w:val="en-IE"/>
        </w:rPr>
        <w:t>Future analysis that include other venomous taxa in a comparative approach such as used here, will further test whether venom fundamentally follows such similar patterns. Certain elements of</w:t>
      </w:r>
      <w:r w:rsidR="00623576">
        <w:rPr>
          <w:lang w:val="en-IE"/>
        </w:rPr>
        <w:t xml:space="preserve"> prey-specify and </w:t>
      </w:r>
      <w:proofErr w:type="spellStart"/>
      <w:r w:rsidR="00623576">
        <w:rPr>
          <w:lang w:val="en-IE"/>
        </w:rPr>
        <w:t>macroecological</w:t>
      </w:r>
      <w:proofErr w:type="spellEnd"/>
      <w:r w:rsidR="00623576">
        <w:rPr>
          <w:lang w:val="en-IE"/>
        </w:rPr>
        <w:t xml:space="preserve"> constraints </w:t>
      </w:r>
      <w:r w:rsidR="00842A40">
        <w:rPr>
          <w:lang w:val="en-IE"/>
        </w:rPr>
        <w:t xml:space="preserve">are </w:t>
      </w:r>
      <w:r w:rsidR="00623576">
        <w:rPr>
          <w:lang w:val="en-IE"/>
        </w:rPr>
        <w:t xml:space="preserve">also likely to </w:t>
      </w:r>
      <w:r w:rsidR="00842A40">
        <w:rPr>
          <w:lang w:val="en-IE"/>
        </w:rPr>
        <w:t xml:space="preserve">generally apply </w:t>
      </w:r>
      <w:r w:rsidR="00623576">
        <w:rPr>
          <w:lang w:val="en-IE"/>
        </w:rPr>
        <w:t>across</w:t>
      </w:r>
      <w:r w:rsidR="00842A40">
        <w:rPr>
          <w:lang w:val="en-IE"/>
        </w:rPr>
        <w:t xml:space="preserve"> other</w:t>
      </w:r>
      <w:r w:rsidR="00623576">
        <w:rPr>
          <w:lang w:val="en-IE"/>
        </w:rPr>
        <w:t xml:space="preserve"> non-venomous predatory traits</w:t>
      </w:r>
      <w:r w:rsidR="00842A40">
        <w:rPr>
          <w:lang w:val="en-IE"/>
        </w:rPr>
        <w:t>. For example,</w:t>
      </w:r>
      <w:r w:rsidR="00B80F16">
        <w:rPr>
          <w:lang w:val="en-IE"/>
        </w:rPr>
        <w:t xml:space="preserve"> possible</w:t>
      </w:r>
      <w:r w:rsidR="00842A40">
        <w:rPr>
          <w:lang w:val="en-IE"/>
        </w:rPr>
        <w:t xml:space="preserve"> predator-prey arms dynamics </w:t>
      </w:r>
      <w:r w:rsidR="00B80F16">
        <w:rPr>
          <w:lang w:val="en-IE"/>
        </w:rPr>
        <w:t>relating to</w:t>
      </w:r>
      <w:r w:rsidR="00842A40">
        <w:rPr>
          <w:lang w:val="en-IE"/>
        </w:rPr>
        <w:t xml:space="preserve"> </w:t>
      </w:r>
      <w:r w:rsidR="00B80F16">
        <w:rPr>
          <w:lang w:val="en-IE"/>
        </w:rPr>
        <w:t>bite force</w:t>
      </w:r>
      <w:r w:rsidR="00842A40">
        <w:rPr>
          <w:lang w:val="en-IE"/>
        </w:rPr>
        <w:t xml:space="preserve"> </w:t>
      </w:r>
      <w:r w:rsidR="00B80F16">
        <w:rPr>
          <w:lang w:val="en-IE"/>
        </w:rPr>
        <w:t xml:space="preserve">and prey size </w:t>
      </w:r>
      <w:r w:rsidR="00B80F16">
        <w:rPr>
          <w:lang w:val="en-IE"/>
        </w:rPr>
        <w:fldChar w:fldCharType="begin"/>
      </w:r>
      <w:r w:rsidR="00F44FC7">
        <w:rPr>
          <w:lang w:val="en-IE"/>
        </w:rPr>
        <w:instrText xml:space="preserve"> ADDIN EN.CITE &lt;EndNote&gt;&lt;Cite&gt;&lt;Author&gt;Wroe&lt;/Author&gt;&lt;Year&gt;2005&lt;/Year&gt;&lt;RecNum&gt;211&lt;/RecNum&gt;&lt;DisplayText&gt;(47)&lt;/DisplayText&gt;&lt;record&gt;&lt;rec-number&gt;211&lt;/rec-number&gt;&lt;foreign-keys&gt;&lt;key app="EN" db-id="ax5t9ztwnxe5f8edetnp2tzne0aaff55ftr5" timestamp="1487672935"&gt;211&lt;/key&gt;&lt;/foreign-keys&gt;&lt;ref-type name="Journal Article"&gt;17&lt;/ref-type&gt;&lt;contributors&gt;&lt;authors&gt;&lt;author&gt;Wroe, Stephen&lt;/author&gt;&lt;author&gt;McHenry, Colin&lt;/author&gt;&lt;author&gt;Thomason, Jeffrey&lt;/author&gt;&lt;/authors&gt;&lt;/contributors&gt;&lt;titles&gt;&lt;title&gt;Bite club: comparative bite force in big biting mammals and the prediction of predatory behaviour in fossil taxa&lt;/title&gt;&lt;secondary-title&gt;Proceedings of the Royal Society of London B: Biological Sciences&lt;/secondary-title&gt;&lt;/titles&gt;&lt;periodical&gt;&lt;full-title&gt;Proceedings of the Royal Society of London B: Biological Sciences&lt;/full-title&gt;&lt;/periodical&gt;&lt;pages&gt;619-625&lt;/pages&gt;&lt;volume&gt;272&lt;/volume&gt;&lt;number&gt;1563&lt;/number&gt;&lt;dates&gt;&lt;year&gt;2005&lt;/year&gt;&lt;/dates&gt;&lt;isbn&gt;0962-8452&lt;/isbn&gt;&lt;urls&gt;&lt;/urls&gt;&lt;/record&gt;&lt;/Cite&gt;&lt;/EndNote&gt;</w:instrText>
      </w:r>
      <w:r w:rsidR="00B80F16">
        <w:rPr>
          <w:lang w:val="en-IE"/>
        </w:rPr>
        <w:fldChar w:fldCharType="separate"/>
      </w:r>
      <w:r w:rsidR="00F44FC7">
        <w:rPr>
          <w:noProof/>
          <w:lang w:val="en-IE"/>
        </w:rPr>
        <w:t>(</w:t>
      </w:r>
      <w:hyperlink w:anchor="_ENREF_47" w:tooltip="Wroe, 2005 #211" w:history="1">
        <w:r w:rsidR="00A6769B">
          <w:rPr>
            <w:noProof/>
            <w:lang w:val="en-IE"/>
          </w:rPr>
          <w:t>47</w:t>
        </w:r>
      </w:hyperlink>
      <w:r w:rsidR="00F44FC7">
        <w:rPr>
          <w:noProof/>
          <w:lang w:val="en-IE"/>
        </w:rPr>
        <w:t>)</w:t>
      </w:r>
      <w:r w:rsidR="00B80F16">
        <w:rPr>
          <w:lang w:val="en-IE"/>
        </w:rPr>
        <w:fldChar w:fldCharType="end"/>
      </w:r>
      <w:r w:rsidR="00842A40">
        <w:rPr>
          <w:lang w:val="en-IE"/>
        </w:rPr>
        <w:t xml:space="preserve">, or </w:t>
      </w:r>
      <w:proofErr w:type="spellStart"/>
      <w:r w:rsidR="00842A40">
        <w:rPr>
          <w:lang w:val="en-IE"/>
        </w:rPr>
        <w:t>macroecological</w:t>
      </w:r>
      <w:proofErr w:type="spellEnd"/>
      <w:r w:rsidR="00842A40">
        <w:rPr>
          <w:lang w:val="en-IE"/>
        </w:rPr>
        <w:t xml:space="preserve"> constraints relating to</w:t>
      </w:r>
      <w:r w:rsidR="00B80F16">
        <w:rPr>
          <w:lang w:val="en-IE"/>
        </w:rPr>
        <w:t xml:space="preserve"> pursuit speed </w:t>
      </w:r>
      <w:r w:rsidR="00B80F16">
        <w:rPr>
          <w:lang w:val="en-IE"/>
        </w:rPr>
        <w:fldChar w:fldCharType="begin"/>
      </w:r>
      <w:r w:rsidR="00E848FC">
        <w:rPr>
          <w:lang w:val="en-IE"/>
        </w:rPr>
        <w:instrText xml:space="preserve"> ADDIN EN.CITE &lt;EndNote&gt;&lt;Cite&gt;&lt;Author&gt;Domenici&lt;/Author&gt;&lt;Year&gt;2001&lt;/Year&gt;&lt;RecNum&gt;107&lt;/RecNum&gt;&lt;DisplayText&gt;(14)&lt;/DisplayText&gt;&lt;record&gt;&lt;rec-number&gt;107&lt;/rec-number&gt;&lt;foreign-keys&gt;&lt;key app="EN" db-id="ax5t9ztwnxe5f8edetnp2tzne0aaff55ftr5" timestamp="1467885845"&gt;107&lt;/key&gt;&lt;/foreign-keys&gt;&lt;ref-type name="Journal Article"&gt;17&lt;/ref-type&gt;&lt;contributors&gt;&lt;authors&gt;&lt;author&gt;Domenici, Paolo&lt;/author&gt;&lt;/authors&gt;&lt;/contributors&gt;&lt;titles&gt;&lt;title&gt;The scaling of locomotor performance in predator–prey encounters: from fish to killer whales&lt;/title&gt;&lt;secondary-title&gt;Comparative Biochemistry and Physiology Part A: Molecular &amp;amp; Integrative Physiology&lt;/secondary-title&gt;&lt;/titles&gt;&lt;periodical&gt;&lt;full-title&gt;Comparative Biochemistry and Physiology Part A: Molecular &amp;amp; Integrative Physiology&lt;/full-title&gt;&lt;/periodical&gt;&lt;pages&gt;169-182&lt;/pages&gt;&lt;volume&gt;131&lt;/volume&gt;&lt;number&gt;1&lt;/number&gt;&lt;dates&gt;&lt;year&gt;2001&lt;/year&gt;&lt;/dates&gt;&lt;isbn&gt;1095-6433&lt;/isbn&gt;&lt;urls&gt;&lt;/urls&gt;&lt;/record&gt;&lt;/Cite&gt;&lt;/EndNote&gt;</w:instrText>
      </w:r>
      <w:r w:rsidR="00B80F16">
        <w:rPr>
          <w:lang w:val="en-IE"/>
        </w:rPr>
        <w:fldChar w:fldCharType="separate"/>
      </w:r>
      <w:r w:rsidR="00E848FC">
        <w:rPr>
          <w:noProof/>
          <w:lang w:val="en-IE"/>
        </w:rPr>
        <w:t>(</w:t>
      </w:r>
      <w:hyperlink w:anchor="_ENREF_14" w:tooltip="Domenici, 2001 #107" w:history="1">
        <w:r w:rsidR="00A6769B">
          <w:rPr>
            <w:noProof/>
            <w:lang w:val="en-IE"/>
          </w:rPr>
          <w:t>14</w:t>
        </w:r>
      </w:hyperlink>
      <w:r w:rsidR="00E848FC">
        <w:rPr>
          <w:noProof/>
          <w:lang w:val="en-IE"/>
        </w:rPr>
        <w:t>)</w:t>
      </w:r>
      <w:r w:rsidR="00B80F16">
        <w:rPr>
          <w:lang w:val="en-IE"/>
        </w:rPr>
        <w:fldChar w:fldCharType="end"/>
      </w:r>
      <w:r w:rsidR="00B80F16">
        <w:rPr>
          <w:lang w:val="en-IE"/>
        </w:rPr>
        <w:t xml:space="preserve">. </w:t>
      </w:r>
      <w:r w:rsidR="00F004B7">
        <w:rPr>
          <w:lang w:val="en-IE"/>
        </w:rPr>
        <w:t>B</w:t>
      </w:r>
      <w:r w:rsidR="00A44E59">
        <w:rPr>
          <w:lang w:val="en-IE"/>
        </w:rPr>
        <w:t xml:space="preserve">y using </w:t>
      </w:r>
      <w:r w:rsidR="002C1BB1">
        <w:rPr>
          <w:lang w:val="en-IE"/>
        </w:rPr>
        <w:t>venom as a system of</w:t>
      </w:r>
      <w:r w:rsidR="00F004B7">
        <w:rPr>
          <w:lang w:val="en-IE"/>
        </w:rPr>
        <w:t xml:space="preserve"> predator trait evolution </w:t>
      </w:r>
      <w:r w:rsidR="002C1BB1">
        <w:rPr>
          <w:lang w:val="en-IE"/>
        </w:rPr>
        <w:t xml:space="preserve">the importance of multiple </w:t>
      </w:r>
      <w:r w:rsidR="00F004B7">
        <w:rPr>
          <w:lang w:val="en-IE"/>
        </w:rPr>
        <w:t xml:space="preserve">evolutionary </w:t>
      </w:r>
      <w:r w:rsidR="002C1BB1">
        <w:rPr>
          <w:lang w:val="en-IE"/>
        </w:rPr>
        <w:t>drivers</w:t>
      </w:r>
      <w:r w:rsidR="001E12F1">
        <w:rPr>
          <w:lang w:val="en-IE"/>
        </w:rPr>
        <w:t xml:space="preserve"> can be robustly tested and hence</w:t>
      </w:r>
      <w:r w:rsidR="00F004B7">
        <w:rPr>
          <w:lang w:val="en-IE"/>
        </w:rPr>
        <w:t xml:space="preserve"> </w:t>
      </w:r>
      <w:r w:rsidR="001E12F1">
        <w:rPr>
          <w:lang w:val="en-IE"/>
        </w:rPr>
        <w:t xml:space="preserve">offer </w:t>
      </w:r>
      <w:r w:rsidR="00F004B7">
        <w:rPr>
          <w:lang w:val="en-IE"/>
        </w:rPr>
        <w:t>a window</w:t>
      </w:r>
      <w:r w:rsidR="001E12F1">
        <w:rPr>
          <w:lang w:val="en-IE"/>
        </w:rPr>
        <w:t xml:space="preserve"> not only</w:t>
      </w:r>
      <w:r w:rsidR="00F004B7">
        <w:rPr>
          <w:lang w:val="en-IE"/>
        </w:rPr>
        <w:t xml:space="preserve"> into the evolution </w:t>
      </w:r>
      <w:r w:rsidR="002C1BB1">
        <w:rPr>
          <w:lang w:val="en-IE"/>
        </w:rPr>
        <w:t>of venomous systems, but of predatory traits and</w:t>
      </w:r>
      <w:r w:rsidR="00F004B7">
        <w:rPr>
          <w:lang w:val="en-IE"/>
        </w:rPr>
        <w:t xml:space="preserve"> </w:t>
      </w:r>
      <w:r w:rsidR="002C1BB1">
        <w:rPr>
          <w:lang w:val="en-IE"/>
        </w:rPr>
        <w:t>trophic ecology as a whole.</w:t>
      </w:r>
    </w:p>
    <w:p w14:paraId="51C394CF" w14:textId="77777777" w:rsidR="00F115D8" w:rsidRDefault="00F115D8" w:rsidP="00F115D8">
      <w:pPr>
        <w:spacing w:line="360" w:lineRule="auto"/>
        <w:outlineLvl w:val="0"/>
        <w:rPr>
          <w:b/>
          <w:sz w:val="28"/>
          <w:szCs w:val="28"/>
        </w:rPr>
      </w:pPr>
    </w:p>
    <w:p w14:paraId="43A2F8CA" w14:textId="77777777" w:rsidR="00F115D8" w:rsidRPr="001E64EB" w:rsidRDefault="00F115D8" w:rsidP="00F115D8">
      <w:pPr>
        <w:spacing w:line="360" w:lineRule="auto"/>
        <w:outlineLvl w:val="0"/>
        <w:rPr>
          <w:sz w:val="28"/>
          <w:szCs w:val="28"/>
        </w:rPr>
      </w:pPr>
      <w:r w:rsidRPr="001E64EB">
        <w:rPr>
          <w:b/>
          <w:sz w:val="28"/>
          <w:szCs w:val="28"/>
        </w:rPr>
        <w:t>Methods</w:t>
      </w:r>
    </w:p>
    <w:p w14:paraId="5E2F2C91" w14:textId="77777777" w:rsidR="00F115D8" w:rsidRPr="000B594C" w:rsidRDefault="00F115D8" w:rsidP="00F115D8">
      <w:pPr>
        <w:spacing w:line="360" w:lineRule="auto"/>
        <w:outlineLvl w:val="0"/>
        <w:rPr>
          <w:b/>
        </w:rPr>
      </w:pPr>
      <w:r w:rsidRPr="000B594C">
        <w:rPr>
          <w:b/>
        </w:rPr>
        <w:t>Data</w:t>
      </w:r>
    </w:p>
    <w:p w14:paraId="52CD9FCD" w14:textId="5B2B9B25" w:rsidR="00F115D8" w:rsidRPr="000B594C" w:rsidRDefault="00F115D8" w:rsidP="00F115D8">
      <w:pPr>
        <w:spacing w:line="360" w:lineRule="auto"/>
      </w:pPr>
      <w:r>
        <w:t>We</w:t>
      </w:r>
      <w:r w:rsidRPr="000B594C">
        <w:t xml:space="preserve"> collected data on venom </w:t>
      </w:r>
      <w:r w:rsidR="00DF1FE6">
        <w:t>yield</w:t>
      </w:r>
      <w:r w:rsidRPr="000B594C">
        <w:t xml:space="preserve"> and toxicity from the literature, along with our predicted drivers. We used mean dry weight (mg)</w:t>
      </w:r>
      <w:r>
        <w:t xml:space="preserve"> extracted </w:t>
      </w:r>
      <w:r w:rsidRPr="000B594C">
        <w:t xml:space="preserve">as a measure of venom </w:t>
      </w:r>
      <w:r>
        <w:t>yield</w:t>
      </w:r>
      <w:r w:rsidRPr="000B594C">
        <w:t xml:space="preserve"> as it represents the amount of active ingredients available and is the most available reported measure.</w:t>
      </w:r>
      <w:r w:rsidRPr="000B594C">
        <w:rPr>
          <w:color w:val="0000FF"/>
        </w:rPr>
        <w:t xml:space="preserve"> </w:t>
      </w:r>
      <w:r w:rsidRPr="000B594C">
        <w:t>As a measure of venom lethality we used</w:t>
      </w:r>
      <w:r>
        <w:t xml:space="preserve"> </w:t>
      </w:r>
      <w:r w:rsidRPr="000B594C">
        <w:t>median lethal dose (LD</w:t>
      </w:r>
      <w:r w:rsidRPr="000B594C">
        <w:rPr>
          <w:vertAlign w:val="subscript"/>
        </w:rPr>
        <w:t>50</w:t>
      </w:r>
      <w:r w:rsidRPr="000B594C">
        <w:t>)</w:t>
      </w:r>
      <w:r>
        <w:t xml:space="preserve"> due to its wide availability.</w:t>
      </w:r>
      <w:r w:rsidRPr="000B594C">
        <w:t xml:space="preserve"> We only included intravenous</w:t>
      </w:r>
      <w:r>
        <w:t xml:space="preserve"> (IV)</w:t>
      </w:r>
      <w:r w:rsidRPr="000B594C">
        <w:t>, subcutaneous</w:t>
      </w:r>
      <w:r>
        <w:t xml:space="preserve"> (SC)</w:t>
      </w:r>
      <w:r w:rsidRPr="000B594C">
        <w:t xml:space="preserve">, </w:t>
      </w:r>
      <w:r w:rsidRPr="009C5072">
        <w:t>Intraperitoneal</w:t>
      </w:r>
      <w:r w:rsidRPr="009C5072" w:rsidDel="009C5072">
        <w:rPr>
          <w:b/>
        </w:rPr>
        <w:t xml:space="preserve"> </w:t>
      </w:r>
      <w:r>
        <w:t>(IP)</w:t>
      </w:r>
      <w:r w:rsidRPr="000B594C">
        <w:t xml:space="preserve"> or intramuscular routes</w:t>
      </w:r>
      <w:r>
        <w:t xml:space="preserve"> (IM)</w:t>
      </w:r>
      <w:r w:rsidRPr="000B594C">
        <w:t xml:space="preserve"> of </w:t>
      </w:r>
      <w:r w:rsidR="003269DD">
        <w:t>administering</w:t>
      </w:r>
      <w:r w:rsidR="003269DD" w:rsidRPr="000B594C">
        <w:t xml:space="preserve"> </w:t>
      </w:r>
      <w:r w:rsidRPr="000B594C">
        <w:t>the venom as other routes were too uncommon to include within the analysis. We include LD</w:t>
      </w:r>
      <w:r w:rsidRPr="000B594C">
        <w:rPr>
          <w:vertAlign w:val="subscript"/>
        </w:rPr>
        <w:t xml:space="preserve">50 </w:t>
      </w:r>
      <w:r w:rsidRPr="000B594C">
        <w:t xml:space="preserve">values measured on all animal models as we were interested in including variation relating to the potential prey specific nature of venom. </w:t>
      </w:r>
    </w:p>
    <w:p w14:paraId="6384DA35" w14:textId="1EEE5621" w:rsidR="00F115D8" w:rsidRPr="000B594C" w:rsidRDefault="00F115D8" w:rsidP="00F115D8">
      <w:pPr>
        <w:spacing w:line="360" w:lineRule="auto"/>
        <w:ind w:firstLine="720"/>
      </w:pPr>
      <w:r w:rsidRPr="000B594C">
        <w:t>To test whether venom is prey specific we calculated the phylogenetic distance between the model animal species used to measure LD</w:t>
      </w:r>
      <w:r w:rsidRPr="000B594C">
        <w:rPr>
          <w:vertAlign w:val="subscript"/>
        </w:rPr>
        <w:t>50</w:t>
      </w:r>
      <w:r w:rsidRPr="000B594C">
        <w:t xml:space="preserve"> for each snake species and the species naturally present </w:t>
      </w:r>
      <w:bookmarkStart w:id="3" w:name="_GoBack"/>
      <w:bookmarkEnd w:id="3"/>
      <w:r w:rsidRPr="000B594C">
        <w:t xml:space="preserve">in its diet. We calculated this as the sum of the phylogenetic distance, using mean estimates from </w:t>
      </w:r>
      <w:proofErr w:type="spellStart"/>
      <w:r w:rsidRPr="000B594C">
        <w:t>TimeTree</w:t>
      </w:r>
      <w:proofErr w:type="spellEnd"/>
      <w:r w:rsidRPr="000B594C">
        <w:t xml:space="preserve"> </w:t>
      </w:r>
      <w:r w:rsidRPr="000B594C">
        <w:fldChar w:fldCharType="begin"/>
      </w:r>
      <w:r w:rsidR="00F44FC7">
        <w:instrText xml:space="preserve"> ADDIN EN.CITE &lt;EndNote&gt;&lt;Cite&gt;&lt;Author&gt;Hedges&lt;/Author&gt;&lt;Year&gt;2006&lt;/Year&gt;&lt;RecNum&gt;63&lt;/RecNum&gt;&lt;DisplayText&gt;(48)&lt;/DisplayText&gt;&lt;record&gt;&lt;rec-number&gt;63&lt;/rec-number&gt;&lt;foreign-keys&gt;&lt;key app="EN" db-id="ax5t9ztwnxe5f8edetnp2tzne0aaff55ftr5" timestamp="1462976959"&gt;63&lt;/key&gt;&lt;/foreign-keys&gt;&lt;ref-type name="Journal Article"&gt;17&lt;/ref-type&gt;&lt;contributors&gt;&lt;authors&gt;&lt;author&gt;Hedges, S Blair&lt;/author&gt;&lt;author&gt;Dudley, Joel&lt;/author&gt;&lt;author&gt;Kumar, Sudhir&lt;/author&gt;&lt;/authors&gt;&lt;/contributors&gt;&lt;titles&gt;&lt;title&gt;TimeTree: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number&gt;23&lt;/number&gt;&lt;dates&gt;&lt;year&gt;2006&lt;/year&gt;&lt;/dates&gt;&lt;isbn&gt;1367-4803&lt;/isbn&gt;&lt;urls&gt;&lt;/urls&gt;&lt;/record&gt;&lt;/Cite&gt;&lt;/EndNote&gt;</w:instrText>
      </w:r>
      <w:r w:rsidRPr="000B594C">
        <w:fldChar w:fldCharType="separate"/>
      </w:r>
      <w:r w:rsidR="00F44FC7">
        <w:rPr>
          <w:noProof/>
        </w:rPr>
        <w:t>(</w:t>
      </w:r>
      <w:hyperlink w:anchor="_ENREF_48" w:tooltip="Hedges, 2006 #63" w:history="1">
        <w:r w:rsidR="00A6769B">
          <w:rPr>
            <w:noProof/>
          </w:rPr>
          <w:t>48</w:t>
        </w:r>
      </w:hyperlink>
      <w:r w:rsidR="00F44FC7">
        <w:rPr>
          <w:noProof/>
        </w:rPr>
        <w:t>)</w:t>
      </w:r>
      <w:r w:rsidRPr="000B594C">
        <w:fldChar w:fldCharType="end"/>
      </w:r>
      <w:r w:rsidRPr="000B594C">
        <w:t xml:space="preserve">, between each prey </w:t>
      </w:r>
      <w:r w:rsidR="00DF1FE6">
        <w:t>taxa</w:t>
      </w:r>
      <w:r w:rsidRPr="000B594C">
        <w:t xml:space="preserve"> and the LD</w:t>
      </w:r>
      <w:r w:rsidRPr="000B594C">
        <w:rPr>
          <w:vertAlign w:val="subscript"/>
        </w:rPr>
        <w:t xml:space="preserve">50 </w:t>
      </w:r>
      <w:r w:rsidRPr="000B594C">
        <w:lastRenderedPageBreak/>
        <w:t>model multiplied by the proportion of each prey group reported in each snake species diet. For example, a species with a diet comprising of 20% mammals, 50% fish and 30% reptiles with a LD</w:t>
      </w:r>
      <w:r w:rsidRPr="000B594C">
        <w:rPr>
          <w:vertAlign w:val="subscript"/>
        </w:rPr>
        <w:t>50</w:t>
      </w:r>
      <w:r w:rsidRPr="000B594C">
        <w:t xml:space="preserve"> measured using mice would have a diet with an average phylogenetic distance of 0.2(0) + 0.5(</w:t>
      </w:r>
      <w:r w:rsidRPr="000B594C">
        <w:rPr>
          <w:rFonts w:cs="Monaco"/>
        </w:rPr>
        <w:t>400.1</w:t>
      </w:r>
      <w:r w:rsidRPr="000B594C">
        <w:t>) + 0.3(296) = 288.85 million years from the common ancestor of the LD</w:t>
      </w:r>
      <w:r w:rsidRPr="000B594C">
        <w:rPr>
          <w:vertAlign w:val="subscript"/>
        </w:rPr>
        <w:t xml:space="preserve">50 </w:t>
      </w:r>
      <w:r w:rsidRPr="000B594C">
        <w:t>model. Diet data was collated from the literature using studies with quantitative estimates of prey proportions, mainly from studies of stomach contents. As prey items were rarely identified to lower taxonomic levels diet was categorized into six prey categories; invertebrates, fish, amphibians, lizards, birds and mammals.</w:t>
      </w:r>
      <w:r>
        <w:t xml:space="preserve"> </w:t>
      </w:r>
    </w:p>
    <w:p w14:paraId="7AB4178A" w14:textId="5F17DF57" w:rsidR="00F115D8" w:rsidRDefault="00F115D8" w:rsidP="00F115D8">
      <w:pPr>
        <w:widowControl w:val="0"/>
        <w:autoSpaceDE w:val="0"/>
        <w:autoSpaceDN w:val="0"/>
        <w:adjustRightInd w:val="0"/>
        <w:spacing w:after="160" w:line="360" w:lineRule="auto"/>
        <w:ind w:firstLine="720"/>
        <w:rPr>
          <w:u w:color="1A4673"/>
        </w:rPr>
      </w:pPr>
      <w:r w:rsidRPr="000B594C">
        <w:rPr>
          <w:u w:color="1A4673"/>
        </w:rPr>
        <w:t>Species habitat was categorized as either terrestrial, fossorial, aquatic or arboreal based on accounts</w:t>
      </w:r>
      <w:r>
        <w:rPr>
          <w:u w:color="1A4673"/>
        </w:rPr>
        <w:t xml:space="preserve"> in the </w:t>
      </w:r>
      <w:r w:rsidRPr="000B594C">
        <w:rPr>
          <w:u w:color="1A4673"/>
        </w:rPr>
        <w:t xml:space="preserve">literature.  In order to directly test the expected effect of the dimensionality of habitat environment each environment was scored, as in </w:t>
      </w:r>
      <w:proofErr w:type="spellStart"/>
      <w:r w:rsidRPr="000B594C">
        <w:rPr>
          <w:u w:color="1A4673"/>
        </w:rPr>
        <w:t>Pawar</w:t>
      </w:r>
      <w:proofErr w:type="spellEnd"/>
      <w:r w:rsidRPr="000B594C">
        <w:rPr>
          <w:u w:color="1A4673"/>
        </w:rPr>
        <w:t xml:space="preserve"> et al </w:t>
      </w:r>
      <w:r>
        <w:rPr>
          <w:u w:color="1A4673"/>
        </w:rPr>
        <w:fldChar w:fldCharType="begin"/>
      </w:r>
      <w:r w:rsidR="00E848FC">
        <w:rPr>
          <w:u w:color="1A4673"/>
        </w:rPr>
        <w:instrText xml:space="preserve"> ADDIN EN.CITE &lt;EndNote&gt;&lt;Cite&gt;&lt;Author&gt;Pawar&lt;/Author&gt;&lt;Year&gt;2012&lt;/Year&gt;&lt;RecNum&gt;17&lt;/RecNum&gt;&lt;DisplayText&gt;(15)&lt;/DisplayText&gt;&lt;record&gt;&lt;rec-number&gt;17&lt;/rec-number&gt;&lt;foreign-keys&gt;&lt;key app="EN" db-id="ax5t9ztwnxe5f8edetnp2tzne0aaff55ftr5" timestamp="1457352859"&gt;17&lt;/key&gt;&lt;/foreign-keys&gt;&lt;ref-type name="Journal Article"&gt;17&lt;/ref-type&gt;&lt;contributors&gt;&lt;authors&gt;&lt;author&gt;Pawar, Samraat&lt;/author&gt;&lt;author&gt;Dell, Anthony I&lt;/author&gt;&lt;author&gt;Savage, Van M&lt;/author&gt;&lt;/authors&gt;&lt;/contributors&gt;&lt;titles&gt;&lt;title&gt;Dimensionality of consumer search space drives trophic interaction strengths&lt;/title&gt;&lt;secondary-title&gt;Nature&lt;/secondary-title&gt;&lt;/titles&gt;&lt;periodical&gt;&lt;full-title&gt;Nature&lt;/full-title&gt;&lt;/periodical&gt;&lt;pages&gt;485-489&lt;/pages&gt;&lt;volume&gt;486&lt;/volume&gt;&lt;number&gt;7404&lt;/number&gt;&lt;dates&gt;&lt;year&gt;2012&lt;/year&gt;&lt;/dates&gt;&lt;isbn&gt;0028-0836&lt;/isbn&gt;&lt;urls&gt;&lt;/urls&gt;&lt;/record&gt;&lt;/Cite&gt;&lt;/EndNote&gt;</w:instrText>
      </w:r>
      <w:r>
        <w:rPr>
          <w:u w:color="1A4673"/>
        </w:rPr>
        <w:fldChar w:fldCharType="separate"/>
      </w:r>
      <w:r w:rsidR="00E848FC">
        <w:rPr>
          <w:noProof/>
          <w:u w:color="1A4673"/>
        </w:rPr>
        <w:t>(</w:t>
      </w:r>
      <w:hyperlink w:anchor="_ENREF_15" w:tooltip="Pawar, 2012 #17" w:history="1">
        <w:r w:rsidR="00A6769B">
          <w:rPr>
            <w:noProof/>
            <w:u w:color="1A4673"/>
          </w:rPr>
          <w:t>15</w:t>
        </w:r>
      </w:hyperlink>
      <w:r w:rsidR="00E848FC">
        <w:rPr>
          <w:noProof/>
          <w:u w:color="1A4673"/>
        </w:rPr>
        <w:t>)</w:t>
      </w:r>
      <w:r>
        <w:rPr>
          <w:u w:color="1A4673"/>
        </w:rPr>
        <w:fldChar w:fldCharType="end"/>
      </w:r>
      <w:r w:rsidRPr="000B594C">
        <w:rPr>
          <w:u w:color="1A4673"/>
        </w:rPr>
        <w:t>, with terrestrial and fossorial environments scored as two-dimensional and arboreal and aquatic scored as three-dimensional. As some venomous species also engage in constriction behavior we collected data on any observation of constriction behavior in capturing prey from the literature</w:t>
      </w:r>
      <w:r>
        <w:rPr>
          <w:u w:color="1A4673"/>
        </w:rPr>
        <w:t xml:space="preserve"> </w:t>
      </w:r>
      <w:r>
        <w:rPr>
          <w:u w:color="1A4673"/>
        </w:rPr>
        <w:fldChar w:fldCharType="begin"/>
      </w:r>
      <w:r w:rsidR="00F44FC7">
        <w:rPr>
          <w:u w:color="1A4673"/>
        </w:rPr>
        <w:instrText xml:space="preserve"> ADDIN EN.CITE &lt;EndNote&gt;&lt;Cite&gt;&lt;Author&gt;Shine&lt;/Author&gt;&lt;Year&gt;1985&lt;/Year&gt;&lt;RecNum&gt;105&lt;/RecNum&gt;&lt;DisplayText&gt;(42)&lt;/DisplayText&gt;&lt;record&gt;&lt;rec-number&gt;105&lt;/rec-number&gt;&lt;foreign-keys&gt;&lt;key app="EN" db-id="ax5t9ztwnxe5f8edetnp2tzne0aaff55ftr5" timestamp="1467813190"&gt;105&lt;/key&gt;&lt;/foreign-keys&gt;&lt;ref-type name="Journal Article"&gt;17&lt;/ref-type&gt;&lt;contributors&gt;&lt;authors&gt;&lt;author&gt;Shine, Richard&lt;/author&gt;&lt;author&gt;Schwaner, Terry&lt;/author&gt;&lt;/authors&gt;&lt;/contributors&gt;&lt;titles&gt;&lt;title&gt;Prey constriction by venomous snakes: a review, and new data on Australian species&lt;/title&gt;&lt;secondary-title&gt;Copeia&lt;/secondary-title&gt;&lt;/titles&gt;&lt;periodical&gt;&lt;full-title&gt;Copeia&lt;/full-title&gt;&lt;/periodical&gt;&lt;pages&gt;1067-1071&lt;/pages&gt;&lt;volume&gt;1985&lt;/volume&gt;&lt;number&gt;4&lt;/number&gt;&lt;dates&gt;&lt;year&gt;1985&lt;/year&gt;&lt;/dates&gt;&lt;isbn&gt;0045-8511&lt;/isbn&gt;&lt;urls&gt;&lt;/urls&gt;&lt;/record&gt;&lt;/Cite&gt;&lt;/EndNote&gt;</w:instrText>
      </w:r>
      <w:r>
        <w:rPr>
          <w:u w:color="1A4673"/>
        </w:rPr>
        <w:fldChar w:fldCharType="separate"/>
      </w:r>
      <w:r w:rsidR="00F44FC7">
        <w:rPr>
          <w:noProof/>
          <w:u w:color="1A4673"/>
        </w:rPr>
        <w:t>(</w:t>
      </w:r>
      <w:hyperlink w:anchor="_ENREF_42" w:tooltip="Shine, 1985 #105" w:history="1">
        <w:r w:rsidR="00A6769B">
          <w:rPr>
            <w:noProof/>
            <w:u w:color="1A4673"/>
          </w:rPr>
          <w:t>42</w:t>
        </w:r>
      </w:hyperlink>
      <w:r w:rsidR="00F44FC7">
        <w:rPr>
          <w:noProof/>
          <w:u w:color="1A4673"/>
        </w:rPr>
        <w:t>)</w:t>
      </w:r>
      <w:r>
        <w:rPr>
          <w:u w:color="1A4673"/>
        </w:rPr>
        <w:fldChar w:fldCharType="end"/>
      </w:r>
      <w:r w:rsidRPr="000B594C">
        <w:rPr>
          <w:u w:color="1A4673"/>
        </w:rPr>
        <w:t>.</w:t>
      </w:r>
      <w:r>
        <w:rPr>
          <w:u w:color="1A4673"/>
        </w:rPr>
        <w:t xml:space="preserve"> </w:t>
      </w:r>
    </w:p>
    <w:p w14:paraId="69F805BD" w14:textId="26E89498" w:rsidR="00F115D8" w:rsidRPr="00327156" w:rsidRDefault="00F115D8" w:rsidP="00F115D8">
      <w:pPr>
        <w:widowControl w:val="0"/>
        <w:autoSpaceDE w:val="0"/>
        <w:autoSpaceDN w:val="0"/>
        <w:adjustRightInd w:val="0"/>
        <w:spacing w:after="160" w:line="360" w:lineRule="auto"/>
        <w:ind w:firstLine="720"/>
        <w:rPr>
          <w:u w:color="1A4673"/>
        </w:rPr>
      </w:pPr>
      <w:r>
        <w:rPr>
          <w:u w:color="1A4673"/>
        </w:rPr>
        <w:t>For snake</w:t>
      </w:r>
      <w:r w:rsidRPr="000B594C">
        <w:rPr>
          <w:u w:color="1A4673"/>
        </w:rPr>
        <w:t xml:space="preserve"> body size we used total length values from the literature and field guides</w:t>
      </w:r>
      <w:r>
        <w:rPr>
          <w:u w:color="1A4673"/>
        </w:rPr>
        <w:t xml:space="preserve"> as these were the most common measures available (See Appendix A)</w:t>
      </w:r>
      <w:r w:rsidRPr="000B594C">
        <w:rPr>
          <w:u w:color="1A4673"/>
        </w:rPr>
        <w:t>. All lengths were then converted to mass using</w:t>
      </w:r>
      <w:r>
        <w:rPr>
          <w:u w:color="1A4673"/>
        </w:rPr>
        <w:t xml:space="preserve"> </w:t>
      </w:r>
      <w:r w:rsidRPr="000B594C">
        <w:rPr>
          <w:u w:color="1A4673"/>
        </w:rPr>
        <w:t>family</w:t>
      </w:r>
      <w:r>
        <w:rPr>
          <w:u w:color="1A4673"/>
        </w:rPr>
        <w:t>-</w:t>
      </w:r>
      <w:r w:rsidRPr="000B594C">
        <w:rPr>
          <w:u w:color="1A4673"/>
        </w:rPr>
        <w:t xml:space="preserve">level </w:t>
      </w:r>
      <w:proofErr w:type="spellStart"/>
      <w:r w:rsidRPr="000B594C">
        <w:rPr>
          <w:u w:color="1A4673"/>
        </w:rPr>
        <w:t>allometric</w:t>
      </w:r>
      <w:proofErr w:type="spellEnd"/>
      <w:r w:rsidRPr="000B594C">
        <w:rPr>
          <w:u w:color="1A4673"/>
        </w:rPr>
        <w:t xml:space="preserve"> scaling </w:t>
      </w:r>
      <w:r w:rsidRPr="000B594C">
        <w:rPr>
          <w:u w:color="1A4673"/>
        </w:rPr>
        <w:fldChar w:fldCharType="begin"/>
      </w:r>
      <w:r w:rsidR="00F44FC7">
        <w:rPr>
          <w:u w:color="1A4673"/>
        </w:rPr>
        <w:instrText xml:space="preserve"> ADDIN EN.CITE &lt;EndNote&gt;&lt;Cite&gt;&lt;Author&gt;Meiri&lt;/Author&gt;&lt;Year&gt;2010&lt;/Year&gt;&lt;RecNum&gt;66&lt;/RecNum&gt;&lt;DisplayText&gt;(49)&lt;/DisplayText&gt;&lt;record&gt;&lt;rec-number&gt;66&lt;/rec-number&gt;&lt;foreign-keys&gt;&lt;key app="EN" db-id="ax5t9ztwnxe5f8edetnp2tzne0aaff55ftr5" timestamp="1462980313"&gt;66&lt;/key&gt;&lt;/foreign-keys&gt;&lt;ref-type name="Journal Article"&gt;17&lt;/ref-type&gt;&lt;contributors&gt;&lt;authors&gt;&lt;author&gt;Meiri, S&lt;/author&gt;&lt;/authors&gt;&lt;/contributors&gt;&lt;titles&gt;&lt;title&gt;Length–weight allometries in lizards&lt;/title&gt;&lt;secondary-title&gt;Journal of Zoology&lt;/secondary-title&gt;&lt;/titles&gt;&lt;periodical&gt;&lt;full-title&gt;Journal of Zoology&lt;/full-title&gt;&lt;/periodical&gt;&lt;pages&gt;218-226&lt;/pages&gt;&lt;volume&gt;281&lt;/volume&gt;&lt;number&gt;3&lt;/number&gt;&lt;dates&gt;&lt;year&gt;2010&lt;/year&gt;&lt;/dates&gt;&lt;isbn&gt;1469-7998&lt;/isbn&gt;&lt;urls&gt;&lt;/urls&gt;&lt;/record&gt;&lt;/Cite&gt;&lt;/EndNote&gt;</w:instrText>
      </w:r>
      <w:r w:rsidRPr="000B594C">
        <w:rPr>
          <w:u w:color="1A4673"/>
        </w:rPr>
        <w:fldChar w:fldCharType="separate"/>
      </w:r>
      <w:r w:rsidR="00F44FC7">
        <w:rPr>
          <w:noProof/>
          <w:u w:color="1A4673"/>
        </w:rPr>
        <w:t>(</w:t>
      </w:r>
      <w:hyperlink w:anchor="_ENREF_49" w:tooltip="Meiri, 2010 #66" w:history="1">
        <w:r w:rsidR="00A6769B">
          <w:rPr>
            <w:noProof/>
            <w:u w:color="1A4673"/>
          </w:rPr>
          <w:t>49</w:t>
        </w:r>
      </w:hyperlink>
      <w:r w:rsidR="00F44FC7">
        <w:rPr>
          <w:noProof/>
          <w:u w:color="1A4673"/>
        </w:rPr>
        <w:t>)</w:t>
      </w:r>
      <w:r w:rsidRPr="000B594C">
        <w:rPr>
          <w:u w:color="1A4673"/>
        </w:rPr>
        <w:fldChar w:fldCharType="end"/>
      </w:r>
      <w:r w:rsidRPr="000B594C">
        <w:rPr>
          <w:u w:color="1A4673"/>
        </w:rPr>
        <w:t>.</w:t>
      </w:r>
      <w:r w:rsidRPr="00EA5A72">
        <w:t xml:space="preserve"> </w:t>
      </w:r>
      <w:r>
        <w:t xml:space="preserve">Prey size data was included from dietary studies when available. When prey size </w:t>
      </w:r>
      <w:r w:rsidRPr="000B594C">
        <w:t>was not reported</w:t>
      </w:r>
      <w:r>
        <w:t xml:space="preserve"> in the dietary studies</w:t>
      </w:r>
      <w:r w:rsidRPr="000B594C">
        <w:t xml:space="preserve"> and were prey species were identified to the species level, we used</w:t>
      </w:r>
      <w:r>
        <w:t xml:space="preserve"> mean</w:t>
      </w:r>
      <w:r w:rsidRPr="000B594C">
        <w:t xml:space="preserve"> prey</w:t>
      </w:r>
      <w:r>
        <w:t xml:space="preserve"> species</w:t>
      </w:r>
      <w:r w:rsidRPr="000B594C">
        <w:t xml:space="preserve"> body mass from</w:t>
      </w:r>
      <w:r>
        <w:t xml:space="preserve"> available </w:t>
      </w:r>
      <w:r w:rsidRPr="000B594C">
        <w:t xml:space="preserve"> databases </w:t>
      </w:r>
      <w:r w:rsidRPr="000B594C">
        <w:fldChar w:fldCharType="begin">
          <w:fldData xml:space="preserve">PEVuZE5vdGU+PENpdGU+PEF1dGhvcj5GZWxkbWFuPC9BdXRob3I+PFllYXI+MjAxMzwvWWVhcj48
UmVjTnVtPjY0PC9SZWNOdW0+PERpc3BsYXlUZXh0Pig0OS01MSk8L0Rpc3BsYXlUZXh0PjxyZWNv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F44FC7">
        <w:instrText xml:space="preserve"> ADDIN EN.CITE </w:instrText>
      </w:r>
      <w:r w:rsidR="00F44FC7">
        <w:fldChar w:fldCharType="begin">
          <w:fldData xml:space="preserve">PEVuZE5vdGU+PENpdGU+PEF1dGhvcj5GZWxkbWFuPC9BdXRob3I+PFllYXI+MjAxMzwvWWVhcj48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</w:fldData>
        </w:fldChar>
      </w:r>
      <w:r w:rsidR="00F44FC7">
        <w:instrText xml:space="preserve"> ADDIN EN.CITE.DATA </w:instrText>
      </w:r>
      <w:r w:rsidR="00F44FC7">
        <w:fldChar w:fldCharType="end"/>
      </w:r>
      <w:r w:rsidRPr="000B594C">
        <w:fldChar w:fldCharType="separate"/>
      </w:r>
      <w:r w:rsidR="00F44FC7">
        <w:rPr>
          <w:noProof/>
        </w:rPr>
        <w:t>(</w:t>
      </w:r>
      <w:hyperlink w:anchor="_ENREF_49" w:tooltip="Meiri, 2010 #66" w:history="1">
        <w:r w:rsidR="00A6769B">
          <w:rPr>
            <w:noProof/>
          </w:rPr>
          <w:t>49-51</w:t>
        </w:r>
      </w:hyperlink>
      <w:r w:rsidR="00F44FC7">
        <w:rPr>
          <w:noProof/>
        </w:rPr>
        <w:t>)</w:t>
      </w:r>
      <w:r w:rsidRPr="000B594C">
        <w:fldChar w:fldCharType="end"/>
      </w:r>
      <w:r w:rsidRPr="000B594C">
        <w:t>. In cases were only body lengths were available</w:t>
      </w:r>
      <w:r>
        <w:t xml:space="preserve"> for prey species</w:t>
      </w:r>
      <w:r w:rsidRPr="000B594C">
        <w:t xml:space="preserve"> </w:t>
      </w:r>
      <w:proofErr w:type="spellStart"/>
      <w:r w:rsidRPr="000B594C">
        <w:t>allometric</w:t>
      </w:r>
      <w:proofErr w:type="spellEnd"/>
      <w:r w:rsidRPr="000B594C">
        <w:t xml:space="preserve"> scaling</w:t>
      </w:r>
      <w:r>
        <w:t xml:space="preserve"> were used to convert to mass</w:t>
      </w:r>
      <w:r w:rsidRPr="000B594C">
        <w:t xml:space="preserve"> </w:t>
      </w:r>
      <w:r w:rsidRPr="000B594C">
        <w:fldChar w:fldCharType="begin"/>
      </w:r>
      <w:r w:rsidR="00F44FC7">
        <w:instrText xml:space="preserve"> ADDIN EN.CITE &lt;EndNote&gt;&lt;Cite&gt;&lt;Author&gt;Pough&lt;/Author&gt;&lt;Year&gt;1980&lt;/Year&gt;&lt;RecNum&gt;67&lt;/RecNum&gt;&lt;DisplayText&gt;(50, 52)&lt;/DisplayText&gt;&lt;record&gt;&lt;rec-number&gt;67&lt;/rec-number&gt;&lt;foreign-keys&gt;&lt;key app="EN" db-id="ax5t9ztwnxe5f8edetnp2tzne0aaff55ftr5" timestamp="1462980661"&gt;67&lt;/key&gt;&lt;/foreign-keys&gt;&lt;ref-type name="Journal Article"&gt;17&lt;/ref-type&gt;&lt;contributors&gt;&lt;authors&gt;&lt;author&gt;Pough, F Harvey&lt;/author&gt;&lt;/authors&gt;&lt;/contributors&gt;&lt;titles&gt;&lt;title&gt;The advantages of ectothermy for tetrapods&lt;/title&gt;&lt;secondary-title&gt;American Naturalist&lt;/secondary-title&gt;&lt;/titles&gt;&lt;periodical&gt;&lt;full-title&gt;American Naturalist&lt;/full-title&gt;&lt;/periodical&gt;&lt;pages&gt;92-112&lt;/pages&gt;&lt;dates&gt;&lt;year&gt;1980&lt;/year&gt;&lt;/dates&gt;&lt;isbn&gt;0003-0147&lt;/isbn&gt;&lt;urls&gt;&lt;/urls&gt;&lt;/record&gt;&lt;/Cite&gt;&lt;Cite&gt;&lt;Author&gt;Feldman&lt;/Author&gt;&lt;Year&gt;2013&lt;/Year&gt;&lt;RecNum&gt;64&lt;/RecNum&gt;&lt;record&gt;&lt;rec-number&gt;64&lt;/rec-number&gt;&lt;foreign-keys&gt;&lt;key app="EN" db-id="ax5t9ztwnxe5f8edetnp2tzne0aaff55ftr5" timestamp="1462979502"&gt;64&lt;/key&gt;&lt;/foreign-keys&gt;&lt;ref-type name="Journal Article"&gt;17&lt;/ref-type&gt;&lt;contributors&gt;&lt;authors&gt;&lt;author&gt;Feldman, Anat&lt;/author&gt;&lt;author&gt;Meiri, Shai&lt;/author&gt;&lt;/authors&gt;&lt;/contributors&gt;&lt;titles&gt;&lt;title&gt;Length–mass allometry in snakes&lt;/title&gt;&lt;secondary-title&gt;Biological Journal of the Linnean Society&lt;/secondary-title&gt;&lt;/titles&gt;&lt;periodical&gt;&lt;full-title&gt;Biological Journal of the Linnean Society&lt;/full-title&gt;&lt;/periodical&gt;&lt;pages&gt;161-172&lt;/pages&gt;&lt;volume&gt;108&lt;/volume&gt;&lt;number&gt;1&lt;/number&gt;&lt;dates&gt;&lt;year&gt;2013&lt;/year&gt;&lt;/dates&gt;&lt;isbn&gt;1095-8312&lt;/isbn&gt;&lt;urls&gt;&lt;/urls&gt;&lt;/record&gt;&lt;/Cite&gt;&lt;/EndNote&gt;</w:instrText>
      </w:r>
      <w:r w:rsidRPr="000B594C">
        <w:fldChar w:fldCharType="separate"/>
      </w:r>
      <w:r w:rsidR="00F44FC7">
        <w:rPr>
          <w:noProof/>
        </w:rPr>
        <w:t>(</w:t>
      </w:r>
      <w:hyperlink w:anchor="_ENREF_50" w:tooltip="Feldman, 2013 #64" w:history="1">
        <w:r w:rsidR="00A6769B">
          <w:rPr>
            <w:noProof/>
          </w:rPr>
          <w:t>50</w:t>
        </w:r>
      </w:hyperlink>
      <w:r w:rsidR="00F44FC7">
        <w:rPr>
          <w:noProof/>
        </w:rPr>
        <w:t xml:space="preserve">, </w:t>
      </w:r>
      <w:hyperlink w:anchor="_ENREF_52" w:tooltip="Pough, 1980 #67" w:history="1">
        <w:r w:rsidR="00A6769B">
          <w:rPr>
            <w:noProof/>
          </w:rPr>
          <w:t>52</w:t>
        </w:r>
      </w:hyperlink>
      <w:r w:rsidR="00F44FC7">
        <w:rPr>
          <w:noProof/>
        </w:rPr>
        <w:t>)</w:t>
      </w:r>
      <w:r w:rsidRPr="000B594C">
        <w:fldChar w:fldCharType="end"/>
      </w:r>
      <w:r w:rsidRPr="000B594C">
        <w:t>. For species</w:t>
      </w:r>
      <w:r>
        <w:t xml:space="preserve"> that were</w:t>
      </w:r>
      <w:r w:rsidRPr="000B594C">
        <w:t xml:space="preserve"> only identified to the genus level the genus mean body mass was used</w:t>
      </w:r>
      <w:r>
        <w:t xml:space="preserve"> if possible</w:t>
      </w:r>
      <w:r w:rsidRPr="000B594C">
        <w:t>. The estimate</w:t>
      </w:r>
      <w:r>
        <w:t xml:space="preserve"> mean</w:t>
      </w:r>
      <w:r w:rsidRPr="000B594C">
        <w:t xml:space="preserve"> prey size for each</w:t>
      </w:r>
      <w:r>
        <w:t xml:space="preserve"> snake</w:t>
      </w:r>
      <w:r w:rsidRPr="000B594C">
        <w:t xml:space="preserve"> species was then calculated </w:t>
      </w:r>
      <w:r>
        <w:t>using a</w:t>
      </w:r>
      <w:r w:rsidRPr="000B594C">
        <w:t xml:space="preserve"> weighted mean based</w:t>
      </w:r>
      <w:r>
        <w:t xml:space="preserve"> </w:t>
      </w:r>
      <w:r w:rsidRPr="000B594C">
        <w:t>on the proportion each prey species</w:t>
      </w:r>
      <w:r>
        <w:t>/genus or group</w:t>
      </w:r>
      <w:r w:rsidRPr="000B594C">
        <w:t xml:space="preserve"> </w:t>
      </w:r>
      <w:r>
        <w:t>within the diet.</w:t>
      </w:r>
    </w:p>
    <w:p w14:paraId="20716485" w14:textId="769FBE90" w:rsidR="00F115D8" w:rsidRPr="00A30B5D" w:rsidRDefault="00F115D8" w:rsidP="00A30B5D">
      <w:pPr>
        <w:widowControl w:val="0"/>
        <w:autoSpaceDE w:val="0"/>
        <w:autoSpaceDN w:val="0"/>
        <w:adjustRightInd w:val="0"/>
        <w:spacing w:after="160" w:line="360" w:lineRule="auto"/>
        <w:ind w:firstLine="720"/>
        <w:rPr>
          <w:u w:color="1A4673"/>
        </w:rPr>
      </w:pPr>
      <w:r>
        <w:rPr>
          <w:u w:color="1A4673"/>
        </w:rPr>
        <w:t>Snake m</w:t>
      </w:r>
      <w:r w:rsidRPr="000B594C">
        <w:rPr>
          <w:u w:color="1A4673"/>
        </w:rPr>
        <w:t>ass,</w:t>
      </w:r>
      <w:r>
        <w:rPr>
          <w:u w:color="1A4673"/>
        </w:rPr>
        <w:t xml:space="preserve"> prey mass,</w:t>
      </w:r>
      <w:r w:rsidRPr="000B594C">
        <w:rPr>
          <w:u w:color="1A4673"/>
        </w:rPr>
        <w:t xml:space="preserve"> </w:t>
      </w:r>
      <w:r w:rsidRPr="000B594C">
        <w:t>LD</w:t>
      </w:r>
      <w:r w:rsidRPr="000B594C">
        <w:rPr>
          <w:vertAlign w:val="subscript"/>
        </w:rPr>
        <w:t>50</w:t>
      </w:r>
      <w:r w:rsidRPr="000B594C">
        <w:rPr>
          <w:u w:color="1A4673"/>
        </w:rPr>
        <w:t xml:space="preserve">, venom </w:t>
      </w:r>
      <w:r w:rsidR="00DF1FE6">
        <w:rPr>
          <w:u w:color="1A4673"/>
        </w:rPr>
        <w:t>yield</w:t>
      </w:r>
      <w:r w:rsidRPr="000B594C">
        <w:rPr>
          <w:u w:color="1A4673"/>
        </w:rPr>
        <w:t xml:space="preserve"> and phylogenetic distance between diet and model were</w:t>
      </w:r>
      <w:r>
        <w:rPr>
          <w:u w:color="1A4673"/>
        </w:rPr>
        <w:t xml:space="preserve"> all</w:t>
      </w:r>
      <w:r w:rsidRPr="000B594C">
        <w:rPr>
          <w:u w:color="1A4673"/>
        </w:rPr>
        <w:t xml:space="preserve"> log</w:t>
      </w:r>
      <w:r w:rsidRPr="002D0609">
        <w:rPr>
          <w:u w:color="1A4673"/>
          <w:vertAlign w:val="subscript"/>
        </w:rPr>
        <w:t>10</w:t>
      </w:r>
      <w:r w:rsidRPr="000B594C">
        <w:rPr>
          <w:u w:color="1A4673"/>
        </w:rPr>
        <w:t xml:space="preserve"> transformed, mean centered and expressed in units of standard deviation prior to analysis. Significance was determined for the fixed effects when 95% of the data is greater or less than 0. The phylogeny from</w:t>
      </w:r>
      <w:r w:rsidRPr="002D0609">
        <w:rPr>
          <w:noProof/>
        </w:rPr>
        <w:t xml:space="preserve"> </w:t>
      </w:r>
      <w:r w:rsidRPr="00C3421A">
        <w:rPr>
          <w:noProof/>
        </w:rPr>
        <w:t>Pyron RA &amp; Burbrink</w:t>
      </w:r>
      <w:r w:rsidRPr="000B594C">
        <w:rPr>
          <w:u w:color="1A4673"/>
        </w:rPr>
        <w:t xml:space="preserve"> </w:t>
      </w:r>
      <w:r>
        <w:rPr>
          <w:u w:color="1A4673"/>
        </w:rPr>
        <w:t xml:space="preserve"> </w:t>
      </w:r>
      <w:r w:rsidRPr="000B594C">
        <w:rPr>
          <w:u w:color="1A4673"/>
        </w:rPr>
        <w:fldChar w:fldCharType="begin"/>
      </w:r>
      <w:r w:rsidR="00F44FC7">
        <w:rPr>
          <w:u w:color="1A4673"/>
        </w:rPr>
        <w:instrText xml:space="preserve"> ADDIN EN.CITE &lt;EndNote&gt;&lt;Cite&gt;&lt;Author&gt;Pyron&lt;/Author&gt;&lt;Year&gt;2014&lt;/Year&gt;&lt;RecNum&gt;79&lt;/RecNum&gt;&lt;DisplayText&gt;(53)&lt;/DisplayText&gt;&lt;record&gt;&lt;rec-number&gt;79&lt;/rec-number&gt;&lt;foreign-keys&gt;&lt;key app="EN" db-id="ax5t9ztwnxe5f8edetnp2tzne0aaff55ftr5" timestamp="1462986319"&gt;79&lt;/key&gt;&lt;/foreign-keys&gt;&lt;ref-type name="Journal Article"&gt;17&lt;/ref-type&gt;&lt;contributors&gt;&lt;authors&gt;&lt;author&gt;Pyron, R Alexander&lt;/author&gt;&lt;author&gt;Burbrink, Frank T&lt;/author&gt;&lt;/authors&gt;&lt;/contributors&gt;&lt;titles&gt;&lt;title&gt;Early origin of viviparity and multiple reversions to oviparity in squamate reptiles&lt;/title&gt;&lt;secondary-title&gt;Ecology Letters&lt;/secondary-title&gt;&lt;/titles&gt;&lt;periodical&gt;&lt;full-title&gt;Ecology Letters&lt;/full-title&gt;&lt;/periodical&gt;&lt;pages&gt;13-21&lt;/pages&gt;&lt;volume&gt;17&lt;/volume&gt;&lt;number&gt;1&lt;/number&gt;&lt;dates&gt;&lt;year&gt;2014&lt;/year&gt;&lt;/dates&gt;&lt;isbn&gt;1461-0248&lt;/isbn&gt;&lt;urls&gt;&lt;/urls&gt;&lt;/record&gt;&lt;/Cite&gt;&lt;/EndNote&gt;</w:instrText>
      </w:r>
      <w:r w:rsidRPr="000B594C">
        <w:rPr>
          <w:u w:color="1A4673"/>
        </w:rPr>
        <w:fldChar w:fldCharType="separate"/>
      </w:r>
      <w:r w:rsidR="00F44FC7">
        <w:rPr>
          <w:noProof/>
          <w:u w:color="1A4673"/>
        </w:rPr>
        <w:t>(</w:t>
      </w:r>
      <w:hyperlink w:anchor="_ENREF_53" w:tooltip="Pyron, 2014 #79" w:history="1">
        <w:r w:rsidR="00A6769B">
          <w:rPr>
            <w:noProof/>
            <w:u w:color="1A4673"/>
          </w:rPr>
          <w:t>53</w:t>
        </w:r>
      </w:hyperlink>
      <w:r w:rsidR="00F44FC7">
        <w:rPr>
          <w:noProof/>
          <w:u w:color="1A4673"/>
        </w:rPr>
        <w:t>)</w:t>
      </w:r>
      <w:r w:rsidRPr="000B594C">
        <w:rPr>
          <w:u w:color="1A4673"/>
        </w:rPr>
        <w:fldChar w:fldCharType="end"/>
      </w:r>
      <w:r w:rsidRPr="000B594C">
        <w:rPr>
          <w:u w:color="1A4673"/>
        </w:rPr>
        <w:t xml:space="preserve"> was included in all analys</w:t>
      </w:r>
      <w:r>
        <w:rPr>
          <w:u w:color="1A4673"/>
        </w:rPr>
        <w:t>e</w:t>
      </w:r>
      <w:r w:rsidRPr="000B594C">
        <w:rPr>
          <w:u w:color="1A4673"/>
        </w:rPr>
        <w:t xml:space="preserve">s to account for </w:t>
      </w:r>
      <w:r>
        <w:rPr>
          <w:u w:color="1A4673"/>
        </w:rPr>
        <w:t>non-independence in traits</w:t>
      </w:r>
      <w:r w:rsidRPr="000B594C">
        <w:rPr>
          <w:u w:color="1A4673"/>
        </w:rPr>
        <w:t xml:space="preserve"> due to common descent.</w:t>
      </w:r>
    </w:p>
    <w:p w14:paraId="3929FA97" w14:textId="77777777" w:rsidR="00F115D8" w:rsidRPr="000B594C" w:rsidRDefault="00F115D8" w:rsidP="00F115D8">
      <w:pPr>
        <w:spacing w:line="360" w:lineRule="auto"/>
        <w:outlineLvl w:val="0"/>
        <w:rPr>
          <w:b/>
        </w:rPr>
      </w:pPr>
      <w:r w:rsidRPr="000B594C">
        <w:rPr>
          <w:b/>
        </w:rPr>
        <w:t>Analysis</w:t>
      </w:r>
    </w:p>
    <w:p w14:paraId="1A7F3625" w14:textId="02FE3029" w:rsidR="00F115D8" w:rsidRPr="00CD4BA6" w:rsidRDefault="00F115D8" w:rsidP="00CD4BA6">
      <w:pPr>
        <w:spacing w:line="360" w:lineRule="auto"/>
        <w:rPr>
          <w:rFonts w:eastAsia="Times New Roman" w:cs="Times New Roman"/>
        </w:rPr>
      </w:pPr>
      <w:r w:rsidRPr="00CD4BA6">
        <w:lastRenderedPageBreak/>
        <w:t>To test our hypotheses we fit</w:t>
      </w:r>
      <w:r w:rsidR="00A779F7" w:rsidRPr="00CD4BA6">
        <w:t>ted</w:t>
      </w:r>
      <w:r w:rsidRPr="00CD4BA6">
        <w:t xml:space="preserve"> Bayesian </w:t>
      </w:r>
      <w:r w:rsidRPr="00CD4BA6">
        <w:rPr>
          <w:rFonts w:eastAsia="Times New Roman"/>
        </w:rPr>
        <w:t xml:space="preserve">multivariate phylogenetic mixed models using the </w:t>
      </w:r>
      <w:proofErr w:type="spellStart"/>
      <w:r w:rsidRPr="00CD4BA6">
        <w:rPr>
          <w:rFonts w:eastAsia="Times New Roman"/>
        </w:rPr>
        <w:t>MCMCglmm</w:t>
      </w:r>
      <w:proofErr w:type="spellEnd"/>
      <w:r w:rsidRPr="00CD4BA6">
        <w:rPr>
          <w:rFonts w:eastAsia="Times New Roman"/>
        </w:rPr>
        <w:t xml:space="preserve"> package </w:t>
      </w:r>
      <w:r w:rsidRPr="00CD4BA6">
        <w:rPr>
          <w:rFonts w:eastAsia="Times New Roman"/>
        </w:rPr>
        <w:fldChar w:fldCharType="begin"/>
      </w:r>
      <w:r w:rsidR="00F44FC7">
        <w:rPr>
          <w:rFonts w:eastAsia="Times New Roman"/>
        </w:rPr>
        <w:instrText xml:space="preserve"> ADDIN EN.CITE &lt;EndNote&gt;&lt;Cite&gt;&lt;Author&gt;Hadfield&lt;/Author&gt;&lt;Year&gt;2010&lt;/Year&gt;&lt;RecNum&gt;81&lt;/RecNum&gt;&lt;DisplayText&gt;(54)&lt;/DisplayText&gt;&lt;record&gt;&lt;rec-number&gt;81&lt;/rec-number&gt;&lt;foreign-keys&gt;&lt;key app="EN" db-id="ax5t9ztwnxe5f8edetnp2tzne0aaff55ftr5" timestamp="1462987433"&gt;81&lt;/key&gt;&lt;/foreign-keys&gt;&lt;ref-type name="Journal Article"&gt;17&lt;/ref-type&gt;&lt;contributors&gt;&lt;authors&gt;&lt;author&gt;Hadfield, Jarrod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Software&lt;/full-title&gt;&lt;/periodical&gt;&lt;pages&gt;1-22&lt;/pages&gt;&lt;volume&gt;33&lt;/volume&gt;&lt;number&gt;2&lt;/number&gt;&lt;dates&gt;&lt;year&gt;2010&lt;/year&gt;&lt;/dates&gt;&lt;urls&gt;&lt;/urls&gt;&lt;/record&gt;&lt;/Cite&gt;&lt;/EndNote&gt;</w:instrText>
      </w:r>
      <w:r w:rsidRPr="00CD4BA6">
        <w:rPr>
          <w:rFonts w:eastAsia="Times New Roman"/>
        </w:rPr>
        <w:fldChar w:fldCharType="separate"/>
      </w:r>
      <w:r w:rsidR="00F44FC7">
        <w:rPr>
          <w:rFonts w:eastAsia="Times New Roman"/>
          <w:noProof/>
        </w:rPr>
        <w:t>(</w:t>
      </w:r>
      <w:hyperlink w:anchor="_ENREF_54" w:tooltip="Hadfield, 2010 #81" w:history="1">
        <w:r w:rsidR="00A6769B">
          <w:rPr>
            <w:rFonts w:eastAsia="Times New Roman"/>
            <w:noProof/>
          </w:rPr>
          <w:t>54</w:t>
        </w:r>
      </w:hyperlink>
      <w:r w:rsidR="00F44FC7">
        <w:rPr>
          <w:rFonts w:eastAsia="Times New Roman"/>
          <w:noProof/>
        </w:rPr>
        <w:t>)</w:t>
      </w:r>
      <w:r w:rsidRPr="00CD4BA6">
        <w:rPr>
          <w:rFonts w:eastAsia="Times New Roman"/>
        </w:rPr>
        <w:fldChar w:fldCharType="end"/>
      </w:r>
      <w:r w:rsidRPr="00CD4BA6">
        <w:rPr>
          <w:rFonts w:eastAsia="Times New Roman"/>
        </w:rPr>
        <w:t xml:space="preserve"> in R v 3.2.4 </w:t>
      </w:r>
      <w:r w:rsidRPr="00CD4BA6">
        <w:rPr>
          <w:rFonts w:eastAsia="Times New Roman"/>
        </w:rPr>
        <w:fldChar w:fldCharType="begin"/>
      </w:r>
      <w:r w:rsidR="00F44FC7">
        <w:rPr>
          <w:rFonts w:eastAsia="Times New Roman"/>
        </w:rPr>
        <w:instrText xml:space="preserve"> ADDIN EN.CITE &lt;EndNote&gt;&lt;Cite&gt;&lt;Author&gt;Team&lt;/Author&gt;&lt;Year&gt;2016&lt;/Year&gt;&lt;RecNum&gt;80&lt;/RecNum&gt;&lt;DisplayText&gt;(55)&lt;/DisplayText&gt;&lt;record&gt;&lt;rec-number&gt;80&lt;/rec-number&gt;&lt;foreign-keys&gt;&lt;key app="EN" db-id="ax5t9ztwnxe5f8edetnp2tzne0aaff55ftr5" timestamp="1462987352"&gt;80&lt;/key&gt;&lt;/foreign-keys&gt;&lt;ref-type name="Journal Article"&gt;17&lt;/ref-type&gt;&lt;contributors&gt;&lt;authors&gt;&lt;author&gt;R Core Team&lt;/author&gt;&lt;/authors&gt;&lt;/contributors&gt;&lt;auth-address&gt;Vienna, Austria&lt;/auth-address&gt;&lt;titles&gt;&lt;title&gt;R: A Language and Environment for Statistical Computing. R Foundation for Statistical Computing&lt;/title&gt;&lt;/titles&gt;&lt;dates&gt;&lt;year&gt;2016&lt;/year&gt;&lt;/dates&gt;&lt;urls&gt;&lt;related-urls&gt;&lt;url&gt;https://www.R-project.org/&lt;/url&gt;&lt;/related-urls&gt;&lt;/urls&gt;&lt;/record&gt;&lt;/Cite&gt;&lt;/EndNote&gt;</w:instrText>
      </w:r>
      <w:r w:rsidRPr="00CD4BA6">
        <w:rPr>
          <w:rFonts w:eastAsia="Times New Roman"/>
        </w:rPr>
        <w:fldChar w:fldCharType="separate"/>
      </w:r>
      <w:r w:rsidR="00F44FC7">
        <w:rPr>
          <w:rFonts w:eastAsia="Times New Roman"/>
          <w:noProof/>
        </w:rPr>
        <w:t>(</w:t>
      </w:r>
      <w:hyperlink w:anchor="_ENREF_55" w:tooltip="Team, 2016 #80" w:history="1">
        <w:r w:rsidR="00A6769B">
          <w:rPr>
            <w:rFonts w:eastAsia="Times New Roman"/>
            <w:noProof/>
          </w:rPr>
          <w:t>55</w:t>
        </w:r>
      </w:hyperlink>
      <w:r w:rsidR="00F44FC7">
        <w:rPr>
          <w:rFonts w:eastAsia="Times New Roman"/>
          <w:noProof/>
        </w:rPr>
        <w:t>)</w:t>
      </w:r>
      <w:r w:rsidRPr="00CD4BA6">
        <w:rPr>
          <w:rFonts w:eastAsia="Times New Roman"/>
        </w:rPr>
        <w:fldChar w:fldCharType="end"/>
      </w:r>
      <w:r w:rsidRPr="00CD4BA6">
        <w:rPr>
          <w:rFonts w:eastAsia="Times New Roman"/>
        </w:rPr>
        <w:t xml:space="preserve">. As venom </w:t>
      </w:r>
      <w:r w:rsidR="00DF1FE6" w:rsidRPr="00CD4BA6">
        <w:rPr>
          <w:rFonts w:eastAsia="Times New Roman"/>
        </w:rPr>
        <w:t>yield</w:t>
      </w:r>
      <w:r w:rsidRPr="00CD4BA6">
        <w:rPr>
          <w:rFonts w:eastAsia="Times New Roman"/>
        </w:rPr>
        <w:t xml:space="preserve"> and </w:t>
      </w:r>
      <w:r w:rsidRPr="00CD4BA6">
        <w:t>LD</w:t>
      </w:r>
      <w:r w:rsidRPr="00CD4BA6">
        <w:rPr>
          <w:vertAlign w:val="subscript"/>
        </w:rPr>
        <w:t>50</w:t>
      </w:r>
      <w:r w:rsidRPr="00CD4BA6">
        <w:t xml:space="preserve"> are likely to have co-evolved, both were included as response variables in a series of multivariate analysis. </w:t>
      </w:r>
      <w:r w:rsidRPr="00CD4BA6">
        <w:rPr>
          <w:rFonts w:eastAsia="Times New Roman"/>
        </w:rPr>
        <w:t xml:space="preserve">Phylogeny was controlled by including it using the animal term in the </w:t>
      </w:r>
      <w:proofErr w:type="spellStart"/>
      <w:r w:rsidRPr="00CD4BA6">
        <w:rPr>
          <w:rFonts w:eastAsia="Times New Roman"/>
        </w:rPr>
        <w:t>MCMCglmm</w:t>
      </w:r>
      <w:proofErr w:type="spellEnd"/>
      <w:r w:rsidRPr="00CD4BA6">
        <w:rPr>
          <w:rFonts w:eastAsia="Times New Roman"/>
        </w:rPr>
        <w:t xml:space="preserve"> model while variation due to multiple measures on individual species was included using a separate random term.</w:t>
      </w:r>
      <w:r w:rsidR="00B80F16" w:rsidRPr="00CD4BA6">
        <w:rPr>
          <w:rFonts w:eastAsia="Times New Roman"/>
        </w:rPr>
        <w:t xml:space="preserve"> </w:t>
      </w:r>
      <w:r w:rsidR="00CD4BA6" w:rsidRPr="00CD4BA6">
        <w:rPr>
          <w:rFonts w:eastAsia="Times New Roman" w:cs="Times New Roman"/>
        </w:rPr>
        <w:t>The relative variance attributable to the phylogenetic random effect component (</w:t>
      </w:r>
      <w:r w:rsidR="00CD4BA6" w:rsidRPr="00CD4BA6">
        <w:rPr>
          <w:rFonts w:eastAsia="Times New Roman" w:cs="Times New Roman"/>
          <w:i/>
          <w:iCs/>
        </w:rPr>
        <w:t>H</w:t>
      </w:r>
      <w:r w:rsidR="00CD4BA6" w:rsidRPr="00CD4BA6">
        <w:rPr>
          <w:rFonts w:eastAsia="Times New Roman" w:cs="Times New Roman"/>
        </w:rPr>
        <w:t xml:space="preserve"> </w:t>
      </w:r>
      <w:r w:rsidR="00CD4BA6" w:rsidRPr="00CD4BA6">
        <w:rPr>
          <w:rFonts w:eastAsia="Times New Roman" w:cs="Times New Roman"/>
          <w:vertAlign w:val="superscript"/>
        </w:rPr>
        <w:t>2</w:t>
      </w:r>
      <w:r w:rsidR="00CD4BA6" w:rsidRPr="00CD4BA6">
        <w:rPr>
          <w:rFonts w:eastAsia="Times New Roman" w:cs="Times New Roman"/>
        </w:rPr>
        <w:t>) was calculated as the ratio of variance explained by phylogeny to the sum of phylogenetic variance, species variance and residual variance.</w:t>
      </w:r>
      <w:r w:rsidRPr="00CD4BA6">
        <w:rPr>
          <w:rFonts w:eastAsia="Times New Roman"/>
        </w:rPr>
        <w:t xml:space="preserve"> </w:t>
      </w:r>
      <w:r w:rsidRPr="00CD4BA6">
        <w:t>For the main model</w:t>
      </w:r>
      <w:r w:rsidR="00A779F7" w:rsidRPr="00CD4BA6">
        <w:t>,</w:t>
      </w:r>
      <w:r w:rsidRPr="00CD4BA6">
        <w:t xml:space="preserve"> </w:t>
      </w:r>
      <w:r w:rsidRPr="00CD4BA6">
        <w:rPr>
          <w:rFonts w:eastAsia="Times New Roman"/>
        </w:rPr>
        <w:t>snake body mass; LD</w:t>
      </w:r>
      <w:r w:rsidRPr="00CD4BA6">
        <w:rPr>
          <w:rFonts w:eastAsia="Times New Roman"/>
          <w:vertAlign w:val="subscript"/>
        </w:rPr>
        <w:t>50</w:t>
      </w:r>
      <w:r w:rsidRPr="00CD4BA6">
        <w:rPr>
          <w:rFonts w:eastAsia="Times New Roman"/>
        </w:rPr>
        <w:t xml:space="preserve"> inoculation method (SC, IM, IV, IP); habitat dimensionality (2D, 3D); the presence of eggs in the diet (absent, present); and the phylogenetic distance of diet species to LD</w:t>
      </w:r>
      <w:r w:rsidRPr="00CD4BA6">
        <w:rPr>
          <w:rFonts w:eastAsia="Times New Roman"/>
          <w:vertAlign w:val="subscript"/>
        </w:rPr>
        <w:t>50</w:t>
      </w:r>
      <w:r w:rsidRPr="00CD4BA6">
        <w:rPr>
          <w:rFonts w:eastAsia="Times New Roman"/>
        </w:rPr>
        <w:t xml:space="preserve"> model were included as explanatory variables to give the analysis;</w:t>
      </w:r>
    </w:p>
    <w:p w14:paraId="1D4CE144" w14:textId="58588793" w:rsidR="00F115D8" w:rsidRDefault="00DF1FE6" w:rsidP="00F115D8">
      <w:pPr>
        <w:pStyle w:val="ListParagraph"/>
        <w:numPr>
          <w:ilvl w:val="0"/>
          <w:numId w:val="1"/>
        </w:numPr>
        <w:spacing w:line="360" w:lineRule="auto"/>
      </w:pPr>
      <w:r>
        <w:rPr>
          <w:rFonts w:eastAsia="Times New Roman" w:cs="Times New Roman"/>
          <w:lang w:val="en-US"/>
        </w:rPr>
        <w:t>Yield</w:t>
      </w:r>
      <w:r w:rsidR="00F115D8" w:rsidRPr="000B594C">
        <w:rPr>
          <w:rFonts w:eastAsia="Times New Roman" w:cs="Times New Roman"/>
          <w:lang w:val="en-US"/>
        </w:rPr>
        <w:t xml:space="preserve"> + </w:t>
      </w:r>
      <w:r w:rsidR="00F115D8" w:rsidRPr="000B594C">
        <w:t>LD</w:t>
      </w:r>
      <w:r w:rsidR="00F115D8" w:rsidRPr="000B594C">
        <w:rPr>
          <w:vertAlign w:val="subscript"/>
        </w:rPr>
        <w:t xml:space="preserve">50 </w:t>
      </w:r>
      <w:r w:rsidR="00F115D8" w:rsidRPr="000B594C">
        <w:t xml:space="preserve">= </w:t>
      </w:r>
      <w:proofErr w:type="gramStart"/>
      <w:r w:rsidR="00F115D8" w:rsidRPr="000B594C">
        <w:rPr>
          <w:i/>
        </w:rPr>
        <w:t>f</w:t>
      </w:r>
      <w:r w:rsidR="00F115D8">
        <w:t>(</w:t>
      </w:r>
      <w:proofErr w:type="gramEnd"/>
      <w:r w:rsidR="00F115D8">
        <w:t>S</w:t>
      </w:r>
      <w:r w:rsidR="00F115D8" w:rsidRPr="000B594C">
        <w:t>nake mass + LD</w:t>
      </w:r>
      <w:r w:rsidR="00F115D8" w:rsidRPr="000B594C">
        <w:rPr>
          <w:vertAlign w:val="subscript"/>
        </w:rPr>
        <w:t>50</w:t>
      </w:r>
      <w:r w:rsidR="00F115D8">
        <w:t xml:space="preserve"> method + Presence of eggs in diet +</w:t>
      </w:r>
      <w:r w:rsidR="00F115D8" w:rsidRPr="000B594C">
        <w:t xml:space="preserve"> </w:t>
      </w:r>
      <w:r w:rsidR="00F115D8">
        <w:t>P</w:t>
      </w:r>
      <w:r w:rsidR="00F115D8" w:rsidRPr="000B594C">
        <w:t>hylogenetic distance</w:t>
      </w:r>
      <w:r w:rsidR="00F115D8">
        <w:t xml:space="preserve"> between d</w:t>
      </w:r>
      <w:r w:rsidR="00F115D8" w:rsidRPr="000B594C">
        <w:t>iet and model</w:t>
      </w:r>
      <w:r w:rsidR="00F115D8">
        <w:t xml:space="preserve"> species + H</w:t>
      </w:r>
      <w:r w:rsidR="00F115D8" w:rsidRPr="000B594C">
        <w:t>abitat dimensionality)</w:t>
      </w:r>
      <w:r w:rsidR="00F115D8">
        <w:t xml:space="preserve"> </w:t>
      </w:r>
      <w:r w:rsidR="00F115D8" w:rsidRPr="0019724B">
        <w:rPr>
          <w:rFonts w:eastAsia="Times New Roman"/>
        </w:rPr>
        <w:t>(</w:t>
      </w:r>
      <w:r w:rsidR="00F115D8">
        <w:t xml:space="preserve">275 </w:t>
      </w:r>
      <w:r w:rsidR="00F115D8" w:rsidRPr="000B594C">
        <w:t>observations over 99 species</w:t>
      </w:r>
      <w:r w:rsidR="00F115D8" w:rsidRPr="0019724B">
        <w:rPr>
          <w:rFonts w:eastAsia="Times New Roman"/>
        </w:rPr>
        <w:t xml:space="preserve">). </w:t>
      </w:r>
    </w:p>
    <w:p w14:paraId="296AAD8B" w14:textId="71933477" w:rsidR="00F115D8" w:rsidRDefault="00F115D8" w:rsidP="00F115D8">
      <w:pPr>
        <w:spacing w:line="360" w:lineRule="auto"/>
        <w:rPr>
          <w:rFonts w:eastAsia="Times New Roman"/>
        </w:rPr>
      </w:pPr>
      <w:r w:rsidRPr="0019724B">
        <w:rPr>
          <w:rFonts w:eastAsia="Times New Roman"/>
        </w:rPr>
        <w:t xml:space="preserve">A </w:t>
      </w:r>
      <w:r>
        <w:rPr>
          <w:rFonts w:eastAsia="Times New Roman"/>
        </w:rPr>
        <w:t>similar</w:t>
      </w:r>
      <w:r w:rsidRPr="0019724B">
        <w:rPr>
          <w:rFonts w:eastAsia="Times New Roman"/>
        </w:rPr>
        <w:t xml:space="preserve"> model was also fit</w:t>
      </w:r>
      <w:r w:rsidR="00A779F7">
        <w:rPr>
          <w:rFonts w:eastAsia="Times New Roman"/>
        </w:rPr>
        <w:t>ted</w:t>
      </w:r>
      <w:r w:rsidRPr="0019724B">
        <w:rPr>
          <w:rFonts w:eastAsia="Times New Roman"/>
        </w:rPr>
        <w:t xml:space="preserve"> including prey size as an explanatory model</w:t>
      </w:r>
      <w:r w:rsidR="00A779F7">
        <w:rPr>
          <w:rFonts w:eastAsia="Times New Roman"/>
        </w:rPr>
        <w:t>,</w:t>
      </w:r>
      <w:r w:rsidRPr="0019724B">
        <w:rPr>
          <w:rFonts w:eastAsia="Times New Roman"/>
        </w:rPr>
        <w:t xml:space="preserve"> which resulted in a smaller dataset of </w:t>
      </w:r>
      <w:r w:rsidRPr="000B594C">
        <w:t xml:space="preserve">177 observations </w:t>
      </w:r>
      <w:r>
        <w:t>across</w:t>
      </w:r>
      <w:r w:rsidRPr="000B594C">
        <w:t xml:space="preserve"> 68 species</w:t>
      </w:r>
      <w:r w:rsidRPr="0019724B">
        <w:rPr>
          <w:rFonts w:eastAsia="Times New Roman"/>
        </w:rPr>
        <w:t>.</w:t>
      </w:r>
      <w:r>
        <w:rPr>
          <w:rFonts w:eastAsia="Times New Roman"/>
        </w:rPr>
        <w:t xml:space="preserve"> To estimate the direct scaling exponents relating to prey mass, venom </w:t>
      </w:r>
      <w:r w:rsidR="00DF1FE6">
        <w:rPr>
          <w:rFonts w:eastAsia="Times New Roman"/>
        </w:rPr>
        <w:t>yield</w:t>
      </w:r>
      <w:r>
        <w:rPr>
          <w:rFonts w:eastAsia="Times New Roman"/>
        </w:rPr>
        <w:t xml:space="preserve"> and predator mass as referred to in equations (1 and 3) we also ran the following model;</w:t>
      </w:r>
    </w:p>
    <w:p w14:paraId="7C907E0A" w14:textId="1820C382" w:rsidR="00F115D8" w:rsidRPr="008B331D" w:rsidRDefault="00DF1FE6" w:rsidP="00F115D8">
      <w:pPr>
        <w:pStyle w:val="ListParagraph"/>
        <w:numPr>
          <w:ilvl w:val="0"/>
          <w:numId w:val="1"/>
        </w:numPr>
        <w:spacing w:line="360" w:lineRule="auto"/>
      </w:pPr>
      <w:r>
        <w:rPr>
          <w:rFonts w:eastAsia="Times New Roman" w:cs="Times New Roman"/>
          <w:lang w:val="en-US"/>
        </w:rPr>
        <w:t>Yield</w:t>
      </w:r>
      <w:r w:rsidR="00F115D8">
        <w:rPr>
          <w:rFonts w:eastAsia="Times New Roman" w:cs="Times New Roman"/>
          <w:lang w:val="en-US"/>
        </w:rPr>
        <w:t xml:space="preserve"> </w:t>
      </w:r>
      <w:r w:rsidR="00F115D8" w:rsidRPr="000B594C">
        <w:t xml:space="preserve">= </w:t>
      </w:r>
      <w:proofErr w:type="gramStart"/>
      <w:r w:rsidR="00F115D8" w:rsidRPr="00962A65">
        <w:rPr>
          <w:i/>
        </w:rPr>
        <w:t>f</w:t>
      </w:r>
      <w:r w:rsidR="00F115D8">
        <w:t>(</w:t>
      </w:r>
      <w:proofErr w:type="gramEnd"/>
      <w:r w:rsidR="00F115D8">
        <w:t>Prey mass</w:t>
      </w:r>
      <w:r w:rsidR="00F115D8" w:rsidRPr="000B594C">
        <w:t>)</w:t>
      </w:r>
      <w:r w:rsidR="00F115D8" w:rsidRPr="00962A65">
        <w:rPr>
          <w:rFonts w:eastAsia="Times New Roman"/>
        </w:rPr>
        <w:t xml:space="preserve"> </w:t>
      </w:r>
    </w:p>
    <w:p w14:paraId="4E404FF3" w14:textId="77777777" w:rsidR="00F115D8" w:rsidRPr="00962A65" w:rsidRDefault="00F115D8" w:rsidP="00F115D8">
      <w:pPr>
        <w:pStyle w:val="ListParagraph"/>
        <w:numPr>
          <w:ilvl w:val="0"/>
          <w:numId w:val="1"/>
        </w:numPr>
        <w:spacing w:line="360" w:lineRule="auto"/>
      </w:pPr>
      <w:r>
        <w:rPr>
          <w:rFonts w:eastAsia="Times New Roman" w:cs="Times New Roman"/>
          <w:lang w:val="en-US"/>
        </w:rPr>
        <w:t xml:space="preserve">Prey mass </w:t>
      </w:r>
      <w:r w:rsidRPr="000B594C">
        <w:t xml:space="preserve">= </w:t>
      </w:r>
      <w:proofErr w:type="gramStart"/>
      <w:r w:rsidRPr="00962A65">
        <w:rPr>
          <w:i/>
        </w:rPr>
        <w:t>f</w:t>
      </w:r>
      <w:r>
        <w:t>(</w:t>
      </w:r>
      <w:proofErr w:type="gramEnd"/>
      <w:r>
        <w:t>Predator mass</w:t>
      </w:r>
      <w:r w:rsidRPr="000B594C">
        <w:t>)</w:t>
      </w:r>
      <w:r w:rsidRPr="00962A65">
        <w:rPr>
          <w:rFonts w:eastAsia="Times New Roman"/>
        </w:rPr>
        <w:t xml:space="preserve"> </w:t>
      </w:r>
    </w:p>
    <w:p w14:paraId="1448031C" w14:textId="77777777" w:rsidR="00F115D8" w:rsidRPr="00B85A8E" w:rsidRDefault="00F115D8" w:rsidP="00F115D8">
      <w:pPr>
        <w:spacing w:line="360" w:lineRule="auto"/>
      </w:pPr>
      <w:r w:rsidRPr="0019724B">
        <w:rPr>
          <w:rFonts w:eastAsia="Times New Roman"/>
        </w:rPr>
        <w:t>Finally, we also fit</w:t>
      </w:r>
      <w:r>
        <w:rPr>
          <w:rFonts w:eastAsia="Times New Roman"/>
        </w:rPr>
        <w:t>ted</w:t>
      </w:r>
      <w:r w:rsidRPr="0019724B">
        <w:rPr>
          <w:rFonts w:eastAsia="Times New Roman"/>
        </w:rPr>
        <w:t xml:space="preserve"> a final set of sensitivity analysis </w:t>
      </w:r>
      <w:r>
        <w:rPr>
          <w:rFonts w:eastAsia="Times New Roman"/>
        </w:rPr>
        <w:t>including the main model with</w:t>
      </w:r>
      <w:r w:rsidRPr="0019724B">
        <w:rPr>
          <w:rFonts w:eastAsia="Times New Roman"/>
        </w:rPr>
        <w:t xml:space="preserve"> constriction behavior included as a categorical factor </w:t>
      </w:r>
      <w:r>
        <w:rPr>
          <w:rFonts w:eastAsia="Times New Roman"/>
        </w:rPr>
        <w:t xml:space="preserve">(absent, present) </w:t>
      </w:r>
      <w:r w:rsidRPr="0019724B">
        <w:rPr>
          <w:rFonts w:eastAsia="Times New Roman"/>
        </w:rPr>
        <w:t xml:space="preserve">and a model with habitat type included instead of habitat dimension with the levels of terrestrial; aquatic and arboreal. </w:t>
      </w:r>
    </w:p>
    <w:p w14:paraId="29ABF6E1" w14:textId="3FBD9369" w:rsidR="00F115D8" w:rsidRDefault="00F115D8" w:rsidP="00F115D8">
      <w:pPr>
        <w:spacing w:line="360" w:lineRule="auto"/>
        <w:ind w:firstLine="720"/>
        <w:rPr>
          <w:rFonts w:eastAsia="Times New Roman"/>
        </w:rPr>
      </w:pPr>
      <w:r w:rsidRPr="000B594C">
        <w:rPr>
          <w:rFonts w:eastAsia="Times New Roman"/>
        </w:rPr>
        <w:t xml:space="preserve">All models were fitted with parameter </w:t>
      </w:r>
      <w:r>
        <w:rPr>
          <w:rFonts w:eastAsia="Times New Roman"/>
        </w:rPr>
        <w:t>expanded priors (</w:t>
      </w:r>
      <w:proofErr w:type="spellStart"/>
      <w:r>
        <w:rPr>
          <w:rFonts w:eastAsia="Times New Roman"/>
        </w:rPr>
        <w:t>Hedfield</w:t>
      </w:r>
      <w:proofErr w:type="spellEnd"/>
      <w:r>
        <w:rPr>
          <w:rFonts w:eastAsia="Times New Roman"/>
        </w:rPr>
        <w:t xml:space="preserve"> 2010) with s</w:t>
      </w:r>
      <w:r w:rsidRPr="000B594C">
        <w:rPr>
          <w:rFonts w:eastAsia="Times New Roman"/>
        </w:rPr>
        <w:t>tand</w:t>
      </w:r>
      <w:r>
        <w:rPr>
          <w:rFonts w:eastAsia="Times New Roman"/>
        </w:rPr>
        <w:t xml:space="preserve">ard non-informative priors </w:t>
      </w:r>
      <w:r w:rsidRPr="000B594C">
        <w:rPr>
          <w:rFonts w:eastAsia="Times New Roman"/>
        </w:rPr>
        <w:t xml:space="preserve">also tested separately </w:t>
      </w:r>
      <w:r>
        <w:rPr>
          <w:rFonts w:eastAsia="Times New Roman"/>
        </w:rPr>
        <w:t>to ensure</w:t>
      </w:r>
      <w:r w:rsidRPr="000B594C">
        <w:rPr>
          <w:rFonts w:eastAsia="Times New Roman"/>
        </w:rPr>
        <w:t xml:space="preserve"> that choice of prior had no </w:t>
      </w:r>
      <w:r w:rsidR="00B80F16" w:rsidRPr="000B594C">
        <w:rPr>
          <w:rFonts w:eastAsia="Times New Roman"/>
        </w:rPr>
        <w:t>effect</w:t>
      </w:r>
      <w:r w:rsidRPr="000B594C">
        <w:rPr>
          <w:rFonts w:eastAsia="Times New Roman"/>
        </w:rPr>
        <w:t xml:space="preserve"> on model results. A burn-in, thinning and number of iterations was determined for each mode</w:t>
      </w:r>
      <w:r>
        <w:rPr>
          <w:rFonts w:eastAsia="Times New Roman"/>
        </w:rPr>
        <w:t>l</w:t>
      </w:r>
      <w:r w:rsidRPr="000B594C">
        <w:rPr>
          <w:rFonts w:eastAsia="Times New Roman"/>
        </w:rPr>
        <w:t xml:space="preserve"> </w:t>
      </w:r>
      <w:r>
        <w:rPr>
          <w:rFonts w:eastAsia="Times New Roman"/>
        </w:rPr>
        <w:t xml:space="preserve">separately </w:t>
      </w:r>
      <w:r w:rsidRPr="000B594C">
        <w:rPr>
          <w:rFonts w:eastAsia="Times New Roman"/>
        </w:rPr>
        <w:t>to ensure effective sample sizes exceeded 1000 for all parameter estimates</w:t>
      </w:r>
      <w:r>
        <w:rPr>
          <w:rFonts w:eastAsia="Times New Roman"/>
        </w:rPr>
        <w:t>. We tested for</w:t>
      </w:r>
      <w:r w:rsidRPr="000B594C">
        <w:rPr>
          <w:rFonts w:eastAsia="Times New Roman"/>
        </w:rPr>
        <w:t xml:space="preserve"> convergence using the </w:t>
      </w:r>
      <w:proofErr w:type="spellStart"/>
      <w:r w:rsidRPr="000B594C">
        <w:rPr>
          <w:rFonts w:eastAsia="Times New Roman"/>
        </w:rPr>
        <w:t>Gelman</w:t>
      </w:r>
      <w:proofErr w:type="spellEnd"/>
      <w:r w:rsidRPr="000B594C">
        <w:rPr>
          <w:rFonts w:eastAsia="Times New Roman"/>
        </w:rPr>
        <w:t>-Rubin statistic</w:t>
      </w:r>
      <w:r>
        <w:rPr>
          <w:rFonts w:eastAsia="Times New Roman"/>
        </w:rPr>
        <w:t xml:space="preserve"> over three separate chains</w:t>
      </w:r>
      <w:r w:rsidRPr="000B594C">
        <w:rPr>
          <w:rFonts w:eastAsia="Times New Roman"/>
        </w:rPr>
        <w:t xml:space="preserve"> </w:t>
      </w:r>
      <w:r w:rsidRPr="000B594C">
        <w:rPr>
          <w:rFonts w:eastAsia="Times New Roman"/>
        </w:rPr>
        <w:fldChar w:fldCharType="begin"/>
      </w:r>
      <w:r w:rsidR="00F44FC7">
        <w:rPr>
          <w:rFonts w:eastAsia="Times New Roman"/>
        </w:rPr>
        <w:instrText xml:space="preserve"> ADDIN EN.CITE &lt;EndNote&gt;&lt;Cite&gt;&lt;Author&gt;Brooks&lt;/Author&gt;&lt;Year&gt;1998&lt;/Year&gt;&lt;RecNum&gt;82&lt;/RecNum&gt;&lt;DisplayText&gt;(56)&lt;/DisplayText&gt;&lt;record&gt;&lt;rec-number&gt;82&lt;/rec-number&gt;&lt;foreign-keys&gt;&lt;key app="EN" db-id="ax5t9ztwnxe5f8edetnp2tzne0aaff55ftr5" timestamp="1463051189"&gt;82&lt;/key&gt;&lt;/foreign-keys&gt;&lt;ref-type name="Journal Article"&gt;17&lt;/ref-type&gt;&lt;contributors&gt;&lt;authors&gt;&lt;author&gt;Brooks, Stephen P&lt;/author&gt;&lt;author&gt;Gelman, Andrew&lt;/author&gt;&lt;/authors&gt;&lt;/contributors&gt;&lt;titles&gt;&lt;title&gt;General methods for monitoring convergence of iterative simulations&lt;/title&gt;&lt;secondary-title&gt;Journal of computational and graphical statistics&lt;/secondary-title&gt;&lt;/titles&gt;&lt;periodical&gt;&lt;full-title&gt;Journal of computational and graphical statistics&lt;/full-title&gt;&lt;/periodical&gt;&lt;pages&gt;434-455&lt;/pages&gt;&lt;volume&gt;7&lt;/volume&gt;&lt;number&gt;4&lt;/number&gt;&lt;dates&gt;&lt;year&gt;1998&lt;/year&gt;&lt;/dates&gt;&lt;isbn&gt;1061-8600&lt;/isbn&gt;&lt;urls&gt;&lt;/urls&gt;&lt;/record&gt;&lt;/Cite&gt;&lt;/EndNote&gt;</w:instrText>
      </w:r>
      <w:r w:rsidRPr="000B594C">
        <w:rPr>
          <w:rFonts w:eastAsia="Times New Roman"/>
        </w:rPr>
        <w:fldChar w:fldCharType="separate"/>
      </w:r>
      <w:r w:rsidR="00F44FC7">
        <w:rPr>
          <w:rFonts w:eastAsia="Times New Roman"/>
          <w:noProof/>
        </w:rPr>
        <w:t>(</w:t>
      </w:r>
      <w:hyperlink w:anchor="_ENREF_56" w:tooltip="Brooks, 1998 #82" w:history="1">
        <w:r w:rsidR="00A6769B">
          <w:rPr>
            <w:rFonts w:eastAsia="Times New Roman"/>
            <w:noProof/>
          </w:rPr>
          <w:t>56</w:t>
        </w:r>
      </w:hyperlink>
      <w:r w:rsidR="00F44FC7">
        <w:rPr>
          <w:rFonts w:eastAsia="Times New Roman"/>
          <w:noProof/>
        </w:rPr>
        <w:t>)</w:t>
      </w:r>
      <w:r w:rsidRPr="000B594C">
        <w:rPr>
          <w:rFonts w:eastAsia="Times New Roman"/>
        </w:rPr>
        <w:fldChar w:fldCharType="end"/>
      </w:r>
      <w:r w:rsidRPr="000B594C">
        <w:rPr>
          <w:rFonts w:eastAsia="Times New Roman"/>
        </w:rPr>
        <w:t>.</w:t>
      </w:r>
    </w:p>
    <w:p w14:paraId="014A6FA5" w14:textId="77777777" w:rsidR="009F15AF" w:rsidRDefault="009F15AF" w:rsidP="00F115D8">
      <w:pPr>
        <w:spacing w:line="360" w:lineRule="auto"/>
        <w:ind w:firstLine="720"/>
        <w:rPr>
          <w:rFonts w:eastAsia="Times New Roman"/>
        </w:rPr>
      </w:pPr>
    </w:p>
    <w:p w14:paraId="1234F93C" w14:textId="77777777" w:rsidR="005640AD" w:rsidRDefault="005640AD" w:rsidP="005640AD">
      <w:pPr>
        <w:spacing w:line="360" w:lineRule="auto"/>
        <w:rPr>
          <w:rFonts w:eastAsia="Times New Roman"/>
          <w:b/>
        </w:rPr>
      </w:pPr>
    </w:p>
    <w:p w14:paraId="4AB678C3" w14:textId="77777777" w:rsidR="005640AD" w:rsidRDefault="009F15AF" w:rsidP="005640AD">
      <w:pPr>
        <w:spacing w:line="360" w:lineRule="auto"/>
        <w:rPr>
          <w:rFonts w:eastAsia="Times New Roman"/>
          <w:b/>
        </w:rPr>
      </w:pPr>
      <w:r w:rsidRPr="009F15AF">
        <w:rPr>
          <w:rFonts w:eastAsia="Times New Roman"/>
          <w:b/>
        </w:rPr>
        <w:lastRenderedPageBreak/>
        <w:t>Acknowledgments</w:t>
      </w:r>
    </w:p>
    <w:p w14:paraId="4D6A4480" w14:textId="26F3AE78" w:rsidR="009F15AF" w:rsidRPr="005640AD" w:rsidRDefault="009F15AF" w:rsidP="005640AD">
      <w:pPr>
        <w:spacing w:line="360" w:lineRule="auto"/>
        <w:rPr>
          <w:rFonts w:eastAsia="Times New Roman"/>
          <w:b/>
        </w:rPr>
      </w:pPr>
      <w:r w:rsidRPr="005640AD">
        <w:rPr>
          <w:rFonts w:eastAsia="Times New Roman"/>
        </w:rPr>
        <w:t xml:space="preserve">We would like to </w:t>
      </w:r>
      <w:r w:rsidR="005640AD">
        <w:rPr>
          <w:rFonts w:eastAsia="Times New Roman"/>
        </w:rPr>
        <w:t>thank several people for useful discussions that have helped develop this project including Natalie Cooper, Yvonne Buckl</w:t>
      </w:r>
      <w:r w:rsidR="00A779F7">
        <w:rPr>
          <w:rFonts w:eastAsia="Times New Roman"/>
        </w:rPr>
        <w:t>e</w:t>
      </w:r>
      <w:r w:rsidR="005640AD">
        <w:rPr>
          <w:rFonts w:eastAsia="Times New Roman"/>
        </w:rPr>
        <w:t>y and the members of NERD club.</w:t>
      </w:r>
      <w:r w:rsidRPr="005640AD">
        <w:rPr>
          <w:rFonts w:eastAsia="Times New Roman"/>
        </w:rPr>
        <w:t xml:space="preserve"> </w:t>
      </w:r>
      <w:r w:rsidR="005640AD" w:rsidRPr="005640AD">
        <w:rPr>
          <w:rFonts w:eastAsia="Times New Roman" w:cs="Times New Roman"/>
        </w:rPr>
        <w:t>This work was funded by Science Foundation Ireland</w:t>
      </w:r>
      <w:r w:rsidR="003269DD">
        <w:rPr>
          <w:rFonts w:eastAsia="Times New Roman" w:cs="Times New Roman"/>
        </w:rPr>
        <w:t xml:space="preserve"> (K.H)</w:t>
      </w:r>
      <w:r w:rsidR="005640AD" w:rsidRPr="005640AD">
        <w:rPr>
          <w:rFonts w:eastAsia="Times New Roman" w:cs="Times New Roman"/>
        </w:rPr>
        <w:t xml:space="preserve"> and the Earth and Natural Sciences Doctoral Studies </w:t>
      </w:r>
      <w:proofErr w:type="spellStart"/>
      <w:r w:rsidR="005640AD" w:rsidRPr="005640AD">
        <w:rPr>
          <w:rFonts w:eastAsia="Times New Roman" w:cs="Times New Roman"/>
        </w:rPr>
        <w:t>Programme</w:t>
      </w:r>
      <w:proofErr w:type="spellEnd"/>
      <w:r w:rsidR="005640AD" w:rsidRPr="005640AD">
        <w:rPr>
          <w:rFonts w:eastAsia="Times New Roman" w:cs="Times New Roman"/>
        </w:rPr>
        <w:t xml:space="preserve"> with the Higher Education Authority through the </w:t>
      </w:r>
      <w:proofErr w:type="spellStart"/>
      <w:r w:rsidR="005640AD" w:rsidRPr="005640AD">
        <w:rPr>
          <w:rFonts w:eastAsia="Times New Roman" w:cs="Times New Roman"/>
        </w:rPr>
        <w:t>Programme</w:t>
      </w:r>
      <w:proofErr w:type="spellEnd"/>
      <w:r w:rsidR="005640AD" w:rsidRPr="005640AD">
        <w:rPr>
          <w:rFonts w:eastAsia="Times New Roman" w:cs="Times New Roman"/>
        </w:rPr>
        <w:t xml:space="preserve"> for Research at Third Level Institutions, Cycle 5 (PRTLI‐5),</w:t>
      </w:r>
      <w:r w:rsidR="00B80F16">
        <w:rPr>
          <w:rFonts w:eastAsia="Times New Roman" w:cs="Times New Roman"/>
        </w:rPr>
        <w:t xml:space="preserve"> </w:t>
      </w:r>
      <w:r w:rsidR="005640AD" w:rsidRPr="005640AD">
        <w:rPr>
          <w:rFonts w:eastAsia="Times New Roman" w:cs="Times New Roman"/>
        </w:rPr>
        <w:t>and co</w:t>
      </w:r>
      <w:r w:rsidR="00B80F16">
        <w:rPr>
          <w:rFonts w:eastAsia="Times New Roman" w:cs="Times New Roman"/>
        </w:rPr>
        <w:t>-</w:t>
      </w:r>
      <w:r w:rsidR="005640AD" w:rsidRPr="005640AD">
        <w:rPr>
          <w:rFonts w:eastAsia="Times New Roman" w:cs="Times New Roman"/>
        </w:rPr>
        <w:t>funded by the European Regional Development Fund (K.H.)</w:t>
      </w:r>
    </w:p>
    <w:p w14:paraId="460A2AD5" w14:textId="77777777" w:rsidR="005266A2" w:rsidRDefault="005266A2">
      <w:pPr>
        <w:rPr>
          <w:lang w:val="en-IE"/>
        </w:rPr>
      </w:pPr>
    </w:p>
    <w:p w14:paraId="7CC38634" w14:textId="6ED4EA56" w:rsidR="000E7D67" w:rsidRPr="008B0CF1" w:rsidRDefault="00C96903" w:rsidP="003D13F7">
      <w:pPr>
        <w:spacing w:line="360" w:lineRule="auto"/>
        <w:outlineLvl w:val="0"/>
        <w:rPr>
          <w:b/>
          <w:lang w:val="en-IE"/>
        </w:rPr>
      </w:pPr>
      <w:r w:rsidRPr="008B0CF1">
        <w:rPr>
          <w:b/>
          <w:lang w:val="en-IE"/>
        </w:rPr>
        <w:t>References</w:t>
      </w:r>
    </w:p>
    <w:p w14:paraId="4F2CF6BE" w14:textId="77777777" w:rsidR="000E7D67" w:rsidRDefault="000E7D67" w:rsidP="00D804CC">
      <w:pPr>
        <w:spacing w:line="360" w:lineRule="auto"/>
        <w:rPr>
          <w:lang w:val="en-IE"/>
        </w:rPr>
      </w:pPr>
    </w:p>
    <w:p w14:paraId="16416E6A" w14:textId="77777777" w:rsidR="00A6769B" w:rsidRPr="00A6769B" w:rsidRDefault="000E7D67" w:rsidP="00A6769B">
      <w:pPr>
        <w:pStyle w:val="EndNoteCategoryHeading"/>
        <w:rPr>
          <w:noProof/>
        </w:rPr>
      </w:pPr>
      <w:r>
        <w:rPr>
          <w:lang w:val="en-IE"/>
        </w:rPr>
        <w:fldChar w:fldCharType="begin"/>
      </w:r>
      <w:r>
        <w:rPr>
          <w:lang w:val="en-IE"/>
        </w:rPr>
        <w:instrText xml:space="preserve"> ADDIN EN.REFLIST </w:instrText>
      </w:r>
      <w:r>
        <w:rPr>
          <w:lang w:val="en-IE"/>
        </w:rPr>
        <w:fldChar w:fldCharType="separate"/>
      </w:r>
      <w:r w:rsidR="00A6769B" w:rsidRPr="00A6769B">
        <w:rPr>
          <w:noProof/>
        </w:rPr>
        <w:t>Uncategorized References</w:t>
      </w:r>
    </w:p>
    <w:p w14:paraId="564D8FA8" w14:textId="77777777" w:rsidR="00A6769B" w:rsidRPr="00A6769B" w:rsidRDefault="00A6769B" w:rsidP="00A6769B">
      <w:pPr>
        <w:pStyle w:val="EndNoteBibliography"/>
        <w:ind w:left="720" w:hanging="720"/>
        <w:rPr>
          <w:noProof/>
        </w:rPr>
      </w:pPr>
      <w:bookmarkStart w:id="4" w:name="_ENREF_1"/>
      <w:r w:rsidRPr="00A6769B">
        <w:rPr>
          <w:noProof/>
        </w:rPr>
        <w:t>1.</w:t>
      </w:r>
      <w:r w:rsidRPr="00A6769B">
        <w:rPr>
          <w:noProof/>
        </w:rPr>
        <w:tab/>
        <w:t xml:space="preserve">Casewell NR, Wüster W, Vonk FJ, Harrison RA, &amp; Fry BG (2013) Complex cocktails: the evolutionary novelty of venoms. </w:t>
      </w:r>
      <w:r w:rsidRPr="00A6769B">
        <w:rPr>
          <w:i/>
          <w:noProof/>
        </w:rPr>
        <w:t>Trends in ecology &amp; evolution</w:t>
      </w:r>
      <w:r w:rsidRPr="00A6769B">
        <w:rPr>
          <w:noProof/>
        </w:rPr>
        <w:t xml:space="preserve"> 28(4):219-229.</w:t>
      </w:r>
      <w:bookmarkEnd w:id="4"/>
    </w:p>
    <w:p w14:paraId="31C1145F" w14:textId="77777777" w:rsidR="00A6769B" w:rsidRPr="00A6769B" w:rsidRDefault="00A6769B" w:rsidP="00A6769B">
      <w:pPr>
        <w:pStyle w:val="EndNoteBibliography"/>
        <w:ind w:left="720" w:hanging="720"/>
        <w:rPr>
          <w:noProof/>
        </w:rPr>
      </w:pPr>
      <w:bookmarkStart w:id="5" w:name="_ENREF_2"/>
      <w:r w:rsidRPr="00A6769B">
        <w:rPr>
          <w:noProof/>
        </w:rPr>
        <w:t>2.</w:t>
      </w:r>
      <w:r w:rsidRPr="00A6769B">
        <w:rPr>
          <w:noProof/>
        </w:rPr>
        <w:tab/>
        <w:t>Kasturiratne A</w:t>
      </w:r>
      <w:r w:rsidRPr="00A6769B">
        <w:rPr>
          <w:i/>
          <w:noProof/>
        </w:rPr>
        <w:t>, et al.</w:t>
      </w:r>
      <w:r w:rsidRPr="00A6769B">
        <w:rPr>
          <w:noProof/>
        </w:rPr>
        <w:t xml:space="preserve"> (2008) The global burden of snakebite: a literature analysis and modelling based on regional estimates of envenoming and deaths. </w:t>
      </w:r>
      <w:r w:rsidRPr="00A6769B">
        <w:rPr>
          <w:i/>
          <w:noProof/>
        </w:rPr>
        <w:t>PLoS Med</w:t>
      </w:r>
      <w:r w:rsidRPr="00A6769B">
        <w:rPr>
          <w:noProof/>
        </w:rPr>
        <w:t xml:space="preserve"> 5(11):e218.</w:t>
      </w:r>
      <w:bookmarkEnd w:id="5"/>
    </w:p>
    <w:p w14:paraId="512C07F6" w14:textId="77777777" w:rsidR="00A6769B" w:rsidRPr="00A6769B" w:rsidRDefault="00A6769B" w:rsidP="00A6769B">
      <w:pPr>
        <w:pStyle w:val="EndNoteBibliography"/>
        <w:ind w:left="720" w:hanging="720"/>
        <w:rPr>
          <w:noProof/>
        </w:rPr>
      </w:pPr>
      <w:bookmarkStart w:id="6" w:name="_ENREF_3"/>
      <w:r w:rsidRPr="00A6769B">
        <w:rPr>
          <w:noProof/>
        </w:rPr>
        <w:t>3.</w:t>
      </w:r>
      <w:r w:rsidRPr="00A6769B">
        <w:rPr>
          <w:noProof/>
        </w:rPr>
        <w:tab/>
        <w:t xml:space="preserve">Weinstein SA, Warrell DA, White J, &amp; Keyler D (2011) Venomous" bites from non-venomous snakes. </w:t>
      </w:r>
      <w:r w:rsidRPr="00A6769B">
        <w:rPr>
          <w:i/>
          <w:noProof/>
        </w:rPr>
        <w:t>A Critical Analysis of Risk and Management of “Colubrid” Snake Bites</w:t>
      </w:r>
      <w:r w:rsidRPr="00A6769B">
        <w:rPr>
          <w:noProof/>
        </w:rPr>
        <w:t>,  (Elsevier London).</w:t>
      </w:r>
      <w:bookmarkEnd w:id="6"/>
    </w:p>
    <w:p w14:paraId="542A46FF" w14:textId="77777777" w:rsidR="00A6769B" w:rsidRPr="00A6769B" w:rsidRDefault="00A6769B" w:rsidP="00A6769B">
      <w:pPr>
        <w:pStyle w:val="EndNoteBibliography"/>
        <w:ind w:left="720" w:hanging="720"/>
        <w:rPr>
          <w:noProof/>
        </w:rPr>
      </w:pPr>
      <w:bookmarkStart w:id="7" w:name="_ENREF_4"/>
      <w:r w:rsidRPr="00A6769B">
        <w:rPr>
          <w:noProof/>
        </w:rPr>
        <w:t>4.</w:t>
      </w:r>
      <w:r w:rsidRPr="00A6769B">
        <w:rPr>
          <w:noProof/>
        </w:rPr>
        <w:tab/>
        <w:t xml:space="preserve">Chippaux J-P, Williams V, &amp; White J (1991) Snake venom variability: methods of study, results and interpretation. </w:t>
      </w:r>
      <w:r w:rsidRPr="00A6769B">
        <w:rPr>
          <w:i/>
          <w:noProof/>
        </w:rPr>
        <w:t>Toxicon</w:t>
      </w:r>
      <w:r w:rsidRPr="00A6769B">
        <w:rPr>
          <w:noProof/>
        </w:rPr>
        <w:t xml:space="preserve"> 29(11):1279-1303.</w:t>
      </w:r>
      <w:bookmarkEnd w:id="7"/>
    </w:p>
    <w:p w14:paraId="15FFFE32" w14:textId="77777777" w:rsidR="00A6769B" w:rsidRPr="00A6769B" w:rsidRDefault="00A6769B" w:rsidP="00A6769B">
      <w:pPr>
        <w:pStyle w:val="EndNoteBibliography"/>
        <w:ind w:left="720" w:hanging="720"/>
        <w:rPr>
          <w:noProof/>
        </w:rPr>
      </w:pPr>
      <w:bookmarkStart w:id="8" w:name="_ENREF_5"/>
      <w:r w:rsidRPr="00A6769B">
        <w:rPr>
          <w:noProof/>
        </w:rPr>
        <w:t>5.</w:t>
      </w:r>
      <w:r w:rsidRPr="00A6769B">
        <w:rPr>
          <w:noProof/>
        </w:rPr>
        <w:tab/>
        <w:t xml:space="preserve">Barlow A, Pook CE, Harrison RA, &amp; Wüster W (2009) Coevolution of diet and prey-specific venom activity supports the role of selection in snake venom evolution. </w:t>
      </w:r>
      <w:r w:rsidRPr="00A6769B">
        <w:rPr>
          <w:i/>
          <w:noProof/>
        </w:rPr>
        <w:t>Proceedings of the Royal Society of London B: Biological Sciences</w:t>
      </w:r>
      <w:r w:rsidRPr="00A6769B">
        <w:rPr>
          <w:noProof/>
        </w:rPr>
        <w:t xml:space="preserve"> 276(1666):2443-2449.</w:t>
      </w:r>
      <w:bookmarkEnd w:id="8"/>
    </w:p>
    <w:p w14:paraId="14F442B0" w14:textId="77777777" w:rsidR="00A6769B" w:rsidRPr="00A6769B" w:rsidRDefault="00A6769B" w:rsidP="00A6769B">
      <w:pPr>
        <w:pStyle w:val="EndNoteBibliography"/>
        <w:ind w:left="720" w:hanging="720"/>
        <w:rPr>
          <w:noProof/>
        </w:rPr>
      </w:pPr>
      <w:bookmarkStart w:id="9" w:name="_ENREF_6"/>
      <w:r w:rsidRPr="00A6769B">
        <w:rPr>
          <w:noProof/>
        </w:rPr>
        <w:t>6.</w:t>
      </w:r>
      <w:r w:rsidRPr="00A6769B">
        <w:rPr>
          <w:noProof/>
        </w:rPr>
        <w:tab/>
        <w:t xml:space="preserve">da Silva NJ &amp; Aird SD (2001) Prey specificity, comparative lethality and compositional differences of coral snake venoms. </w:t>
      </w:r>
      <w:r w:rsidRPr="00A6769B">
        <w:rPr>
          <w:i/>
          <w:noProof/>
        </w:rPr>
        <w:t>Comparative Biochemistry and Physiology Part C: Toxicology &amp; Pharmacology</w:t>
      </w:r>
      <w:r w:rsidRPr="00A6769B">
        <w:rPr>
          <w:noProof/>
        </w:rPr>
        <w:t xml:space="preserve"> 128(3):425-456.</w:t>
      </w:r>
      <w:bookmarkEnd w:id="9"/>
    </w:p>
    <w:p w14:paraId="4D90D6EF" w14:textId="77777777" w:rsidR="00A6769B" w:rsidRPr="00A6769B" w:rsidRDefault="00A6769B" w:rsidP="00A6769B">
      <w:pPr>
        <w:pStyle w:val="EndNoteBibliography"/>
        <w:ind w:left="720" w:hanging="720"/>
        <w:rPr>
          <w:noProof/>
        </w:rPr>
      </w:pPr>
      <w:bookmarkStart w:id="10" w:name="_ENREF_7"/>
      <w:r w:rsidRPr="00A6769B">
        <w:rPr>
          <w:noProof/>
        </w:rPr>
        <w:t>7.</w:t>
      </w:r>
      <w:r w:rsidRPr="00A6769B">
        <w:rPr>
          <w:noProof/>
        </w:rPr>
        <w:tab/>
        <w:t xml:space="preserve">Daltry JC, Wuester W, &amp; Thorpe RS (1996) Diet and snake venom evolution. </w:t>
      </w:r>
      <w:r w:rsidRPr="00A6769B">
        <w:rPr>
          <w:i/>
          <w:noProof/>
        </w:rPr>
        <w:t>Nature</w:t>
      </w:r>
      <w:r w:rsidRPr="00A6769B">
        <w:rPr>
          <w:noProof/>
        </w:rPr>
        <w:t xml:space="preserve"> 379(6565):537-540.</w:t>
      </w:r>
      <w:bookmarkEnd w:id="10"/>
    </w:p>
    <w:p w14:paraId="09816F7D" w14:textId="77777777" w:rsidR="00A6769B" w:rsidRPr="00A6769B" w:rsidRDefault="00A6769B" w:rsidP="00A6769B">
      <w:pPr>
        <w:pStyle w:val="EndNoteBibliography"/>
        <w:ind w:left="720" w:hanging="720"/>
        <w:rPr>
          <w:noProof/>
        </w:rPr>
      </w:pPr>
      <w:bookmarkStart w:id="11" w:name="_ENREF_8"/>
      <w:r w:rsidRPr="00A6769B">
        <w:rPr>
          <w:noProof/>
        </w:rPr>
        <w:t>8.</w:t>
      </w:r>
      <w:r w:rsidRPr="00A6769B">
        <w:rPr>
          <w:noProof/>
        </w:rPr>
        <w:tab/>
        <w:t xml:space="preserve">Starkov VG, Osipov AV, &amp; Utkin YN (2007) Toxicity of venoms from vipers of Pelias group to crickets Gryllus assimilis and its relation to snake entomophagy. </w:t>
      </w:r>
      <w:r w:rsidRPr="00A6769B">
        <w:rPr>
          <w:i/>
          <w:noProof/>
        </w:rPr>
        <w:t>Toxicon</w:t>
      </w:r>
      <w:r w:rsidRPr="00A6769B">
        <w:rPr>
          <w:noProof/>
        </w:rPr>
        <w:t xml:space="preserve"> 49(7):995-1001.</w:t>
      </w:r>
      <w:bookmarkEnd w:id="11"/>
    </w:p>
    <w:p w14:paraId="08C4B1B1" w14:textId="77777777" w:rsidR="00A6769B" w:rsidRPr="00A6769B" w:rsidRDefault="00A6769B" w:rsidP="00A6769B">
      <w:pPr>
        <w:pStyle w:val="EndNoteBibliography"/>
        <w:ind w:left="720" w:hanging="720"/>
        <w:rPr>
          <w:noProof/>
        </w:rPr>
      </w:pPr>
      <w:bookmarkStart w:id="12" w:name="_ENREF_9"/>
      <w:r w:rsidRPr="00A6769B">
        <w:rPr>
          <w:noProof/>
        </w:rPr>
        <w:t>9.</w:t>
      </w:r>
      <w:r w:rsidRPr="00A6769B">
        <w:rPr>
          <w:noProof/>
        </w:rPr>
        <w:tab/>
        <w:t xml:space="preserve">Sasa M (1999) Diet and snake venom evolution: can local selection alone explain intraspecific venom variation? </w:t>
      </w:r>
      <w:r w:rsidRPr="00A6769B">
        <w:rPr>
          <w:i/>
          <w:noProof/>
        </w:rPr>
        <w:t>TOXICON-OXFORD-</w:t>
      </w:r>
      <w:r w:rsidRPr="00A6769B">
        <w:rPr>
          <w:noProof/>
        </w:rPr>
        <w:t xml:space="preserve"> 37:249-252.</w:t>
      </w:r>
      <w:bookmarkEnd w:id="12"/>
    </w:p>
    <w:p w14:paraId="736F4CCA" w14:textId="77777777" w:rsidR="00A6769B" w:rsidRPr="00A6769B" w:rsidRDefault="00A6769B" w:rsidP="00A6769B">
      <w:pPr>
        <w:pStyle w:val="EndNoteBibliography"/>
        <w:ind w:left="720" w:hanging="720"/>
        <w:rPr>
          <w:noProof/>
        </w:rPr>
      </w:pPr>
      <w:bookmarkStart w:id="13" w:name="_ENREF_10"/>
      <w:r w:rsidRPr="00A6769B">
        <w:rPr>
          <w:noProof/>
        </w:rPr>
        <w:t>10.</w:t>
      </w:r>
      <w:r w:rsidRPr="00A6769B">
        <w:rPr>
          <w:noProof/>
        </w:rPr>
        <w:tab/>
        <w:t xml:space="preserve">Mebs D (2001) Toxicity in animals. Trends in evolution? </w:t>
      </w:r>
      <w:r w:rsidRPr="00A6769B">
        <w:rPr>
          <w:i/>
          <w:noProof/>
        </w:rPr>
        <w:t>Toxicon</w:t>
      </w:r>
      <w:r w:rsidRPr="00A6769B">
        <w:rPr>
          <w:noProof/>
        </w:rPr>
        <w:t xml:space="preserve"> 39(1):87-96.</w:t>
      </w:r>
      <w:bookmarkEnd w:id="13"/>
    </w:p>
    <w:p w14:paraId="65D79D69" w14:textId="77777777" w:rsidR="00A6769B" w:rsidRPr="00A6769B" w:rsidRDefault="00A6769B" w:rsidP="00A6769B">
      <w:pPr>
        <w:pStyle w:val="EndNoteBibliography"/>
        <w:ind w:left="720" w:hanging="720"/>
        <w:rPr>
          <w:noProof/>
        </w:rPr>
      </w:pPr>
      <w:bookmarkStart w:id="14" w:name="_ENREF_11"/>
      <w:r w:rsidRPr="00A6769B">
        <w:rPr>
          <w:noProof/>
        </w:rPr>
        <w:t>11.</w:t>
      </w:r>
      <w:r w:rsidRPr="00A6769B">
        <w:rPr>
          <w:noProof/>
        </w:rPr>
        <w:tab/>
        <w:t xml:space="preserve">WuÈster W, Daltry JC, &amp; Thorpe RS (1999) Can diet explain intraspecific venom variation? Reply to Sasa. </w:t>
      </w:r>
      <w:r w:rsidRPr="00A6769B">
        <w:rPr>
          <w:i/>
          <w:noProof/>
        </w:rPr>
        <w:t>TOXICON-OXFORD-</w:t>
      </w:r>
      <w:r w:rsidRPr="00A6769B">
        <w:rPr>
          <w:noProof/>
        </w:rPr>
        <w:t xml:space="preserve"> 37:253-258.</w:t>
      </w:r>
      <w:bookmarkEnd w:id="14"/>
    </w:p>
    <w:p w14:paraId="0089E6CD" w14:textId="77777777" w:rsidR="00A6769B" w:rsidRPr="00A6769B" w:rsidRDefault="00A6769B" w:rsidP="00A6769B">
      <w:pPr>
        <w:pStyle w:val="EndNoteBibliography"/>
        <w:ind w:left="720" w:hanging="720"/>
        <w:rPr>
          <w:noProof/>
        </w:rPr>
      </w:pPr>
      <w:bookmarkStart w:id="15" w:name="_ENREF_12"/>
      <w:r w:rsidRPr="00A6769B">
        <w:rPr>
          <w:noProof/>
        </w:rPr>
        <w:t>12.</w:t>
      </w:r>
      <w:r w:rsidRPr="00A6769B">
        <w:rPr>
          <w:noProof/>
        </w:rPr>
        <w:tab/>
        <w:t xml:space="preserve">Albertson RC, Markert J, Danley P, &amp; Kocher T (1999) Phylogeny of a rapidly evolving clade: the cichlid fishes of Lake Malawi, East Africa. </w:t>
      </w:r>
      <w:r w:rsidRPr="00A6769B">
        <w:rPr>
          <w:i/>
          <w:noProof/>
        </w:rPr>
        <w:t>Proceedings of the National Academy of Sciences</w:t>
      </w:r>
      <w:r w:rsidRPr="00A6769B">
        <w:rPr>
          <w:noProof/>
        </w:rPr>
        <w:t xml:space="preserve"> 96(9):5107-5110.</w:t>
      </w:r>
      <w:bookmarkEnd w:id="15"/>
    </w:p>
    <w:p w14:paraId="6CC3C18D" w14:textId="77777777" w:rsidR="00A6769B" w:rsidRPr="00A6769B" w:rsidRDefault="00A6769B" w:rsidP="00A6769B">
      <w:pPr>
        <w:pStyle w:val="EndNoteBibliography"/>
        <w:ind w:left="720" w:hanging="720"/>
        <w:rPr>
          <w:noProof/>
        </w:rPr>
      </w:pPr>
      <w:bookmarkStart w:id="16" w:name="_ENREF_13"/>
      <w:r w:rsidRPr="00A6769B">
        <w:rPr>
          <w:noProof/>
        </w:rPr>
        <w:lastRenderedPageBreak/>
        <w:t>13.</w:t>
      </w:r>
      <w:r w:rsidRPr="00A6769B">
        <w:rPr>
          <w:noProof/>
        </w:rPr>
        <w:tab/>
        <w:t>Cooney CR</w:t>
      </w:r>
      <w:r w:rsidRPr="00A6769B">
        <w:rPr>
          <w:i/>
          <w:noProof/>
        </w:rPr>
        <w:t>, et al.</w:t>
      </w:r>
      <w:r w:rsidRPr="00A6769B">
        <w:rPr>
          <w:noProof/>
        </w:rPr>
        <w:t xml:space="preserve"> (2017) Mega-evolutionary dynamics of the adaptive radiation of birds. </w:t>
      </w:r>
      <w:r w:rsidRPr="00A6769B">
        <w:rPr>
          <w:i/>
          <w:noProof/>
        </w:rPr>
        <w:t>Nature</w:t>
      </w:r>
      <w:r w:rsidRPr="00A6769B">
        <w:rPr>
          <w:noProof/>
        </w:rPr>
        <w:t>.</w:t>
      </w:r>
      <w:bookmarkEnd w:id="16"/>
    </w:p>
    <w:p w14:paraId="6E7C7374" w14:textId="77777777" w:rsidR="00A6769B" w:rsidRPr="00A6769B" w:rsidRDefault="00A6769B" w:rsidP="00A6769B">
      <w:pPr>
        <w:pStyle w:val="EndNoteBibliography"/>
        <w:ind w:left="720" w:hanging="720"/>
        <w:rPr>
          <w:noProof/>
        </w:rPr>
      </w:pPr>
      <w:bookmarkStart w:id="17" w:name="_ENREF_14"/>
      <w:r w:rsidRPr="00A6769B">
        <w:rPr>
          <w:noProof/>
        </w:rPr>
        <w:t>14.</w:t>
      </w:r>
      <w:r w:rsidRPr="00A6769B">
        <w:rPr>
          <w:noProof/>
        </w:rPr>
        <w:tab/>
        <w:t xml:space="preserve">Domenici P (2001) The scaling of locomotor performance in predator–prey encounters: from fish to killer whales. </w:t>
      </w:r>
      <w:r w:rsidRPr="00A6769B">
        <w:rPr>
          <w:i/>
          <w:noProof/>
        </w:rPr>
        <w:t>Comparative Biochemistry and Physiology Part A: Molecular &amp; Integrative Physiology</w:t>
      </w:r>
      <w:r w:rsidRPr="00A6769B">
        <w:rPr>
          <w:noProof/>
        </w:rPr>
        <w:t xml:space="preserve"> 131(1):169-182.</w:t>
      </w:r>
      <w:bookmarkEnd w:id="17"/>
    </w:p>
    <w:p w14:paraId="61EE8D83" w14:textId="77777777" w:rsidR="00A6769B" w:rsidRPr="00A6769B" w:rsidRDefault="00A6769B" w:rsidP="00A6769B">
      <w:pPr>
        <w:pStyle w:val="EndNoteBibliography"/>
        <w:ind w:left="720" w:hanging="720"/>
        <w:rPr>
          <w:noProof/>
        </w:rPr>
      </w:pPr>
      <w:bookmarkStart w:id="18" w:name="_ENREF_15"/>
      <w:r w:rsidRPr="00A6769B">
        <w:rPr>
          <w:noProof/>
        </w:rPr>
        <w:t>15.</w:t>
      </w:r>
      <w:r w:rsidRPr="00A6769B">
        <w:rPr>
          <w:noProof/>
        </w:rPr>
        <w:tab/>
        <w:t xml:space="preserve">Pawar S, Dell AI, &amp; Savage VM (2012) Dimensionality of consumer search space drives trophic interaction strengths. </w:t>
      </w:r>
      <w:r w:rsidRPr="00A6769B">
        <w:rPr>
          <w:i/>
          <w:noProof/>
        </w:rPr>
        <w:t>Nature</w:t>
      </w:r>
      <w:r w:rsidRPr="00A6769B">
        <w:rPr>
          <w:noProof/>
        </w:rPr>
        <w:t xml:space="preserve"> 486(7404):485-489.</w:t>
      </w:r>
      <w:bookmarkEnd w:id="18"/>
    </w:p>
    <w:p w14:paraId="4B2E650C" w14:textId="77777777" w:rsidR="00A6769B" w:rsidRPr="00A6769B" w:rsidRDefault="00A6769B" w:rsidP="00A6769B">
      <w:pPr>
        <w:pStyle w:val="EndNoteBibliography"/>
        <w:ind w:left="720" w:hanging="720"/>
        <w:rPr>
          <w:noProof/>
        </w:rPr>
      </w:pPr>
      <w:bookmarkStart w:id="19" w:name="_ENREF_16"/>
      <w:r w:rsidRPr="00A6769B">
        <w:rPr>
          <w:noProof/>
        </w:rPr>
        <w:t>16.</w:t>
      </w:r>
      <w:r w:rsidRPr="00A6769B">
        <w:rPr>
          <w:noProof/>
        </w:rPr>
        <w:tab/>
        <w:t>Kane A</w:t>
      </w:r>
      <w:r w:rsidRPr="00A6769B">
        <w:rPr>
          <w:i/>
          <w:noProof/>
        </w:rPr>
        <w:t>, et al.</w:t>
      </w:r>
      <w:r w:rsidRPr="00A6769B">
        <w:rPr>
          <w:noProof/>
        </w:rPr>
        <w:t xml:space="preserve"> (2016) Body Size as a Driver of Scavenging in Theropod Dinosaurs. </w:t>
      </w:r>
      <w:r w:rsidRPr="00A6769B">
        <w:rPr>
          <w:i/>
          <w:noProof/>
        </w:rPr>
        <w:t>The American Naturalist</w:t>
      </w:r>
      <w:r w:rsidRPr="00A6769B">
        <w:rPr>
          <w:noProof/>
        </w:rPr>
        <w:t xml:space="preserve"> 187(6):706-716.</w:t>
      </w:r>
      <w:bookmarkEnd w:id="19"/>
    </w:p>
    <w:p w14:paraId="3D31A669" w14:textId="77777777" w:rsidR="00A6769B" w:rsidRPr="00A6769B" w:rsidRDefault="00A6769B" w:rsidP="00A6769B">
      <w:pPr>
        <w:pStyle w:val="EndNoteBibliography"/>
        <w:ind w:left="720" w:hanging="720"/>
        <w:rPr>
          <w:noProof/>
        </w:rPr>
      </w:pPr>
      <w:bookmarkStart w:id="20" w:name="_ENREF_17"/>
      <w:r w:rsidRPr="00A6769B">
        <w:rPr>
          <w:noProof/>
        </w:rPr>
        <w:t>17.</w:t>
      </w:r>
      <w:r w:rsidRPr="00A6769B">
        <w:rPr>
          <w:noProof/>
        </w:rPr>
        <w:tab/>
        <w:t xml:space="preserve">Healy K, McNally L, Ruxton GD, Cooper N, &amp; Jackson AL (2013) Metabolic rate and body size are linked with perception of temporal information. </w:t>
      </w:r>
      <w:r w:rsidRPr="00A6769B">
        <w:rPr>
          <w:i/>
          <w:noProof/>
        </w:rPr>
        <w:t>Animal behaviour</w:t>
      </w:r>
      <w:r w:rsidRPr="00A6769B">
        <w:rPr>
          <w:noProof/>
        </w:rPr>
        <w:t xml:space="preserve"> 86(4):685-696.</w:t>
      </w:r>
      <w:bookmarkEnd w:id="20"/>
    </w:p>
    <w:p w14:paraId="571E0BD1" w14:textId="77777777" w:rsidR="00A6769B" w:rsidRPr="00A6769B" w:rsidRDefault="00A6769B" w:rsidP="00A6769B">
      <w:pPr>
        <w:pStyle w:val="EndNoteBibliography"/>
        <w:ind w:left="720" w:hanging="720"/>
        <w:rPr>
          <w:noProof/>
        </w:rPr>
      </w:pPr>
      <w:bookmarkStart w:id="21" w:name="_ENREF_18"/>
      <w:r w:rsidRPr="00A6769B">
        <w:rPr>
          <w:noProof/>
        </w:rPr>
        <w:t>18.</w:t>
      </w:r>
      <w:r w:rsidRPr="00A6769B">
        <w:rPr>
          <w:noProof/>
        </w:rPr>
        <w:tab/>
        <w:t xml:space="preserve">Kiltie R (2000) Scaling of visual acuity with body size in mammals and birds. </w:t>
      </w:r>
      <w:r w:rsidRPr="00A6769B">
        <w:rPr>
          <w:i/>
          <w:noProof/>
        </w:rPr>
        <w:t>Functional Ecology</w:t>
      </w:r>
      <w:r w:rsidRPr="00A6769B">
        <w:rPr>
          <w:noProof/>
        </w:rPr>
        <w:t xml:space="preserve"> 14(2):226-234.</w:t>
      </w:r>
      <w:bookmarkEnd w:id="21"/>
    </w:p>
    <w:p w14:paraId="50484A33" w14:textId="77777777" w:rsidR="00A6769B" w:rsidRPr="00A6769B" w:rsidRDefault="00A6769B" w:rsidP="00A6769B">
      <w:pPr>
        <w:pStyle w:val="EndNoteBibliography"/>
        <w:ind w:left="720" w:hanging="720"/>
        <w:rPr>
          <w:noProof/>
        </w:rPr>
      </w:pPr>
      <w:bookmarkStart w:id="22" w:name="_ENREF_19"/>
      <w:r w:rsidRPr="00A6769B">
        <w:rPr>
          <w:noProof/>
        </w:rPr>
        <w:t>19.</w:t>
      </w:r>
      <w:r w:rsidRPr="00A6769B">
        <w:rPr>
          <w:noProof/>
        </w:rPr>
        <w:tab/>
        <w:t xml:space="preserve">Carbone C, Codron D, Scofield C, Clauss M, &amp; Bielby J (2014) Geometric factors influencing the diet of vertebrate predators in marine and terrestrial environments. </w:t>
      </w:r>
      <w:r w:rsidRPr="00A6769B">
        <w:rPr>
          <w:i/>
          <w:noProof/>
        </w:rPr>
        <w:t>Ecology letters</w:t>
      </w:r>
      <w:r w:rsidRPr="00A6769B">
        <w:rPr>
          <w:noProof/>
        </w:rPr>
        <w:t xml:space="preserve"> 17(12):1553-1559.</w:t>
      </w:r>
      <w:bookmarkEnd w:id="22"/>
    </w:p>
    <w:p w14:paraId="1B7C329D" w14:textId="77777777" w:rsidR="00A6769B" w:rsidRPr="00A6769B" w:rsidRDefault="00A6769B" w:rsidP="00A6769B">
      <w:pPr>
        <w:pStyle w:val="EndNoteBibliography"/>
        <w:ind w:left="720" w:hanging="720"/>
        <w:rPr>
          <w:noProof/>
        </w:rPr>
      </w:pPr>
      <w:bookmarkStart w:id="23" w:name="_ENREF_20"/>
      <w:r w:rsidRPr="00A6769B">
        <w:rPr>
          <w:noProof/>
        </w:rPr>
        <w:t>20.</w:t>
      </w:r>
      <w:r w:rsidRPr="00A6769B">
        <w:rPr>
          <w:noProof/>
        </w:rPr>
        <w:tab/>
        <w:t xml:space="preserve">Richards D, Barlow A, &amp; Wüster W (2012) Venom lethality and diet: differential responses of natural prey and model organisms to the venom of the saw-scaled vipers (Echis). </w:t>
      </w:r>
      <w:r w:rsidRPr="00A6769B">
        <w:rPr>
          <w:i/>
          <w:noProof/>
        </w:rPr>
        <w:t>Toxicon</w:t>
      </w:r>
      <w:r w:rsidRPr="00A6769B">
        <w:rPr>
          <w:noProof/>
        </w:rPr>
        <w:t xml:space="preserve"> 59(1):110-116.</w:t>
      </w:r>
      <w:bookmarkEnd w:id="23"/>
    </w:p>
    <w:p w14:paraId="3C1DAD20" w14:textId="77777777" w:rsidR="00A6769B" w:rsidRPr="00A6769B" w:rsidRDefault="00A6769B" w:rsidP="00A6769B">
      <w:pPr>
        <w:pStyle w:val="EndNoteBibliography"/>
        <w:ind w:left="720" w:hanging="720"/>
        <w:rPr>
          <w:noProof/>
        </w:rPr>
      </w:pPr>
      <w:bookmarkStart w:id="24" w:name="_ENREF_21"/>
      <w:r w:rsidRPr="00A6769B">
        <w:rPr>
          <w:noProof/>
        </w:rPr>
        <w:t>21.</w:t>
      </w:r>
      <w:r w:rsidRPr="00A6769B">
        <w:rPr>
          <w:noProof/>
        </w:rPr>
        <w:tab/>
        <w:t xml:space="preserve">Williams V, White J, Schwaner T, &amp; Sparrow A (1988) Variation in venom proteins from isolated populations of tiger snakes (Notechis ater niger, N. scutatus) in South Australia. </w:t>
      </w:r>
      <w:r w:rsidRPr="00A6769B">
        <w:rPr>
          <w:i/>
          <w:noProof/>
        </w:rPr>
        <w:t>Toxicon</w:t>
      </w:r>
      <w:r w:rsidRPr="00A6769B">
        <w:rPr>
          <w:noProof/>
        </w:rPr>
        <w:t xml:space="preserve"> 26(11):1067-1075.</w:t>
      </w:r>
      <w:bookmarkEnd w:id="24"/>
    </w:p>
    <w:p w14:paraId="5576CF3E" w14:textId="77777777" w:rsidR="00A6769B" w:rsidRPr="00A6769B" w:rsidRDefault="00A6769B" w:rsidP="00A6769B">
      <w:pPr>
        <w:pStyle w:val="EndNoteBibliography"/>
        <w:ind w:left="720" w:hanging="720"/>
        <w:rPr>
          <w:noProof/>
        </w:rPr>
      </w:pPr>
      <w:bookmarkStart w:id="25" w:name="_ENREF_22"/>
      <w:r w:rsidRPr="00A6769B">
        <w:rPr>
          <w:noProof/>
        </w:rPr>
        <w:t>22.</w:t>
      </w:r>
      <w:r w:rsidRPr="00A6769B">
        <w:rPr>
          <w:noProof/>
        </w:rPr>
        <w:tab/>
        <w:t xml:space="preserve">Heatwole H &amp; Poran NS (1995) Resistances of sympatric and allopatric eels to sea snake venoms. </w:t>
      </w:r>
      <w:r w:rsidRPr="00A6769B">
        <w:rPr>
          <w:i/>
          <w:noProof/>
        </w:rPr>
        <w:t>Copeia</w:t>
      </w:r>
      <w:r w:rsidRPr="00A6769B">
        <w:rPr>
          <w:noProof/>
        </w:rPr>
        <w:t>:136-147.</w:t>
      </w:r>
      <w:bookmarkEnd w:id="25"/>
    </w:p>
    <w:p w14:paraId="7F962590" w14:textId="77777777" w:rsidR="00A6769B" w:rsidRPr="00A6769B" w:rsidRDefault="00A6769B" w:rsidP="00A6769B">
      <w:pPr>
        <w:pStyle w:val="EndNoteBibliography"/>
        <w:ind w:left="720" w:hanging="720"/>
        <w:rPr>
          <w:noProof/>
        </w:rPr>
      </w:pPr>
      <w:bookmarkStart w:id="26" w:name="_ENREF_23"/>
      <w:r w:rsidRPr="00A6769B">
        <w:rPr>
          <w:noProof/>
        </w:rPr>
        <w:t>23.</w:t>
      </w:r>
      <w:r w:rsidRPr="00A6769B">
        <w:rPr>
          <w:noProof/>
        </w:rPr>
        <w:tab/>
        <w:t xml:space="preserve">Voss RS (2013) Opossums (Mammalia: Didelphidae) in the diets of Neotropical pitvipers (Serpentes: Crotalinae): Evidence for alternative coevolutionary outcomes? </w:t>
      </w:r>
      <w:r w:rsidRPr="00A6769B">
        <w:rPr>
          <w:i/>
          <w:noProof/>
        </w:rPr>
        <w:t>Toxicon</w:t>
      </w:r>
      <w:r w:rsidRPr="00A6769B">
        <w:rPr>
          <w:noProof/>
        </w:rPr>
        <w:t xml:space="preserve"> 66:1-6.</w:t>
      </w:r>
      <w:bookmarkEnd w:id="26"/>
    </w:p>
    <w:p w14:paraId="3E65B4AD" w14:textId="77777777" w:rsidR="00A6769B" w:rsidRPr="00A6769B" w:rsidRDefault="00A6769B" w:rsidP="00A6769B">
      <w:pPr>
        <w:pStyle w:val="EndNoteBibliography"/>
        <w:ind w:left="720" w:hanging="720"/>
        <w:rPr>
          <w:noProof/>
        </w:rPr>
      </w:pPr>
      <w:bookmarkStart w:id="27" w:name="_ENREF_24"/>
      <w:r w:rsidRPr="00A6769B">
        <w:rPr>
          <w:noProof/>
        </w:rPr>
        <w:t>24.</w:t>
      </w:r>
      <w:r w:rsidRPr="00A6769B">
        <w:rPr>
          <w:noProof/>
        </w:rPr>
        <w:tab/>
        <w:t xml:space="preserve">Van Valen L (1973) A new evolutionary law. </w:t>
      </w:r>
      <w:r w:rsidRPr="00A6769B">
        <w:rPr>
          <w:i/>
          <w:noProof/>
        </w:rPr>
        <w:t>Evolutionary theory</w:t>
      </w:r>
      <w:r w:rsidRPr="00A6769B">
        <w:rPr>
          <w:noProof/>
        </w:rPr>
        <w:t xml:space="preserve"> 1:1-30.</w:t>
      </w:r>
      <w:bookmarkEnd w:id="27"/>
    </w:p>
    <w:p w14:paraId="1B6A9C13" w14:textId="77777777" w:rsidR="00A6769B" w:rsidRPr="00A6769B" w:rsidRDefault="00A6769B" w:rsidP="00A6769B">
      <w:pPr>
        <w:pStyle w:val="EndNoteBibliography"/>
        <w:ind w:left="720" w:hanging="720"/>
        <w:rPr>
          <w:noProof/>
        </w:rPr>
      </w:pPr>
      <w:bookmarkStart w:id="28" w:name="_ENREF_25"/>
      <w:r w:rsidRPr="00A6769B">
        <w:rPr>
          <w:noProof/>
        </w:rPr>
        <w:t>25.</w:t>
      </w:r>
      <w:r w:rsidRPr="00A6769B">
        <w:rPr>
          <w:noProof/>
        </w:rPr>
        <w:tab/>
        <w:t xml:space="preserve">McCue MD &amp; Mason R (2006) Cost of producing venom in three North American pitviper species. </w:t>
      </w:r>
      <w:r w:rsidRPr="00A6769B">
        <w:rPr>
          <w:i/>
          <w:noProof/>
        </w:rPr>
        <w:t>Copeia</w:t>
      </w:r>
      <w:r w:rsidRPr="00A6769B">
        <w:rPr>
          <w:noProof/>
        </w:rPr>
        <w:t xml:space="preserve"> 2006(4):818-825.</w:t>
      </w:r>
      <w:bookmarkEnd w:id="28"/>
    </w:p>
    <w:p w14:paraId="159E158C" w14:textId="77777777" w:rsidR="00A6769B" w:rsidRPr="00A6769B" w:rsidRDefault="00A6769B" w:rsidP="00A6769B">
      <w:pPr>
        <w:pStyle w:val="EndNoteBibliography"/>
        <w:ind w:left="720" w:hanging="720"/>
        <w:rPr>
          <w:noProof/>
        </w:rPr>
      </w:pPr>
      <w:bookmarkStart w:id="29" w:name="_ENREF_26"/>
      <w:r w:rsidRPr="00A6769B">
        <w:rPr>
          <w:noProof/>
        </w:rPr>
        <w:t>26.</w:t>
      </w:r>
      <w:r w:rsidRPr="00A6769B">
        <w:rPr>
          <w:noProof/>
        </w:rPr>
        <w:tab/>
        <w:t xml:space="preserve">Pintor AF, Krockenberger AK, &amp; Seymour JE (2010) Costs of venom production in the common death adder (Acanthophis antarcticus). </w:t>
      </w:r>
      <w:r w:rsidRPr="00A6769B">
        <w:rPr>
          <w:i/>
          <w:noProof/>
        </w:rPr>
        <w:t>Toxicon</w:t>
      </w:r>
      <w:r w:rsidRPr="00A6769B">
        <w:rPr>
          <w:noProof/>
        </w:rPr>
        <w:t xml:space="preserve"> 56(6):1035-1042.</w:t>
      </w:r>
      <w:bookmarkEnd w:id="29"/>
    </w:p>
    <w:p w14:paraId="4F1FCF8B" w14:textId="77777777" w:rsidR="00A6769B" w:rsidRPr="00A6769B" w:rsidRDefault="00A6769B" w:rsidP="00A6769B">
      <w:pPr>
        <w:pStyle w:val="EndNoteBibliography"/>
        <w:ind w:left="720" w:hanging="720"/>
        <w:rPr>
          <w:noProof/>
        </w:rPr>
      </w:pPr>
      <w:bookmarkStart w:id="30" w:name="_ENREF_27"/>
      <w:r w:rsidRPr="00A6769B">
        <w:rPr>
          <w:noProof/>
        </w:rPr>
        <w:t>27.</w:t>
      </w:r>
      <w:r w:rsidRPr="00A6769B">
        <w:rPr>
          <w:noProof/>
        </w:rPr>
        <w:tab/>
        <w:t xml:space="preserve">Hayes WK (1995) Venom metering by juvenile prairie rattlesnakes, Crotalus v. viridis: effects of prey size and experience. </w:t>
      </w:r>
      <w:r w:rsidRPr="00A6769B">
        <w:rPr>
          <w:i/>
          <w:noProof/>
        </w:rPr>
        <w:t>Animal Behaviour</w:t>
      </w:r>
      <w:r w:rsidRPr="00A6769B">
        <w:rPr>
          <w:noProof/>
        </w:rPr>
        <w:t xml:space="preserve"> 50(1):33-40.</w:t>
      </w:r>
      <w:bookmarkEnd w:id="30"/>
    </w:p>
    <w:p w14:paraId="21B27508" w14:textId="77777777" w:rsidR="00A6769B" w:rsidRPr="00A6769B" w:rsidRDefault="00A6769B" w:rsidP="00A6769B">
      <w:pPr>
        <w:pStyle w:val="EndNoteBibliography"/>
        <w:ind w:left="720" w:hanging="720"/>
        <w:rPr>
          <w:noProof/>
        </w:rPr>
      </w:pPr>
      <w:bookmarkStart w:id="31" w:name="_ENREF_28"/>
      <w:r w:rsidRPr="00A6769B">
        <w:rPr>
          <w:noProof/>
        </w:rPr>
        <w:t>28.</w:t>
      </w:r>
      <w:r w:rsidRPr="00A6769B">
        <w:rPr>
          <w:noProof/>
        </w:rPr>
        <w:tab/>
        <w:t xml:space="preserve">Hayes WK, Herbert SS, Rehling GC, &amp; Gennaro JF (2002) Factors that influence venom expenditure in viperids and other snake species during predatory and defensive contexts. </w:t>
      </w:r>
      <w:r w:rsidRPr="00A6769B">
        <w:rPr>
          <w:i/>
          <w:noProof/>
        </w:rPr>
        <w:t>Biology of the Vipers</w:t>
      </w:r>
      <w:r w:rsidRPr="00A6769B">
        <w:rPr>
          <w:noProof/>
        </w:rPr>
        <w:t>:207-233.</w:t>
      </w:r>
      <w:bookmarkEnd w:id="31"/>
    </w:p>
    <w:p w14:paraId="01BC35E7" w14:textId="77777777" w:rsidR="00A6769B" w:rsidRPr="00A6769B" w:rsidRDefault="00A6769B" w:rsidP="00A6769B">
      <w:pPr>
        <w:pStyle w:val="EndNoteBibliography"/>
        <w:ind w:left="720" w:hanging="720"/>
        <w:rPr>
          <w:noProof/>
        </w:rPr>
      </w:pPr>
      <w:bookmarkStart w:id="32" w:name="_ENREF_29"/>
      <w:r w:rsidRPr="00A6769B">
        <w:rPr>
          <w:noProof/>
        </w:rPr>
        <w:t>29.</w:t>
      </w:r>
      <w:r w:rsidRPr="00A6769B">
        <w:rPr>
          <w:noProof/>
        </w:rPr>
        <w:tab/>
        <w:t xml:space="preserve">Nestorov I (2003) Whole body pharmacokinetic models. </w:t>
      </w:r>
      <w:r w:rsidRPr="00A6769B">
        <w:rPr>
          <w:i/>
          <w:noProof/>
        </w:rPr>
        <w:t>Clinical pharmacokinetics</w:t>
      </w:r>
      <w:r w:rsidRPr="00A6769B">
        <w:rPr>
          <w:noProof/>
        </w:rPr>
        <w:t xml:space="preserve"> 42(10):883-908.</w:t>
      </w:r>
      <w:bookmarkEnd w:id="32"/>
    </w:p>
    <w:p w14:paraId="3C72C58C" w14:textId="77777777" w:rsidR="00A6769B" w:rsidRPr="00A6769B" w:rsidRDefault="00A6769B" w:rsidP="00A6769B">
      <w:pPr>
        <w:pStyle w:val="EndNoteBibliography"/>
        <w:ind w:left="720" w:hanging="720"/>
        <w:rPr>
          <w:noProof/>
        </w:rPr>
      </w:pPr>
      <w:bookmarkStart w:id="33" w:name="_ENREF_30"/>
      <w:r w:rsidRPr="00A6769B">
        <w:rPr>
          <w:noProof/>
        </w:rPr>
        <w:t>30.</w:t>
      </w:r>
      <w:r w:rsidRPr="00A6769B">
        <w:rPr>
          <w:noProof/>
        </w:rPr>
        <w:tab/>
        <w:t xml:space="preserve">Isaac NJ &amp; Carbone C (2010) Why are metabolic scaling exponents so controversial? Quantifying variance and testing hypotheses. </w:t>
      </w:r>
      <w:r w:rsidRPr="00A6769B">
        <w:rPr>
          <w:i/>
          <w:noProof/>
        </w:rPr>
        <w:t>Ecology Letters</w:t>
      </w:r>
      <w:r w:rsidRPr="00A6769B">
        <w:rPr>
          <w:noProof/>
        </w:rPr>
        <w:t xml:space="preserve"> 13(6):728-735.</w:t>
      </w:r>
      <w:bookmarkEnd w:id="33"/>
    </w:p>
    <w:p w14:paraId="5E3BF064" w14:textId="77777777" w:rsidR="00A6769B" w:rsidRPr="00A6769B" w:rsidRDefault="00A6769B" w:rsidP="00A6769B">
      <w:pPr>
        <w:pStyle w:val="EndNoteBibliography"/>
        <w:ind w:left="720" w:hanging="720"/>
        <w:rPr>
          <w:noProof/>
        </w:rPr>
      </w:pPr>
      <w:bookmarkStart w:id="34" w:name="_ENREF_31"/>
      <w:r w:rsidRPr="00A6769B">
        <w:rPr>
          <w:noProof/>
        </w:rPr>
        <w:t>31.</w:t>
      </w:r>
      <w:r w:rsidRPr="00A6769B">
        <w:rPr>
          <w:noProof/>
        </w:rPr>
        <w:tab/>
        <w:t xml:space="preserve">Kodric-Brown A, Sibly RM, &amp; Brown JH (2006) The allometry of ornaments and weapons. </w:t>
      </w:r>
      <w:r w:rsidRPr="00A6769B">
        <w:rPr>
          <w:i/>
          <w:noProof/>
        </w:rPr>
        <w:t>Proceedings of the National Academy of Sciences</w:t>
      </w:r>
      <w:r w:rsidRPr="00A6769B">
        <w:rPr>
          <w:noProof/>
        </w:rPr>
        <w:t xml:space="preserve"> 103(23):8733-8738.</w:t>
      </w:r>
      <w:bookmarkEnd w:id="34"/>
    </w:p>
    <w:p w14:paraId="63D46A0C" w14:textId="77777777" w:rsidR="00A6769B" w:rsidRPr="00A6769B" w:rsidRDefault="00A6769B" w:rsidP="00A6769B">
      <w:pPr>
        <w:pStyle w:val="EndNoteBibliography"/>
        <w:ind w:left="720" w:hanging="720"/>
        <w:rPr>
          <w:noProof/>
        </w:rPr>
      </w:pPr>
      <w:bookmarkStart w:id="35" w:name="_ENREF_32"/>
      <w:r w:rsidRPr="00A6769B">
        <w:rPr>
          <w:noProof/>
        </w:rPr>
        <w:t>32.</w:t>
      </w:r>
      <w:r w:rsidRPr="00A6769B">
        <w:rPr>
          <w:noProof/>
        </w:rPr>
        <w:tab/>
        <w:t xml:space="preserve">Bergmann PJ &amp; Berk CP (2012) The evolution of positive allometry of weaponry in horned lizards (Phrynosoma). </w:t>
      </w:r>
      <w:r w:rsidRPr="00A6769B">
        <w:rPr>
          <w:i/>
          <w:noProof/>
        </w:rPr>
        <w:t>Evolutionary Biology</w:t>
      </w:r>
      <w:r w:rsidRPr="00A6769B">
        <w:rPr>
          <w:noProof/>
        </w:rPr>
        <w:t xml:space="preserve"> 39(3):311-323.</w:t>
      </w:r>
      <w:bookmarkEnd w:id="35"/>
    </w:p>
    <w:p w14:paraId="2D05C178" w14:textId="77777777" w:rsidR="00A6769B" w:rsidRPr="00A6769B" w:rsidRDefault="00A6769B" w:rsidP="00A6769B">
      <w:pPr>
        <w:pStyle w:val="EndNoteBibliography"/>
        <w:ind w:left="720" w:hanging="720"/>
        <w:rPr>
          <w:noProof/>
        </w:rPr>
      </w:pPr>
      <w:bookmarkStart w:id="36" w:name="_ENREF_33"/>
      <w:r w:rsidRPr="00A6769B">
        <w:rPr>
          <w:noProof/>
        </w:rPr>
        <w:t>33.</w:t>
      </w:r>
      <w:r w:rsidRPr="00A6769B">
        <w:rPr>
          <w:noProof/>
        </w:rPr>
        <w:tab/>
        <w:t>Arbuckle K (2015) Evolutionary Context of Venom in Animals.</w:t>
      </w:r>
      <w:bookmarkEnd w:id="36"/>
    </w:p>
    <w:p w14:paraId="1E6C7AF8" w14:textId="77777777" w:rsidR="00A6769B" w:rsidRPr="00A6769B" w:rsidRDefault="00A6769B" w:rsidP="00A6769B">
      <w:pPr>
        <w:pStyle w:val="EndNoteBibliography"/>
        <w:ind w:left="720" w:hanging="720"/>
        <w:rPr>
          <w:noProof/>
        </w:rPr>
      </w:pPr>
      <w:bookmarkStart w:id="37" w:name="_ENREF_34"/>
      <w:r w:rsidRPr="00A6769B">
        <w:rPr>
          <w:noProof/>
        </w:rPr>
        <w:lastRenderedPageBreak/>
        <w:t>34.</w:t>
      </w:r>
      <w:r w:rsidRPr="00A6769B">
        <w:rPr>
          <w:noProof/>
        </w:rPr>
        <w:tab/>
        <w:t xml:space="preserve">Heithaus MR, Wirsing AJ, Burkholder D, Thomson J, &amp; Dill LM (2009) Towards a predictive framework for predator risk effects: the interaction of landscape features and prey escape tactics. </w:t>
      </w:r>
      <w:r w:rsidRPr="00A6769B">
        <w:rPr>
          <w:i/>
          <w:noProof/>
        </w:rPr>
        <w:t>Journal of Animal Ecology</w:t>
      </w:r>
      <w:r w:rsidRPr="00A6769B">
        <w:rPr>
          <w:noProof/>
        </w:rPr>
        <w:t xml:space="preserve"> 78(3):556-562.</w:t>
      </w:r>
      <w:bookmarkEnd w:id="37"/>
    </w:p>
    <w:p w14:paraId="431371AA" w14:textId="77777777" w:rsidR="00A6769B" w:rsidRPr="00A6769B" w:rsidRDefault="00A6769B" w:rsidP="00A6769B">
      <w:pPr>
        <w:pStyle w:val="EndNoteBibliography"/>
        <w:ind w:left="720" w:hanging="720"/>
        <w:rPr>
          <w:noProof/>
        </w:rPr>
      </w:pPr>
      <w:bookmarkStart w:id="38" w:name="_ENREF_35"/>
      <w:r w:rsidRPr="00A6769B">
        <w:rPr>
          <w:noProof/>
        </w:rPr>
        <w:t>35.</w:t>
      </w:r>
      <w:r w:rsidRPr="00A6769B">
        <w:rPr>
          <w:noProof/>
        </w:rPr>
        <w:tab/>
        <w:t xml:space="preserve">Møller A (2010) Up, up, and away: relative importance of horizontal and vertical escape from predators for survival and senescence. </w:t>
      </w:r>
      <w:r w:rsidRPr="00A6769B">
        <w:rPr>
          <w:i/>
          <w:noProof/>
        </w:rPr>
        <w:t>Journal of evolutionary biology</w:t>
      </w:r>
      <w:r w:rsidRPr="00A6769B">
        <w:rPr>
          <w:noProof/>
        </w:rPr>
        <w:t xml:space="preserve"> 23(8):1689-1698.</w:t>
      </w:r>
      <w:bookmarkEnd w:id="38"/>
    </w:p>
    <w:p w14:paraId="2C9402BD" w14:textId="77777777" w:rsidR="00A6769B" w:rsidRPr="00A6769B" w:rsidRDefault="00A6769B" w:rsidP="00A6769B">
      <w:pPr>
        <w:pStyle w:val="EndNoteBibliography"/>
        <w:ind w:left="720" w:hanging="720"/>
        <w:rPr>
          <w:noProof/>
        </w:rPr>
      </w:pPr>
      <w:bookmarkStart w:id="39" w:name="_ENREF_36"/>
      <w:r w:rsidRPr="00A6769B">
        <w:rPr>
          <w:noProof/>
        </w:rPr>
        <w:t>36.</w:t>
      </w:r>
      <w:r w:rsidRPr="00A6769B">
        <w:rPr>
          <w:noProof/>
        </w:rPr>
        <w:tab/>
        <w:t>McGee MD</w:t>
      </w:r>
      <w:r w:rsidRPr="00A6769B">
        <w:rPr>
          <w:i/>
          <w:noProof/>
        </w:rPr>
        <w:t>, et al.</w:t>
      </w:r>
      <w:r w:rsidRPr="00A6769B">
        <w:rPr>
          <w:noProof/>
        </w:rPr>
        <w:t xml:space="preserve"> (2015) A pharyngeal jaw evolutionary innovation facilitated extinction in Lake Victoria cichlids. </w:t>
      </w:r>
      <w:r w:rsidRPr="00A6769B">
        <w:rPr>
          <w:i/>
          <w:noProof/>
        </w:rPr>
        <w:t>Science</w:t>
      </w:r>
      <w:r w:rsidRPr="00A6769B">
        <w:rPr>
          <w:noProof/>
        </w:rPr>
        <w:t xml:space="preserve"> 350(6264):1077-1079.</w:t>
      </w:r>
      <w:bookmarkEnd w:id="39"/>
    </w:p>
    <w:p w14:paraId="4BF335FD" w14:textId="77777777" w:rsidR="00A6769B" w:rsidRPr="00A6769B" w:rsidRDefault="00A6769B" w:rsidP="00A6769B">
      <w:pPr>
        <w:pStyle w:val="EndNoteBibliography"/>
        <w:ind w:left="720" w:hanging="720"/>
        <w:rPr>
          <w:noProof/>
        </w:rPr>
      </w:pPr>
      <w:bookmarkStart w:id="40" w:name="_ENREF_37"/>
      <w:r w:rsidRPr="00A6769B">
        <w:rPr>
          <w:noProof/>
        </w:rPr>
        <w:t>37.</w:t>
      </w:r>
      <w:r w:rsidRPr="00A6769B">
        <w:rPr>
          <w:noProof/>
        </w:rPr>
        <w:tab/>
        <w:t xml:space="preserve">Li M, Fry B, &amp; Kini RM (2005) Eggs-only diet: its implications for the toxin profile changes and ecology of the marbled sea snake (Aipysurus eydouxii). </w:t>
      </w:r>
      <w:r w:rsidRPr="00A6769B">
        <w:rPr>
          <w:i/>
          <w:noProof/>
        </w:rPr>
        <w:t>Journal of Molecular Evolution</w:t>
      </w:r>
      <w:r w:rsidRPr="00A6769B">
        <w:rPr>
          <w:noProof/>
        </w:rPr>
        <w:t xml:space="preserve"> 60(1):81-89.</w:t>
      </w:r>
      <w:bookmarkEnd w:id="40"/>
    </w:p>
    <w:p w14:paraId="406B6DE1" w14:textId="77777777" w:rsidR="00A6769B" w:rsidRPr="00A6769B" w:rsidRDefault="00A6769B" w:rsidP="00A6769B">
      <w:pPr>
        <w:pStyle w:val="EndNoteBibliography"/>
        <w:ind w:left="720" w:hanging="720"/>
        <w:rPr>
          <w:noProof/>
        </w:rPr>
      </w:pPr>
      <w:bookmarkStart w:id="41" w:name="_ENREF_38"/>
      <w:r w:rsidRPr="00A6769B">
        <w:rPr>
          <w:noProof/>
        </w:rPr>
        <w:t>38.</w:t>
      </w:r>
      <w:r w:rsidRPr="00A6769B">
        <w:rPr>
          <w:noProof/>
        </w:rPr>
        <w:tab/>
        <w:t xml:space="preserve">Biardi JE &amp; Coss RG (2011) Rock squirrel (Spermophilus variegatus) blood sera affects proteolytic and hemolytic activities of rattlesnake venoms. </w:t>
      </w:r>
      <w:r w:rsidRPr="00A6769B">
        <w:rPr>
          <w:i/>
          <w:noProof/>
        </w:rPr>
        <w:t>Toxicon</w:t>
      </w:r>
      <w:r w:rsidRPr="00A6769B">
        <w:rPr>
          <w:noProof/>
        </w:rPr>
        <w:t xml:space="preserve"> 57(2):323-331.</w:t>
      </w:r>
      <w:bookmarkEnd w:id="41"/>
    </w:p>
    <w:p w14:paraId="0CAC7384" w14:textId="77777777" w:rsidR="00A6769B" w:rsidRPr="00A6769B" w:rsidRDefault="00A6769B" w:rsidP="00A6769B">
      <w:pPr>
        <w:pStyle w:val="EndNoteBibliography"/>
        <w:ind w:left="720" w:hanging="720"/>
        <w:rPr>
          <w:noProof/>
        </w:rPr>
      </w:pPr>
      <w:bookmarkStart w:id="42" w:name="_ENREF_39"/>
      <w:r w:rsidRPr="00A6769B">
        <w:rPr>
          <w:noProof/>
        </w:rPr>
        <w:t>39.</w:t>
      </w:r>
      <w:r w:rsidRPr="00A6769B">
        <w:rPr>
          <w:noProof/>
        </w:rPr>
        <w:tab/>
        <w:t xml:space="preserve">Poran NS, Coss RG, &amp; Benjamini E (1987) Resistance of California ground squirrels (Spermophilus beecheyi) to the venom of the northern Pacific rattlesnake (Crotalus viridis oreganus): a study of adaptive variation. </w:t>
      </w:r>
      <w:r w:rsidRPr="00A6769B">
        <w:rPr>
          <w:i/>
          <w:noProof/>
        </w:rPr>
        <w:t>Toxicon</w:t>
      </w:r>
      <w:r w:rsidRPr="00A6769B">
        <w:rPr>
          <w:noProof/>
        </w:rPr>
        <w:t xml:space="preserve"> 25(7):767-777.</w:t>
      </w:r>
      <w:bookmarkEnd w:id="42"/>
    </w:p>
    <w:p w14:paraId="36514BD2" w14:textId="77777777" w:rsidR="00A6769B" w:rsidRPr="00A6769B" w:rsidRDefault="00A6769B" w:rsidP="00A6769B">
      <w:pPr>
        <w:pStyle w:val="EndNoteBibliography"/>
        <w:ind w:left="720" w:hanging="720"/>
        <w:rPr>
          <w:noProof/>
        </w:rPr>
      </w:pPr>
      <w:bookmarkStart w:id="43" w:name="_ENREF_40"/>
      <w:r w:rsidRPr="00A6769B">
        <w:rPr>
          <w:noProof/>
        </w:rPr>
        <w:t>40.</w:t>
      </w:r>
      <w:r w:rsidRPr="00A6769B">
        <w:rPr>
          <w:noProof/>
        </w:rPr>
        <w:tab/>
        <w:t>Fry BG</w:t>
      </w:r>
      <w:r w:rsidRPr="00A6769B">
        <w:rPr>
          <w:i/>
          <w:noProof/>
        </w:rPr>
        <w:t>, et al.</w:t>
      </w:r>
      <w:r w:rsidRPr="00A6769B">
        <w:rPr>
          <w:noProof/>
        </w:rPr>
        <w:t xml:space="preserve"> (2015) Seeing the woods for the trees: understanding venom evolution as a guide for biodiscovery.</w:t>
      </w:r>
      <w:bookmarkEnd w:id="43"/>
    </w:p>
    <w:p w14:paraId="2C87BC4D" w14:textId="77777777" w:rsidR="00A6769B" w:rsidRPr="00A6769B" w:rsidRDefault="00A6769B" w:rsidP="00A6769B">
      <w:pPr>
        <w:pStyle w:val="EndNoteBibliography"/>
        <w:ind w:left="720" w:hanging="720"/>
        <w:rPr>
          <w:noProof/>
        </w:rPr>
      </w:pPr>
      <w:bookmarkStart w:id="44" w:name="_ENREF_41"/>
      <w:r w:rsidRPr="00A6769B">
        <w:rPr>
          <w:noProof/>
        </w:rPr>
        <w:t>41.</w:t>
      </w:r>
      <w:r w:rsidRPr="00A6769B">
        <w:rPr>
          <w:noProof/>
        </w:rPr>
        <w:tab/>
        <w:t xml:space="preserve">Brown JH, Gillooly JF, Allen AP, Savage VM, &amp; West GB (2004) Toward a metabolic theory of ecology. </w:t>
      </w:r>
      <w:r w:rsidRPr="00A6769B">
        <w:rPr>
          <w:i/>
          <w:noProof/>
        </w:rPr>
        <w:t>Ecology</w:t>
      </w:r>
      <w:r w:rsidRPr="00A6769B">
        <w:rPr>
          <w:noProof/>
        </w:rPr>
        <w:t xml:space="preserve"> 85(7):1771-1789.</w:t>
      </w:r>
      <w:bookmarkEnd w:id="44"/>
    </w:p>
    <w:p w14:paraId="32F95A95" w14:textId="77777777" w:rsidR="00A6769B" w:rsidRPr="00A6769B" w:rsidRDefault="00A6769B" w:rsidP="00A6769B">
      <w:pPr>
        <w:pStyle w:val="EndNoteBibliography"/>
        <w:ind w:left="720" w:hanging="720"/>
        <w:rPr>
          <w:noProof/>
        </w:rPr>
      </w:pPr>
      <w:bookmarkStart w:id="45" w:name="_ENREF_42"/>
      <w:r w:rsidRPr="00A6769B">
        <w:rPr>
          <w:noProof/>
        </w:rPr>
        <w:t>42.</w:t>
      </w:r>
      <w:r w:rsidRPr="00A6769B">
        <w:rPr>
          <w:noProof/>
        </w:rPr>
        <w:tab/>
        <w:t xml:space="preserve">Shine R &amp; Schwaner T (1985) Prey constriction by venomous snakes: a review, and new data on Australian species. </w:t>
      </w:r>
      <w:r w:rsidRPr="00A6769B">
        <w:rPr>
          <w:i/>
          <w:noProof/>
        </w:rPr>
        <w:t>Copeia</w:t>
      </w:r>
      <w:r w:rsidRPr="00A6769B">
        <w:rPr>
          <w:noProof/>
        </w:rPr>
        <w:t xml:space="preserve"> 1985(4):1067-1071.</w:t>
      </w:r>
      <w:bookmarkEnd w:id="45"/>
    </w:p>
    <w:p w14:paraId="6F1858BB" w14:textId="77777777" w:rsidR="00A6769B" w:rsidRPr="00A6769B" w:rsidRDefault="00A6769B" w:rsidP="00A6769B">
      <w:pPr>
        <w:pStyle w:val="EndNoteBibliography"/>
        <w:ind w:left="720" w:hanging="720"/>
        <w:rPr>
          <w:noProof/>
        </w:rPr>
      </w:pPr>
      <w:bookmarkStart w:id="46" w:name="_ENREF_43"/>
      <w:r w:rsidRPr="00A6769B">
        <w:rPr>
          <w:noProof/>
        </w:rPr>
        <w:t>43.</w:t>
      </w:r>
      <w:r w:rsidRPr="00A6769B">
        <w:rPr>
          <w:noProof/>
        </w:rPr>
        <w:tab/>
        <w:t xml:space="preserve">Branch WR (1998) </w:t>
      </w:r>
      <w:r w:rsidRPr="00A6769B">
        <w:rPr>
          <w:i/>
          <w:noProof/>
        </w:rPr>
        <w:t>Field guide to snakes and other reptiles of southern Africa</w:t>
      </w:r>
      <w:r w:rsidRPr="00A6769B">
        <w:rPr>
          <w:noProof/>
        </w:rPr>
        <w:t xml:space="preserve"> (Struik).</w:t>
      </w:r>
      <w:bookmarkEnd w:id="46"/>
    </w:p>
    <w:p w14:paraId="24FC93C0" w14:textId="77777777" w:rsidR="00A6769B" w:rsidRPr="00A6769B" w:rsidRDefault="00A6769B" w:rsidP="00A6769B">
      <w:pPr>
        <w:pStyle w:val="EndNoteBibliography"/>
        <w:ind w:left="720" w:hanging="720"/>
        <w:rPr>
          <w:noProof/>
        </w:rPr>
      </w:pPr>
      <w:bookmarkStart w:id="47" w:name="_ENREF_44"/>
      <w:r w:rsidRPr="00A6769B">
        <w:rPr>
          <w:noProof/>
        </w:rPr>
        <w:t>44.</w:t>
      </w:r>
      <w:r w:rsidRPr="00A6769B">
        <w:rPr>
          <w:noProof/>
        </w:rPr>
        <w:tab/>
        <w:t>Currier RB</w:t>
      </w:r>
      <w:r w:rsidRPr="00A6769B">
        <w:rPr>
          <w:i/>
          <w:noProof/>
        </w:rPr>
        <w:t>, et al.</w:t>
      </w:r>
      <w:r w:rsidRPr="00A6769B">
        <w:rPr>
          <w:noProof/>
        </w:rPr>
        <w:t xml:space="preserve"> (2012) Unusual stability of messenger RNA in snake venom reveals gene expression dynamics of venom replenishment. </w:t>
      </w:r>
      <w:r w:rsidRPr="00A6769B">
        <w:rPr>
          <w:i/>
          <w:noProof/>
        </w:rPr>
        <w:t>PloS one</w:t>
      </w:r>
      <w:r w:rsidRPr="00A6769B">
        <w:rPr>
          <w:noProof/>
        </w:rPr>
        <w:t xml:space="preserve"> 7(8):e41888.</w:t>
      </w:r>
      <w:bookmarkEnd w:id="47"/>
    </w:p>
    <w:p w14:paraId="51156131" w14:textId="77777777" w:rsidR="00A6769B" w:rsidRPr="00A6769B" w:rsidRDefault="00A6769B" w:rsidP="00A6769B">
      <w:pPr>
        <w:pStyle w:val="EndNoteBibliography"/>
        <w:ind w:left="720" w:hanging="720"/>
        <w:rPr>
          <w:noProof/>
        </w:rPr>
      </w:pPr>
      <w:bookmarkStart w:id="48" w:name="_ENREF_45"/>
      <w:r w:rsidRPr="00A6769B">
        <w:rPr>
          <w:noProof/>
        </w:rPr>
        <w:t>45.</w:t>
      </w:r>
      <w:r w:rsidRPr="00A6769B">
        <w:rPr>
          <w:noProof/>
        </w:rPr>
        <w:tab/>
        <w:t xml:space="preserve">Hayes W (2008) The snake venom-metering controversy: levels of analysis, assumptions, and evidence. </w:t>
      </w:r>
      <w:r w:rsidRPr="00A6769B">
        <w:rPr>
          <w:i/>
          <w:noProof/>
        </w:rPr>
        <w:t>The biology of rattlesnakes</w:t>
      </w:r>
      <w:r w:rsidRPr="00A6769B">
        <w:rPr>
          <w:noProof/>
        </w:rPr>
        <w:t>:191-220.</w:t>
      </w:r>
      <w:bookmarkEnd w:id="48"/>
    </w:p>
    <w:p w14:paraId="2488CC7B" w14:textId="77777777" w:rsidR="00A6769B" w:rsidRPr="00A6769B" w:rsidRDefault="00A6769B" w:rsidP="00A6769B">
      <w:pPr>
        <w:pStyle w:val="EndNoteBibliography"/>
        <w:ind w:left="720" w:hanging="720"/>
        <w:rPr>
          <w:noProof/>
        </w:rPr>
      </w:pPr>
      <w:bookmarkStart w:id="49" w:name="_ENREF_46"/>
      <w:r w:rsidRPr="00A6769B">
        <w:rPr>
          <w:noProof/>
        </w:rPr>
        <w:t>46.</w:t>
      </w:r>
      <w:r w:rsidRPr="00A6769B">
        <w:rPr>
          <w:noProof/>
        </w:rPr>
        <w:tab/>
        <w:t xml:space="preserve">Nisani Z, Dunbar SG, &amp; Hayes WK (2007) Cost of venom regeneration in Parabuthus transvaalicus (Arachnida: Buthidae). </w:t>
      </w:r>
      <w:r w:rsidRPr="00A6769B">
        <w:rPr>
          <w:i/>
          <w:noProof/>
        </w:rPr>
        <w:t>Comparative Biochemistry and Physiology Part A: Molecular &amp; Integrative Physiology</w:t>
      </w:r>
      <w:r w:rsidRPr="00A6769B">
        <w:rPr>
          <w:noProof/>
        </w:rPr>
        <w:t xml:space="preserve"> 147(2):509-513.</w:t>
      </w:r>
      <w:bookmarkEnd w:id="49"/>
    </w:p>
    <w:p w14:paraId="465C933E" w14:textId="77777777" w:rsidR="00A6769B" w:rsidRPr="00A6769B" w:rsidRDefault="00A6769B" w:rsidP="00A6769B">
      <w:pPr>
        <w:pStyle w:val="EndNoteBibliography"/>
        <w:ind w:left="720" w:hanging="720"/>
        <w:rPr>
          <w:noProof/>
        </w:rPr>
      </w:pPr>
      <w:bookmarkStart w:id="50" w:name="_ENREF_47"/>
      <w:r w:rsidRPr="00A6769B">
        <w:rPr>
          <w:noProof/>
        </w:rPr>
        <w:t>47.</w:t>
      </w:r>
      <w:r w:rsidRPr="00A6769B">
        <w:rPr>
          <w:noProof/>
        </w:rPr>
        <w:tab/>
        <w:t xml:space="preserve">Wroe S, McHenry C, &amp; Thomason J (2005) Bite club: comparative bite force in big biting mammals and the prediction of predatory behaviour in fossil taxa. </w:t>
      </w:r>
      <w:r w:rsidRPr="00A6769B">
        <w:rPr>
          <w:i/>
          <w:noProof/>
        </w:rPr>
        <w:t>Proceedings of the Royal Society of London B: Biological Sciences</w:t>
      </w:r>
      <w:r w:rsidRPr="00A6769B">
        <w:rPr>
          <w:noProof/>
        </w:rPr>
        <w:t xml:space="preserve"> 272(1563):619-625.</w:t>
      </w:r>
      <w:bookmarkEnd w:id="50"/>
    </w:p>
    <w:p w14:paraId="29CA7CB3" w14:textId="77777777" w:rsidR="00A6769B" w:rsidRPr="00A6769B" w:rsidRDefault="00A6769B" w:rsidP="00A6769B">
      <w:pPr>
        <w:pStyle w:val="EndNoteBibliography"/>
        <w:ind w:left="720" w:hanging="720"/>
        <w:rPr>
          <w:noProof/>
        </w:rPr>
      </w:pPr>
      <w:bookmarkStart w:id="51" w:name="_ENREF_48"/>
      <w:r w:rsidRPr="00A6769B">
        <w:rPr>
          <w:noProof/>
        </w:rPr>
        <w:t>48.</w:t>
      </w:r>
      <w:r w:rsidRPr="00A6769B">
        <w:rPr>
          <w:noProof/>
        </w:rPr>
        <w:tab/>
        <w:t xml:space="preserve">Hedges SB, Dudley J, &amp; Kumar S (2006) TimeTree: a public knowledge-base of divergence times among organisms. </w:t>
      </w:r>
      <w:r w:rsidRPr="00A6769B">
        <w:rPr>
          <w:i/>
          <w:noProof/>
        </w:rPr>
        <w:t>Bioinformatics</w:t>
      </w:r>
      <w:r w:rsidRPr="00A6769B">
        <w:rPr>
          <w:noProof/>
        </w:rPr>
        <w:t xml:space="preserve"> 22(23):2971-2972.</w:t>
      </w:r>
      <w:bookmarkEnd w:id="51"/>
    </w:p>
    <w:p w14:paraId="2DC3AD07" w14:textId="77777777" w:rsidR="00A6769B" w:rsidRPr="00A6769B" w:rsidRDefault="00A6769B" w:rsidP="00A6769B">
      <w:pPr>
        <w:pStyle w:val="EndNoteBibliography"/>
        <w:ind w:left="720" w:hanging="720"/>
        <w:rPr>
          <w:noProof/>
        </w:rPr>
      </w:pPr>
      <w:bookmarkStart w:id="52" w:name="_ENREF_49"/>
      <w:r w:rsidRPr="00A6769B">
        <w:rPr>
          <w:noProof/>
        </w:rPr>
        <w:t>49.</w:t>
      </w:r>
      <w:r w:rsidRPr="00A6769B">
        <w:rPr>
          <w:noProof/>
        </w:rPr>
        <w:tab/>
        <w:t xml:space="preserve">Meiri S (2010) Length–weight allometries in lizards. </w:t>
      </w:r>
      <w:r w:rsidRPr="00A6769B">
        <w:rPr>
          <w:i/>
          <w:noProof/>
        </w:rPr>
        <w:t>Journal of Zoology</w:t>
      </w:r>
      <w:r w:rsidRPr="00A6769B">
        <w:rPr>
          <w:noProof/>
        </w:rPr>
        <w:t xml:space="preserve"> 281(3):218-226.</w:t>
      </w:r>
      <w:bookmarkEnd w:id="52"/>
    </w:p>
    <w:p w14:paraId="772969F6" w14:textId="77777777" w:rsidR="00A6769B" w:rsidRPr="00A6769B" w:rsidRDefault="00A6769B" w:rsidP="00A6769B">
      <w:pPr>
        <w:pStyle w:val="EndNoteBibliography"/>
        <w:ind w:left="720" w:hanging="720"/>
        <w:rPr>
          <w:noProof/>
        </w:rPr>
      </w:pPr>
      <w:bookmarkStart w:id="53" w:name="_ENREF_50"/>
      <w:r w:rsidRPr="00A6769B">
        <w:rPr>
          <w:noProof/>
        </w:rPr>
        <w:t>50.</w:t>
      </w:r>
      <w:r w:rsidRPr="00A6769B">
        <w:rPr>
          <w:noProof/>
        </w:rPr>
        <w:tab/>
        <w:t xml:space="preserve">Feldman A &amp; Meiri S (2013) Length–mass allometry in snakes. </w:t>
      </w:r>
      <w:r w:rsidRPr="00A6769B">
        <w:rPr>
          <w:i/>
          <w:noProof/>
        </w:rPr>
        <w:t>Biological Journal of the Linnean Society</w:t>
      </w:r>
      <w:r w:rsidRPr="00A6769B">
        <w:rPr>
          <w:noProof/>
        </w:rPr>
        <w:t xml:space="preserve"> 108(1):161-172.</w:t>
      </w:r>
      <w:bookmarkEnd w:id="53"/>
    </w:p>
    <w:p w14:paraId="7F2FD756" w14:textId="77777777" w:rsidR="00A6769B" w:rsidRPr="00A6769B" w:rsidRDefault="00A6769B" w:rsidP="00A6769B">
      <w:pPr>
        <w:pStyle w:val="EndNoteBibliography"/>
        <w:ind w:left="720" w:hanging="720"/>
        <w:rPr>
          <w:noProof/>
        </w:rPr>
      </w:pPr>
      <w:bookmarkStart w:id="54" w:name="_ENREF_51"/>
      <w:r w:rsidRPr="00A6769B">
        <w:rPr>
          <w:noProof/>
        </w:rPr>
        <w:t>51.</w:t>
      </w:r>
      <w:r w:rsidRPr="00A6769B">
        <w:rPr>
          <w:noProof/>
        </w:rPr>
        <w:tab/>
        <w:t>Myhrvold NP</w:t>
      </w:r>
      <w:r w:rsidRPr="00A6769B">
        <w:rPr>
          <w:i/>
          <w:noProof/>
        </w:rPr>
        <w:t>, et al.</w:t>
      </w:r>
      <w:r w:rsidRPr="00A6769B">
        <w:rPr>
          <w:noProof/>
        </w:rPr>
        <w:t xml:space="preserve"> (2015) An amniote life‐history database to perform comparative analyses with birds, mammals, and reptiles. </w:t>
      </w:r>
      <w:r w:rsidRPr="00A6769B">
        <w:rPr>
          <w:i/>
          <w:noProof/>
        </w:rPr>
        <w:t>Ecology</w:t>
      </w:r>
      <w:r w:rsidRPr="00A6769B">
        <w:rPr>
          <w:noProof/>
        </w:rPr>
        <w:t xml:space="preserve"> 96(11):3109-3109.</w:t>
      </w:r>
      <w:bookmarkEnd w:id="54"/>
    </w:p>
    <w:p w14:paraId="6373A24C" w14:textId="77777777" w:rsidR="00A6769B" w:rsidRPr="00A6769B" w:rsidRDefault="00A6769B" w:rsidP="00A6769B">
      <w:pPr>
        <w:pStyle w:val="EndNoteBibliography"/>
        <w:ind w:left="720" w:hanging="720"/>
        <w:rPr>
          <w:noProof/>
        </w:rPr>
      </w:pPr>
      <w:bookmarkStart w:id="55" w:name="_ENREF_52"/>
      <w:r w:rsidRPr="00A6769B">
        <w:rPr>
          <w:noProof/>
        </w:rPr>
        <w:t>52.</w:t>
      </w:r>
      <w:r w:rsidRPr="00A6769B">
        <w:rPr>
          <w:noProof/>
        </w:rPr>
        <w:tab/>
        <w:t xml:space="preserve">Pough FH (1980) The advantages of ectothermy for tetrapods. </w:t>
      </w:r>
      <w:r w:rsidRPr="00A6769B">
        <w:rPr>
          <w:i/>
          <w:noProof/>
        </w:rPr>
        <w:t>American Naturalist</w:t>
      </w:r>
      <w:r w:rsidRPr="00A6769B">
        <w:rPr>
          <w:noProof/>
        </w:rPr>
        <w:t>:92-112.</w:t>
      </w:r>
      <w:bookmarkEnd w:id="55"/>
    </w:p>
    <w:p w14:paraId="357AE2F8" w14:textId="77777777" w:rsidR="00A6769B" w:rsidRPr="00A6769B" w:rsidRDefault="00A6769B" w:rsidP="00A6769B">
      <w:pPr>
        <w:pStyle w:val="EndNoteBibliography"/>
        <w:ind w:left="720" w:hanging="720"/>
        <w:rPr>
          <w:noProof/>
        </w:rPr>
      </w:pPr>
      <w:bookmarkStart w:id="56" w:name="_ENREF_53"/>
      <w:r w:rsidRPr="00A6769B">
        <w:rPr>
          <w:noProof/>
        </w:rPr>
        <w:t>53.</w:t>
      </w:r>
      <w:r w:rsidRPr="00A6769B">
        <w:rPr>
          <w:noProof/>
        </w:rPr>
        <w:tab/>
        <w:t xml:space="preserve">Pyron RA &amp; Burbrink FT (2014) Early origin of viviparity and multiple reversions to oviparity in squamate reptiles. </w:t>
      </w:r>
      <w:r w:rsidRPr="00A6769B">
        <w:rPr>
          <w:i/>
          <w:noProof/>
        </w:rPr>
        <w:t>Ecology Letters</w:t>
      </w:r>
      <w:r w:rsidRPr="00A6769B">
        <w:rPr>
          <w:noProof/>
        </w:rPr>
        <w:t xml:space="preserve"> 17(1):13-21.</w:t>
      </w:r>
      <w:bookmarkEnd w:id="56"/>
    </w:p>
    <w:p w14:paraId="40F7B874" w14:textId="77777777" w:rsidR="00A6769B" w:rsidRPr="00A6769B" w:rsidRDefault="00A6769B" w:rsidP="00A6769B">
      <w:pPr>
        <w:pStyle w:val="EndNoteBibliography"/>
        <w:ind w:left="720" w:hanging="720"/>
        <w:rPr>
          <w:noProof/>
        </w:rPr>
      </w:pPr>
      <w:bookmarkStart w:id="57" w:name="_ENREF_54"/>
      <w:r w:rsidRPr="00A6769B">
        <w:rPr>
          <w:noProof/>
        </w:rPr>
        <w:t>54.</w:t>
      </w:r>
      <w:r w:rsidRPr="00A6769B">
        <w:rPr>
          <w:noProof/>
        </w:rPr>
        <w:tab/>
        <w:t xml:space="preserve">Hadfield JD (2010) MCMC methods for multi-response generalized linear mixed models: the MCMCglmm R package. </w:t>
      </w:r>
      <w:r w:rsidRPr="00A6769B">
        <w:rPr>
          <w:i/>
          <w:noProof/>
        </w:rPr>
        <w:t>Journal of Statistical Software</w:t>
      </w:r>
      <w:r w:rsidRPr="00A6769B">
        <w:rPr>
          <w:noProof/>
        </w:rPr>
        <w:t xml:space="preserve"> 33(2):1-22.</w:t>
      </w:r>
      <w:bookmarkEnd w:id="57"/>
    </w:p>
    <w:p w14:paraId="1E644013" w14:textId="77777777" w:rsidR="00A6769B" w:rsidRPr="00A6769B" w:rsidRDefault="00A6769B" w:rsidP="00A6769B">
      <w:pPr>
        <w:pStyle w:val="EndNoteBibliography"/>
        <w:ind w:left="720" w:hanging="720"/>
        <w:rPr>
          <w:noProof/>
        </w:rPr>
      </w:pPr>
      <w:bookmarkStart w:id="58" w:name="_ENREF_55"/>
      <w:r w:rsidRPr="00A6769B">
        <w:rPr>
          <w:noProof/>
        </w:rPr>
        <w:lastRenderedPageBreak/>
        <w:t>55.</w:t>
      </w:r>
      <w:r w:rsidRPr="00A6769B">
        <w:rPr>
          <w:noProof/>
        </w:rPr>
        <w:tab/>
        <w:t>Team RC (2016) R: A Language and Environment for Statistical Computing. R Foundation for Statistical Computing.</w:t>
      </w:r>
      <w:bookmarkEnd w:id="58"/>
    </w:p>
    <w:p w14:paraId="761E8F5A" w14:textId="77777777" w:rsidR="00A6769B" w:rsidRPr="00A6769B" w:rsidRDefault="00A6769B" w:rsidP="00A6769B">
      <w:pPr>
        <w:pStyle w:val="EndNoteBibliography"/>
        <w:ind w:left="720" w:hanging="720"/>
        <w:rPr>
          <w:noProof/>
        </w:rPr>
      </w:pPr>
      <w:bookmarkStart w:id="59" w:name="_ENREF_56"/>
      <w:r w:rsidRPr="00A6769B">
        <w:rPr>
          <w:noProof/>
        </w:rPr>
        <w:t>56.</w:t>
      </w:r>
      <w:r w:rsidRPr="00A6769B">
        <w:rPr>
          <w:noProof/>
        </w:rPr>
        <w:tab/>
        <w:t xml:space="preserve">Brooks SP &amp; Gelman A (1998) General methods for monitoring convergence of iterative simulations. </w:t>
      </w:r>
      <w:r w:rsidRPr="00A6769B">
        <w:rPr>
          <w:i/>
          <w:noProof/>
        </w:rPr>
        <w:t>Journal of computational and graphical statistics</w:t>
      </w:r>
      <w:r w:rsidRPr="00A6769B">
        <w:rPr>
          <w:noProof/>
        </w:rPr>
        <w:t xml:space="preserve"> 7(4):434-455.</w:t>
      </w:r>
      <w:bookmarkEnd w:id="59"/>
    </w:p>
    <w:p w14:paraId="0F1A1A2E" w14:textId="613CD75A" w:rsidR="005266A2" w:rsidRPr="005266A2" w:rsidRDefault="000E7D67" w:rsidP="00D804CC">
      <w:pPr>
        <w:spacing w:line="360" w:lineRule="auto"/>
        <w:rPr>
          <w:lang w:val="en-IE"/>
        </w:rPr>
      </w:pPr>
      <w:r>
        <w:rPr>
          <w:lang w:val="en-IE"/>
        </w:rPr>
        <w:fldChar w:fldCharType="end"/>
      </w:r>
    </w:p>
    <w:sectPr w:rsidR="005266A2" w:rsidRPr="005266A2" w:rsidSect="000E682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17190" w14:textId="77777777" w:rsidR="00D46FF2" w:rsidRDefault="00D46FF2" w:rsidP="007E3EA8">
      <w:r>
        <w:separator/>
      </w:r>
    </w:p>
  </w:endnote>
  <w:endnote w:type="continuationSeparator" w:id="0">
    <w:p w14:paraId="7BCB843C" w14:textId="77777777" w:rsidR="00D46FF2" w:rsidRDefault="00D46FF2" w:rsidP="007E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F1440" w14:textId="77777777" w:rsidR="00D46FF2" w:rsidRDefault="00D46FF2" w:rsidP="007E3EA8">
      <w:r>
        <w:separator/>
      </w:r>
    </w:p>
  </w:footnote>
  <w:footnote w:type="continuationSeparator" w:id="0">
    <w:p w14:paraId="4E59D583" w14:textId="77777777" w:rsidR="00D46FF2" w:rsidRDefault="00D46FF2" w:rsidP="007E3E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433"/>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370F8"/>
    <w:multiLevelType w:val="hybridMultilevel"/>
    <w:tmpl w:val="D5628AAE"/>
    <w:lvl w:ilvl="0" w:tplc="4B8E080A">
      <w:start w:val="1"/>
      <w:numFmt w:val="decimal"/>
      <w:lvlText w:val="(%1)"/>
      <w:lvlJc w:val="left"/>
      <w:pPr>
        <w:ind w:left="1140" w:hanging="420"/>
      </w:pPr>
      <w:rPr>
        <w:rFonts w:eastAsia="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665BED"/>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A06CE8"/>
    <w:multiLevelType w:val="hybridMultilevel"/>
    <w:tmpl w:val="2C7E2F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AC1A58"/>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287E99"/>
    <w:multiLevelType w:val="hybridMultilevel"/>
    <w:tmpl w:val="01289A70"/>
    <w:lvl w:ilvl="0" w:tplc="8188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52F97"/>
    <w:multiLevelType w:val="hybridMultilevel"/>
    <w:tmpl w:val="394A4C6E"/>
    <w:lvl w:ilvl="0" w:tplc="6A60485C">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47522C2"/>
    <w:multiLevelType w:val="hybridMultilevel"/>
    <w:tmpl w:val="4E84B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2"/>
  </w:num>
  <w:num w:numId="6">
    <w:abstractNumId w:val="6"/>
  </w:num>
  <w:num w:numId="7">
    <w:abstractNumId w:val="4"/>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Healy">
    <w15:presenceInfo w15:providerId="None" w15:userId="Kevin He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ax5t9ztwnxe5f8edetnp2tzne0aaff55ftr5&quot;&gt;My EndNote Library&lt;record-ids&gt;&lt;item&gt;1&lt;/item&gt;&lt;item&gt;2&lt;/item&gt;&lt;item&gt;3&lt;/item&gt;&lt;item&gt;4&lt;/item&gt;&lt;item&gt;5&lt;/item&gt;&lt;item&gt;6&lt;/item&gt;&lt;item&gt;7&lt;/item&gt;&lt;item&gt;8&lt;/item&gt;&lt;item&gt;9&lt;/item&gt;&lt;item&gt;10&lt;/item&gt;&lt;item&gt;12&lt;/item&gt;&lt;item&gt;16&lt;/item&gt;&lt;item&gt;17&lt;/item&gt;&lt;item&gt;18&lt;/item&gt;&lt;item&gt;19&lt;/item&gt;&lt;item&gt;20&lt;/item&gt;&lt;item&gt;23&lt;/item&gt;&lt;item&gt;25&lt;/item&gt;&lt;item&gt;26&lt;/item&gt;&lt;item&gt;27&lt;/item&gt;&lt;item&gt;28&lt;/item&gt;&lt;item&gt;63&lt;/item&gt;&lt;item&gt;64&lt;/item&gt;&lt;item&gt;65&lt;/item&gt;&lt;item&gt;66&lt;/item&gt;&lt;item&gt;67&lt;/item&gt;&lt;item&gt;69&lt;/item&gt;&lt;item&gt;79&lt;/item&gt;&lt;item&gt;80&lt;/item&gt;&lt;item&gt;81&lt;/item&gt;&lt;item&gt;82&lt;/item&gt;&lt;item&gt;92&lt;/item&gt;&lt;item&gt;93&lt;/item&gt;&lt;item&gt;94&lt;/item&gt;&lt;item&gt;96&lt;/item&gt;&lt;item&gt;97&lt;/item&gt;&lt;item&gt;100&lt;/item&gt;&lt;item&gt;101&lt;/item&gt;&lt;item&gt;102&lt;/item&gt;&lt;item&gt;103&lt;/item&gt;&lt;item&gt;104&lt;/item&gt;&lt;item&gt;105&lt;/item&gt;&lt;item&gt;107&lt;/item&gt;&lt;item&gt;111&lt;/item&gt;&lt;item&gt;115&lt;/item&gt;&lt;item&gt;116&lt;/item&gt;&lt;item&gt;118&lt;/item&gt;&lt;item&gt;120&lt;/item&gt;&lt;item&gt;125&lt;/item&gt;&lt;item&gt;202&lt;/item&gt;&lt;item&gt;205&lt;/item&gt;&lt;item&gt;208&lt;/item&gt;&lt;item&gt;210&lt;/item&gt;&lt;item&gt;211&lt;/item&gt;&lt;item&gt;221&lt;/item&gt;&lt;item&gt;22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266A2"/>
    <w:rsid w:val="000007C2"/>
    <w:rsid w:val="00005DDB"/>
    <w:rsid w:val="00006DBB"/>
    <w:rsid w:val="00006F42"/>
    <w:rsid w:val="000108ED"/>
    <w:rsid w:val="00011114"/>
    <w:rsid w:val="00013847"/>
    <w:rsid w:val="00013FCD"/>
    <w:rsid w:val="00014CCB"/>
    <w:rsid w:val="000154DB"/>
    <w:rsid w:val="0002042C"/>
    <w:rsid w:val="000232E8"/>
    <w:rsid w:val="00026283"/>
    <w:rsid w:val="000272ED"/>
    <w:rsid w:val="00030D8A"/>
    <w:rsid w:val="00031018"/>
    <w:rsid w:val="00031D64"/>
    <w:rsid w:val="00034477"/>
    <w:rsid w:val="0003718A"/>
    <w:rsid w:val="000406E2"/>
    <w:rsid w:val="00040D6A"/>
    <w:rsid w:val="000418F3"/>
    <w:rsid w:val="000420AC"/>
    <w:rsid w:val="00042302"/>
    <w:rsid w:val="00042AA2"/>
    <w:rsid w:val="00044DEF"/>
    <w:rsid w:val="00046675"/>
    <w:rsid w:val="000521E5"/>
    <w:rsid w:val="00055F54"/>
    <w:rsid w:val="00061328"/>
    <w:rsid w:val="0006248A"/>
    <w:rsid w:val="00062B49"/>
    <w:rsid w:val="00062FF5"/>
    <w:rsid w:val="000644E5"/>
    <w:rsid w:val="00076DF8"/>
    <w:rsid w:val="000772DE"/>
    <w:rsid w:val="00080582"/>
    <w:rsid w:val="00080704"/>
    <w:rsid w:val="00080E86"/>
    <w:rsid w:val="0008546F"/>
    <w:rsid w:val="00086F27"/>
    <w:rsid w:val="000948CA"/>
    <w:rsid w:val="000965FE"/>
    <w:rsid w:val="0009670D"/>
    <w:rsid w:val="000A00F7"/>
    <w:rsid w:val="000A7D77"/>
    <w:rsid w:val="000B1D0C"/>
    <w:rsid w:val="000B594C"/>
    <w:rsid w:val="000B7479"/>
    <w:rsid w:val="000C167E"/>
    <w:rsid w:val="000C6E9C"/>
    <w:rsid w:val="000C7AD8"/>
    <w:rsid w:val="000D2421"/>
    <w:rsid w:val="000E215B"/>
    <w:rsid w:val="000E568E"/>
    <w:rsid w:val="000E5E13"/>
    <w:rsid w:val="000E646A"/>
    <w:rsid w:val="000E6823"/>
    <w:rsid w:val="000E7B97"/>
    <w:rsid w:val="000E7D67"/>
    <w:rsid w:val="000F0566"/>
    <w:rsid w:val="000F1768"/>
    <w:rsid w:val="000F7630"/>
    <w:rsid w:val="0010268C"/>
    <w:rsid w:val="0010580E"/>
    <w:rsid w:val="00106EB4"/>
    <w:rsid w:val="00110944"/>
    <w:rsid w:val="00111E16"/>
    <w:rsid w:val="0011378E"/>
    <w:rsid w:val="001144B5"/>
    <w:rsid w:val="001163EF"/>
    <w:rsid w:val="00116B26"/>
    <w:rsid w:val="001230F5"/>
    <w:rsid w:val="00125D9C"/>
    <w:rsid w:val="00125FD1"/>
    <w:rsid w:val="00127B69"/>
    <w:rsid w:val="0013466C"/>
    <w:rsid w:val="00135203"/>
    <w:rsid w:val="00135216"/>
    <w:rsid w:val="00135BE7"/>
    <w:rsid w:val="00136EC9"/>
    <w:rsid w:val="0013711C"/>
    <w:rsid w:val="00140B7A"/>
    <w:rsid w:val="00143FEC"/>
    <w:rsid w:val="00147DFB"/>
    <w:rsid w:val="00147F0C"/>
    <w:rsid w:val="00155347"/>
    <w:rsid w:val="0015598C"/>
    <w:rsid w:val="00160118"/>
    <w:rsid w:val="001608C1"/>
    <w:rsid w:val="00161570"/>
    <w:rsid w:val="00165017"/>
    <w:rsid w:val="00166FDA"/>
    <w:rsid w:val="00167A10"/>
    <w:rsid w:val="00167B2D"/>
    <w:rsid w:val="00171CAC"/>
    <w:rsid w:val="0017200B"/>
    <w:rsid w:val="00172E8B"/>
    <w:rsid w:val="00173F0D"/>
    <w:rsid w:val="00176763"/>
    <w:rsid w:val="00177638"/>
    <w:rsid w:val="001803E9"/>
    <w:rsid w:val="0018196C"/>
    <w:rsid w:val="00181C7B"/>
    <w:rsid w:val="00184F56"/>
    <w:rsid w:val="00191A69"/>
    <w:rsid w:val="0019724B"/>
    <w:rsid w:val="001974B5"/>
    <w:rsid w:val="001A086E"/>
    <w:rsid w:val="001A0E08"/>
    <w:rsid w:val="001A22D0"/>
    <w:rsid w:val="001A3591"/>
    <w:rsid w:val="001A7E5A"/>
    <w:rsid w:val="001B07FE"/>
    <w:rsid w:val="001B0F47"/>
    <w:rsid w:val="001B14CC"/>
    <w:rsid w:val="001B24EF"/>
    <w:rsid w:val="001B67E9"/>
    <w:rsid w:val="001C05B0"/>
    <w:rsid w:val="001C18A4"/>
    <w:rsid w:val="001C39D4"/>
    <w:rsid w:val="001C3EAF"/>
    <w:rsid w:val="001C6CF3"/>
    <w:rsid w:val="001C7F86"/>
    <w:rsid w:val="001D0048"/>
    <w:rsid w:val="001D3BDE"/>
    <w:rsid w:val="001E12F1"/>
    <w:rsid w:val="001E1B7B"/>
    <w:rsid w:val="001E64EB"/>
    <w:rsid w:val="001E7A8C"/>
    <w:rsid w:val="001F01BC"/>
    <w:rsid w:val="001F2442"/>
    <w:rsid w:val="001F2A82"/>
    <w:rsid w:val="001F2CBE"/>
    <w:rsid w:val="002008FB"/>
    <w:rsid w:val="00201FC6"/>
    <w:rsid w:val="002021D9"/>
    <w:rsid w:val="0020389D"/>
    <w:rsid w:val="002108B7"/>
    <w:rsid w:val="00212D71"/>
    <w:rsid w:val="00213922"/>
    <w:rsid w:val="002144EF"/>
    <w:rsid w:val="00215B92"/>
    <w:rsid w:val="002165F5"/>
    <w:rsid w:val="00220144"/>
    <w:rsid w:val="00225583"/>
    <w:rsid w:val="00225F11"/>
    <w:rsid w:val="002278AB"/>
    <w:rsid w:val="00230937"/>
    <w:rsid w:val="00230A06"/>
    <w:rsid w:val="00234535"/>
    <w:rsid w:val="0023568A"/>
    <w:rsid w:val="0023674A"/>
    <w:rsid w:val="00236879"/>
    <w:rsid w:val="00236A49"/>
    <w:rsid w:val="002374B8"/>
    <w:rsid w:val="00240095"/>
    <w:rsid w:val="00242D36"/>
    <w:rsid w:val="00246405"/>
    <w:rsid w:val="00246415"/>
    <w:rsid w:val="00253727"/>
    <w:rsid w:val="00254F66"/>
    <w:rsid w:val="002573C2"/>
    <w:rsid w:val="00261740"/>
    <w:rsid w:val="00263C94"/>
    <w:rsid w:val="00265551"/>
    <w:rsid w:val="00266BAE"/>
    <w:rsid w:val="00267E3B"/>
    <w:rsid w:val="00271703"/>
    <w:rsid w:val="002741E7"/>
    <w:rsid w:val="002771B6"/>
    <w:rsid w:val="00277CCB"/>
    <w:rsid w:val="00285CAF"/>
    <w:rsid w:val="00286E66"/>
    <w:rsid w:val="00287FE3"/>
    <w:rsid w:val="0029321D"/>
    <w:rsid w:val="0029351F"/>
    <w:rsid w:val="00296184"/>
    <w:rsid w:val="00297F24"/>
    <w:rsid w:val="002A0993"/>
    <w:rsid w:val="002A2512"/>
    <w:rsid w:val="002A5F96"/>
    <w:rsid w:val="002A7338"/>
    <w:rsid w:val="002B03BB"/>
    <w:rsid w:val="002B1387"/>
    <w:rsid w:val="002B179E"/>
    <w:rsid w:val="002B31E9"/>
    <w:rsid w:val="002B361D"/>
    <w:rsid w:val="002B4F04"/>
    <w:rsid w:val="002B7820"/>
    <w:rsid w:val="002B7D6F"/>
    <w:rsid w:val="002C1BB1"/>
    <w:rsid w:val="002C2094"/>
    <w:rsid w:val="002C29F2"/>
    <w:rsid w:val="002C3F15"/>
    <w:rsid w:val="002C7425"/>
    <w:rsid w:val="002C7BEB"/>
    <w:rsid w:val="002C7E1A"/>
    <w:rsid w:val="002D0609"/>
    <w:rsid w:val="002D1687"/>
    <w:rsid w:val="002D616F"/>
    <w:rsid w:val="002D69DA"/>
    <w:rsid w:val="002D6EF0"/>
    <w:rsid w:val="002E25C2"/>
    <w:rsid w:val="002E46FC"/>
    <w:rsid w:val="002E6894"/>
    <w:rsid w:val="002F0433"/>
    <w:rsid w:val="002F0A8F"/>
    <w:rsid w:val="002F3C50"/>
    <w:rsid w:val="002F5ABE"/>
    <w:rsid w:val="002F76AD"/>
    <w:rsid w:val="00302A58"/>
    <w:rsid w:val="00302E87"/>
    <w:rsid w:val="0030731B"/>
    <w:rsid w:val="0030749B"/>
    <w:rsid w:val="00311727"/>
    <w:rsid w:val="003118FF"/>
    <w:rsid w:val="00311948"/>
    <w:rsid w:val="0031521F"/>
    <w:rsid w:val="00315A4C"/>
    <w:rsid w:val="00316102"/>
    <w:rsid w:val="0031671C"/>
    <w:rsid w:val="003171C6"/>
    <w:rsid w:val="003201DA"/>
    <w:rsid w:val="00320E26"/>
    <w:rsid w:val="00323EB3"/>
    <w:rsid w:val="00324A6F"/>
    <w:rsid w:val="0032583D"/>
    <w:rsid w:val="003269DD"/>
    <w:rsid w:val="00326D2E"/>
    <w:rsid w:val="00327156"/>
    <w:rsid w:val="0033201C"/>
    <w:rsid w:val="00333F92"/>
    <w:rsid w:val="00334A0B"/>
    <w:rsid w:val="0033568B"/>
    <w:rsid w:val="00335AE4"/>
    <w:rsid w:val="00335B4A"/>
    <w:rsid w:val="00343277"/>
    <w:rsid w:val="00345A2E"/>
    <w:rsid w:val="00346F9B"/>
    <w:rsid w:val="00351058"/>
    <w:rsid w:val="00354913"/>
    <w:rsid w:val="00355DBE"/>
    <w:rsid w:val="00360B1D"/>
    <w:rsid w:val="00361274"/>
    <w:rsid w:val="0036687F"/>
    <w:rsid w:val="0037088B"/>
    <w:rsid w:val="00374CBD"/>
    <w:rsid w:val="00376150"/>
    <w:rsid w:val="00380036"/>
    <w:rsid w:val="0038224A"/>
    <w:rsid w:val="00385A98"/>
    <w:rsid w:val="00390AB9"/>
    <w:rsid w:val="003948E4"/>
    <w:rsid w:val="0039657F"/>
    <w:rsid w:val="003A2337"/>
    <w:rsid w:val="003A3756"/>
    <w:rsid w:val="003A4011"/>
    <w:rsid w:val="003A5F7C"/>
    <w:rsid w:val="003B020F"/>
    <w:rsid w:val="003B3813"/>
    <w:rsid w:val="003B5958"/>
    <w:rsid w:val="003B69F5"/>
    <w:rsid w:val="003B7098"/>
    <w:rsid w:val="003C08AC"/>
    <w:rsid w:val="003C4993"/>
    <w:rsid w:val="003C6219"/>
    <w:rsid w:val="003D0D3F"/>
    <w:rsid w:val="003D13F7"/>
    <w:rsid w:val="003D3CC8"/>
    <w:rsid w:val="003D5BE1"/>
    <w:rsid w:val="003E1710"/>
    <w:rsid w:val="003E2CD2"/>
    <w:rsid w:val="003E47CF"/>
    <w:rsid w:val="003E5D70"/>
    <w:rsid w:val="003E703B"/>
    <w:rsid w:val="003E795A"/>
    <w:rsid w:val="003F1C25"/>
    <w:rsid w:val="003F48E1"/>
    <w:rsid w:val="003F5E02"/>
    <w:rsid w:val="0040129F"/>
    <w:rsid w:val="00401D0D"/>
    <w:rsid w:val="004058B3"/>
    <w:rsid w:val="00406ED4"/>
    <w:rsid w:val="0040750C"/>
    <w:rsid w:val="00411462"/>
    <w:rsid w:val="00424DDB"/>
    <w:rsid w:val="004250AA"/>
    <w:rsid w:val="00426ABB"/>
    <w:rsid w:val="004305B6"/>
    <w:rsid w:val="0043423A"/>
    <w:rsid w:val="00436B07"/>
    <w:rsid w:val="00440669"/>
    <w:rsid w:val="004426D3"/>
    <w:rsid w:val="004434F0"/>
    <w:rsid w:val="00445032"/>
    <w:rsid w:val="00445922"/>
    <w:rsid w:val="00450E49"/>
    <w:rsid w:val="00451D52"/>
    <w:rsid w:val="00452AFC"/>
    <w:rsid w:val="00456D3B"/>
    <w:rsid w:val="00462414"/>
    <w:rsid w:val="00462739"/>
    <w:rsid w:val="00465CB9"/>
    <w:rsid w:val="00467601"/>
    <w:rsid w:val="00470124"/>
    <w:rsid w:val="00470B21"/>
    <w:rsid w:val="004728B6"/>
    <w:rsid w:val="00477338"/>
    <w:rsid w:val="00482E74"/>
    <w:rsid w:val="00482FA0"/>
    <w:rsid w:val="00487F09"/>
    <w:rsid w:val="004A177F"/>
    <w:rsid w:val="004A375A"/>
    <w:rsid w:val="004A70D4"/>
    <w:rsid w:val="004A7FF6"/>
    <w:rsid w:val="004B1AD7"/>
    <w:rsid w:val="004B229C"/>
    <w:rsid w:val="004B3ABD"/>
    <w:rsid w:val="004B6C86"/>
    <w:rsid w:val="004B7884"/>
    <w:rsid w:val="004C3433"/>
    <w:rsid w:val="004C3E61"/>
    <w:rsid w:val="004C47A6"/>
    <w:rsid w:val="004C5322"/>
    <w:rsid w:val="004C5CE9"/>
    <w:rsid w:val="004D2DC9"/>
    <w:rsid w:val="004D5260"/>
    <w:rsid w:val="004D74F2"/>
    <w:rsid w:val="004E17C2"/>
    <w:rsid w:val="004E24BD"/>
    <w:rsid w:val="004E3D0A"/>
    <w:rsid w:val="004E72A3"/>
    <w:rsid w:val="004F0F9A"/>
    <w:rsid w:val="004F2E54"/>
    <w:rsid w:val="004F2E84"/>
    <w:rsid w:val="004F4D94"/>
    <w:rsid w:val="004F5738"/>
    <w:rsid w:val="004F6F55"/>
    <w:rsid w:val="004F7903"/>
    <w:rsid w:val="0050288B"/>
    <w:rsid w:val="00502BCC"/>
    <w:rsid w:val="00503EBA"/>
    <w:rsid w:val="00506750"/>
    <w:rsid w:val="005073B4"/>
    <w:rsid w:val="00512E92"/>
    <w:rsid w:val="00514520"/>
    <w:rsid w:val="00516519"/>
    <w:rsid w:val="00520D5C"/>
    <w:rsid w:val="00523C36"/>
    <w:rsid w:val="005266A2"/>
    <w:rsid w:val="00527A81"/>
    <w:rsid w:val="005308E0"/>
    <w:rsid w:val="00535271"/>
    <w:rsid w:val="00535369"/>
    <w:rsid w:val="0053788A"/>
    <w:rsid w:val="00540703"/>
    <w:rsid w:val="0054298B"/>
    <w:rsid w:val="005445C8"/>
    <w:rsid w:val="00544E2D"/>
    <w:rsid w:val="00556D63"/>
    <w:rsid w:val="005619A7"/>
    <w:rsid w:val="005640AD"/>
    <w:rsid w:val="00565861"/>
    <w:rsid w:val="005659ED"/>
    <w:rsid w:val="005708DD"/>
    <w:rsid w:val="005718A8"/>
    <w:rsid w:val="00572B9A"/>
    <w:rsid w:val="00576E54"/>
    <w:rsid w:val="00577056"/>
    <w:rsid w:val="00577205"/>
    <w:rsid w:val="0058012D"/>
    <w:rsid w:val="00582241"/>
    <w:rsid w:val="00582E28"/>
    <w:rsid w:val="00583884"/>
    <w:rsid w:val="00585B1C"/>
    <w:rsid w:val="0058661B"/>
    <w:rsid w:val="00587B82"/>
    <w:rsid w:val="005900AF"/>
    <w:rsid w:val="00592156"/>
    <w:rsid w:val="005926C5"/>
    <w:rsid w:val="00594499"/>
    <w:rsid w:val="00595BA0"/>
    <w:rsid w:val="005967AF"/>
    <w:rsid w:val="00597E53"/>
    <w:rsid w:val="005A57A7"/>
    <w:rsid w:val="005B016A"/>
    <w:rsid w:val="005B211F"/>
    <w:rsid w:val="005B43E4"/>
    <w:rsid w:val="005B7F56"/>
    <w:rsid w:val="005C10A7"/>
    <w:rsid w:val="005C6A1A"/>
    <w:rsid w:val="005C7BF7"/>
    <w:rsid w:val="005D5BB9"/>
    <w:rsid w:val="005E167B"/>
    <w:rsid w:val="005E49C9"/>
    <w:rsid w:val="005E66F3"/>
    <w:rsid w:val="005E7F6E"/>
    <w:rsid w:val="005F2CAA"/>
    <w:rsid w:val="005F3317"/>
    <w:rsid w:val="005F398B"/>
    <w:rsid w:val="005F7EE1"/>
    <w:rsid w:val="0060250A"/>
    <w:rsid w:val="006034F2"/>
    <w:rsid w:val="0060381D"/>
    <w:rsid w:val="006054D8"/>
    <w:rsid w:val="00614482"/>
    <w:rsid w:val="00615511"/>
    <w:rsid w:val="00620B75"/>
    <w:rsid w:val="006222AB"/>
    <w:rsid w:val="00623576"/>
    <w:rsid w:val="00631BE1"/>
    <w:rsid w:val="00633A2D"/>
    <w:rsid w:val="006348B9"/>
    <w:rsid w:val="006356EB"/>
    <w:rsid w:val="006378DF"/>
    <w:rsid w:val="006401C4"/>
    <w:rsid w:val="0064049E"/>
    <w:rsid w:val="00642D77"/>
    <w:rsid w:val="00643DD6"/>
    <w:rsid w:val="00654517"/>
    <w:rsid w:val="00654E12"/>
    <w:rsid w:val="00655AB5"/>
    <w:rsid w:val="00655E31"/>
    <w:rsid w:val="0066083C"/>
    <w:rsid w:val="00661C86"/>
    <w:rsid w:val="00662CF9"/>
    <w:rsid w:val="0067011C"/>
    <w:rsid w:val="00671050"/>
    <w:rsid w:val="006747A6"/>
    <w:rsid w:val="00675DB2"/>
    <w:rsid w:val="00683E8D"/>
    <w:rsid w:val="00684702"/>
    <w:rsid w:val="00686AF0"/>
    <w:rsid w:val="00690295"/>
    <w:rsid w:val="00692CCD"/>
    <w:rsid w:val="0069362A"/>
    <w:rsid w:val="00694756"/>
    <w:rsid w:val="0069650E"/>
    <w:rsid w:val="006A12D0"/>
    <w:rsid w:val="006A35DA"/>
    <w:rsid w:val="006A5285"/>
    <w:rsid w:val="006A72A7"/>
    <w:rsid w:val="006A7C8F"/>
    <w:rsid w:val="006B0A42"/>
    <w:rsid w:val="006B3138"/>
    <w:rsid w:val="006B4792"/>
    <w:rsid w:val="006B666A"/>
    <w:rsid w:val="006B698E"/>
    <w:rsid w:val="006B6AAA"/>
    <w:rsid w:val="006B743A"/>
    <w:rsid w:val="006C015C"/>
    <w:rsid w:val="006C58C6"/>
    <w:rsid w:val="006C5D11"/>
    <w:rsid w:val="006C61A2"/>
    <w:rsid w:val="006C6863"/>
    <w:rsid w:val="006D1C09"/>
    <w:rsid w:val="006D4104"/>
    <w:rsid w:val="006D52A1"/>
    <w:rsid w:val="006D5AC6"/>
    <w:rsid w:val="006D62CF"/>
    <w:rsid w:val="006D672F"/>
    <w:rsid w:val="006D7543"/>
    <w:rsid w:val="006E0BB1"/>
    <w:rsid w:val="006E2343"/>
    <w:rsid w:val="006E3C3A"/>
    <w:rsid w:val="006E69DD"/>
    <w:rsid w:val="006F577C"/>
    <w:rsid w:val="00704222"/>
    <w:rsid w:val="00704525"/>
    <w:rsid w:val="00706549"/>
    <w:rsid w:val="0071362B"/>
    <w:rsid w:val="007145DD"/>
    <w:rsid w:val="00714724"/>
    <w:rsid w:val="0071716B"/>
    <w:rsid w:val="0072076F"/>
    <w:rsid w:val="00723017"/>
    <w:rsid w:val="00725A8B"/>
    <w:rsid w:val="00731EE8"/>
    <w:rsid w:val="00736418"/>
    <w:rsid w:val="00737C64"/>
    <w:rsid w:val="00740014"/>
    <w:rsid w:val="00746F2C"/>
    <w:rsid w:val="0075083B"/>
    <w:rsid w:val="00755B76"/>
    <w:rsid w:val="0076145F"/>
    <w:rsid w:val="007616C7"/>
    <w:rsid w:val="007649D4"/>
    <w:rsid w:val="00766286"/>
    <w:rsid w:val="00766C42"/>
    <w:rsid w:val="00770466"/>
    <w:rsid w:val="00770872"/>
    <w:rsid w:val="007723F0"/>
    <w:rsid w:val="00772997"/>
    <w:rsid w:val="007734EA"/>
    <w:rsid w:val="00776912"/>
    <w:rsid w:val="00782764"/>
    <w:rsid w:val="00783401"/>
    <w:rsid w:val="00785612"/>
    <w:rsid w:val="007874C8"/>
    <w:rsid w:val="00792B3D"/>
    <w:rsid w:val="00794346"/>
    <w:rsid w:val="00794AA9"/>
    <w:rsid w:val="00794DE1"/>
    <w:rsid w:val="00796631"/>
    <w:rsid w:val="00796CF1"/>
    <w:rsid w:val="007A07B1"/>
    <w:rsid w:val="007A0D58"/>
    <w:rsid w:val="007A5AF6"/>
    <w:rsid w:val="007B0327"/>
    <w:rsid w:val="007B1164"/>
    <w:rsid w:val="007B1898"/>
    <w:rsid w:val="007B1B43"/>
    <w:rsid w:val="007B5C0E"/>
    <w:rsid w:val="007B5EB0"/>
    <w:rsid w:val="007C1661"/>
    <w:rsid w:val="007C3CB7"/>
    <w:rsid w:val="007C7F34"/>
    <w:rsid w:val="007D0C64"/>
    <w:rsid w:val="007D3EDC"/>
    <w:rsid w:val="007D7A19"/>
    <w:rsid w:val="007E0F05"/>
    <w:rsid w:val="007E1FF5"/>
    <w:rsid w:val="007E3EA8"/>
    <w:rsid w:val="007E49BB"/>
    <w:rsid w:val="007E4CED"/>
    <w:rsid w:val="007E6D19"/>
    <w:rsid w:val="007F2C89"/>
    <w:rsid w:val="007F31C1"/>
    <w:rsid w:val="007F5510"/>
    <w:rsid w:val="00801760"/>
    <w:rsid w:val="00801908"/>
    <w:rsid w:val="00806C7F"/>
    <w:rsid w:val="00810473"/>
    <w:rsid w:val="00811A5F"/>
    <w:rsid w:val="00811A65"/>
    <w:rsid w:val="00812F40"/>
    <w:rsid w:val="00814CA2"/>
    <w:rsid w:val="00820062"/>
    <w:rsid w:val="00820598"/>
    <w:rsid w:val="008217D6"/>
    <w:rsid w:val="00823F41"/>
    <w:rsid w:val="00824C80"/>
    <w:rsid w:val="00825783"/>
    <w:rsid w:val="00825C3A"/>
    <w:rsid w:val="008315CE"/>
    <w:rsid w:val="00832A39"/>
    <w:rsid w:val="00833820"/>
    <w:rsid w:val="008338EE"/>
    <w:rsid w:val="00834EEA"/>
    <w:rsid w:val="00842A40"/>
    <w:rsid w:val="0084467B"/>
    <w:rsid w:val="008450A5"/>
    <w:rsid w:val="008452B2"/>
    <w:rsid w:val="008467F8"/>
    <w:rsid w:val="00846D08"/>
    <w:rsid w:val="008506EB"/>
    <w:rsid w:val="00851FA8"/>
    <w:rsid w:val="008534F8"/>
    <w:rsid w:val="0086472D"/>
    <w:rsid w:val="008676A6"/>
    <w:rsid w:val="00882E9B"/>
    <w:rsid w:val="0088479B"/>
    <w:rsid w:val="00885144"/>
    <w:rsid w:val="0088668D"/>
    <w:rsid w:val="00887523"/>
    <w:rsid w:val="00890067"/>
    <w:rsid w:val="008954E6"/>
    <w:rsid w:val="00895E12"/>
    <w:rsid w:val="008A2E4C"/>
    <w:rsid w:val="008A5188"/>
    <w:rsid w:val="008B096D"/>
    <w:rsid w:val="008B0CF1"/>
    <w:rsid w:val="008B331D"/>
    <w:rsid w:val="008B3D4D"/>
    <w:rsid w:val="008B5D3A"/>
    <w:rsid w:val="008B791D"/>
    <w:rsid w:val="008C1F11"/>
    <w:rsid w:val="008C4F15"/>
    <w:rsid w:val="008D41B8"/>
    <w:rsid w:val="008D71C8"/>
    <w:rsid w:val="008D7BB9"/>
    <w:rsid w:val="008E2FDE"/>
    <w:rsid w:val="008E3C03"/>
    <w:rsid w:val="008E4012"/>
    <w:rsid w:val="008E6D58"/>
    <w:rsid w:val="008F657B"/>
    <w:rsid w:val="008F78F5"/>
    <w:rsid w:val="00900087"/>
    <w:rsid w:val="0090192C"/>
    <w:rsid w:val="00902723"/>
    <w:rsid w:val="009035EA"/>
    <w:rsid w:val="00907694"/>
    <w:rsid w:val="0091440B"/>
    <w:rsid w:val="009148C6"/>
    <w:rsid w:val="0091615C"/>
    <w:rsid w:val="0091771F"/>
    <w:rsid w:val="009178CB"/>
    <w:rsid w:val="00921636"/>
    <w:rsid w:val="00924429"/>
    <w:rsid w:val="00925C5C"/>
    <w:rsid w:val="00925D0F"/>
    <w:rsid w:val="009305C4"/>
    <w:rsid w:val="00931BEF"/>
    <w:rsid w:val="009352B0"/>
    <w:rsid w:val="0093638C"/>
    <w:rsid w:val="0093758B"/>
    <w:rsid w:val="00945F40"/>
    <w:rsid w:val="009505B9"/>
    <w:rsid w:val="00954A56"/>
    <w:rsid w:val="0096043A"/>
    <w:rsid w:val="00961551"/>
    <w:rsid w:val="00962117"/>
    <w:rsid w:val="00962A65"/>
    <w:rsid w:val="0096602C"/>
    <w:rsid w:val="00966F0B"/>
    <w:rsid w:val="00970307"/>
    <w:rsid w:val="0097166C"/>
    <w:rsid w:val="009751BF"/>
    <w:rsid w:val="00975B95"/>
    <w:rsid w:val="00977177"/>
    <w:rsid w:val="00983098"/>
    <w:rsid w:val="00985720"/>
    <w:rsid w:val="00985E34"/>
    <w:rsid w:val="00986A57"/>
    <w:rsid w:val="00986BDF"/>
    <w:rsid w:val="00991467"/>
    <w:rsid w:val="00994B38"/>
    <w:rsid w:val="00995DB2"/>
    <w:rsid w:val="00996542"/>
    <w:rsid w:val="0099723D"/>
    <w:rsid w:val="009A28A2"/>
    <w:rsid w:val="009A3A27"/>
    <w:rsid w:val="009A637D"/>
    <w:rsid w:val="009A7204"/>
    <w:rsid w:val="009B20AD"/>
    <w:rsid w:val="009B272E"/>
    <w:rsid w:val="009B3B95"/>
    <w:rsid w:val="009B3F3D"/>
    <w:rsid w:val="009B68D5"/>
    <w:rsid w:val="009C0977"/>
    <w:rsid w:val="009C0D85"/>
    <w:rsid w:val="009C1EA0"/>
    <w:rsid w:val="009C28C2"/>
    <w:rsid w:val="009C5072"/>
    <w:rsid w:val="009C69C9"/>
    <w:rsid w:val="009D3F78"/>
    <w:rsid w:val="009E4AFA"/>
    <w:rsid w:val="009E701D"/>
    <w:rsid w:val="009F15AF"/>
    <w:rsid w:val="009F3874"/>
    <w:rsid w:val="009F4CEA"/>
    <w:rsid w:val="009F51C5"/>
    <w:rsid w:val="00A01F3E"/>
    <w:rsid w:val="00A02487"/>
    <w:rsid w:val="00A047EC"/>
    <w:rsid w:val="00A04C0A"/>
    <w:rsid w:val="00A05682"/>
    <w:rsid w:val="00A05A5E"/>
    <w:rsid w:val="00A11785"/>
    <w:rsid w:val="00A148E2"/>
    <w:rsid w:val="00A217D5"/>
    <w:rsid w:val="00A23552"/>
    <w:rsid w:val="00A24A84"/>
    <w:rsid w:val="00A30B5D"/>
    <w:rsid w:val="00A32B51"/>
    <w:rsid w:val="00A32E19"/>
    <w:rsid w:val="00A35CD3"/>
    <w:rsid w:val="00A413D6"/>
    <w:rsid w:val="00A421FF"/>
    <w:rsid w:val="00A425F7"/>
    <w:rsid w:val="00A42C2A"/>
    <w:rsid w:val="00A44E59"/>
    <w:rsid w:val="00A45D05"/>
    <w:rsid w:val="00A47881"/>
    <w:rsid w:val="00A5017B"/>
    <w:rsid w:val="00A50C7D"/>
    <w:rsid w:val="00A53547"/>
    <w:rsid w:val="00A6180A"/>
    <w:rsid w:val="00A6769B"/>
    <w:rsid w:val="00A723E1"/>
    <w:rsid w:val="00A727C3"/>
    <w:rsid w:val="00A72B90"/>
    <w:rsid w:val="00A73B6C"/>
    <w:rsid w:val="00A766F6"/>
    <w:rsid w:val="00A779F7"/>
    <w:rsid w:val="00A77BCB"/>
    <w:rsid w:val="00A81DE0"/>
    <w:rsid w:val="00A83616"/>
    <w:rsid w:val="00A840A9"/>
    <w:rsid w:val="00A93C1D"/>
    <w:rsid w:val="00A96900"/>
    <w:rsid w:val="00A96D6F"/>
    <w:rsid w:val="00AA2B33"/>
    <w:rsid w:val="00AA42F4"/>
    <w:rsid w:val="00AA5482"/>
    <w:rsid w:val="00AA6328"/>
    <w:rsid w:val="00AA6375"/>
    <w:rsid w:val="00AA641B"/>
    <w:rsid w:val="00AA6B8E"/>
    <w:rsid w:val="00AA7B74"/>
    <w:rsid w:val="00AB0DEA"/>
    <w:rsid w:val="00AB1B62"/>
    <w:rsid w:val="00AB1FDC"/>
    <w:rsid w:val="00AB374E"/>
    <w:rsid w:val="00AB5B4D"/>
    <w:rsid w:val="00AB757E"/>
    <w:rsid w:val="00AB7912"/>
    <w:rsid w:val="00AC0DD3"/>
    <w:rsid w:val="00AC4DFC"/>
    <w:rsid w:val="00AC54F2"/>
    <w:rsid w:val="00AC570E"/>
    <w:rsid w:val="00AC6C96"/>
    <w:rsid w:val="00AD4B55"/>
    <w:rsid w:val="00AD5B1F"/>
    <w:rsid w:val="00AD60BB"/>
    <w:rsid w:val="00AD7440"/>
    <w:rsid w:val="00AE0842"/>
    <w:rsid w:val="00AE1D71"/>
    <w:rsid w:val="00AE5117"/>
    <w:rsid w:val="00AF2630"/>
    <w:rsid w:val="00AF4D93"/>
    <w:rsid w:val="00AF51A8"/>
    <w:rsid w:val="00AF6463"/>
    <w:rsid w:val="00B01333"/>
    <w:rsid w:val="00B01859"/>
    <w:rsid w:val="00B02347"/>
    <w:rsid w:val="00B0400E"/>
    <w:rsid w:val="00B068F8"/>
    <w:rsid w:val="00B10450"/>
    <w:rsid w:val="00B11E9A"/>
    <w:rsid w:val="00B11EC0"/>
    <w:rsid w:val="00B1400A"/>
    <w:rsid w:val="00B15272"/>
    <w:rsid w:val="00B16B42"/>
    <w:rsid w:val="00B176D9"/>
    <w:rsid w:val="00B26BB3"/>
    <w:rsid w:val="00B304BB"/>
    <w:rsid w:val="00B33A42"/>
    <w:rsid w:val="00B33E70"/>
    <w:rsid w:val="00B411C9"/>
    <w:rsid w:val="00B41671"/>
    <w:rsid w:val="00B41AA7"/>
    <w:rsid w:val="00B45501"/>
    <w:rsid w:val="00B4784A"/>
    <w:rsid w:val="00B52086"/>
    <w:rsid w:val="00B52257"/>
    <w:rsid w:val="00B5427A"/>
    <w:rsid w:val="00B553E3"/>
    <w:rsid w:val="00B56EE6"/>
    <w:rsid w:val="00B575B2"/>
    <w:rsid w:val="00B6384B"/>
    <w:rsid w:val="00B65B6B"/>
    <w:rsid w:val="00B66192"/>
    <w:rsid w:val="00B71FAA"/>
    <w:rsid w:val="00B741C0"/>
    <w:rsid w:val="00B759AD"/>
    <w:rsid w:val="00B75FF0"/>
    <w:rsid w:val="00B80F16"/>
    <w:rsid w:val="00B81A06"/>
    <w:rsid w:val="00B83143"/>
    <w:rsid w:val="00B85A8E"/>
    <w:rsid w:val="00B865C4"/>
    <w:rsid w:val="00B90271"/>
    <w:rsid w:val="00B93825"/>
    <w:rsid w:val="00B93CD1"/>
    <w:rsid w:val="00B96137"/>
    <w:rsid w:val="00B96C24"/>
    <w:rsid w:val="00BA0E1A"/>
    <w:rsid w:val="00BA0EB0"/>
    <w:rsid w:val="00BA1DEB"/>
    <w:rsid w:val="00BA559E"/>
    <w:rsid w:val="00BA591D"/>
    <w:rsid w:val="00BB3682"/>
    <w:rsid w:val="00BB6163"/>
    <w:rsid w:val="00BC0109"/>
    <w:rsid w:val="00BC4BAC"/>
    <w:rsid w:val="00BC5AB5"/>
    <w:rsid w:val="00BC5C73"/>
    <w:rsid w:val="00BC6008"/>
    <w:rsid w:val="00BC78F1"/>
    <w:rsid w:val="00BD68FC"/>
    <w:rsid w:val="00BE07CC"/>
    <w:rsid w:val="00BE23D6"/>
    <w:rsid w:val="00BE2B42"/>
    <w:rsid w:val="00BE3E68"/>
    <w:rsid w:val="00BE46B5"/>
    <w:rsid w:val="00BF7F7E"/>
    <w:rsid w:val="00C003FC"/>
    <w:rsid w:val="00C03DDC"/>
    <w:rsid w:val="00C15DD3"/>
    <w:rsid w:val="00C165FF"/>
    <w:rsid w:val="00C177F0"/>
    <w:rsid w:val="00C20672"/>
    <w:rsid w:val="00C20DC4"/>
    <w:rsid w:val="00C23DDF"/>
    <w:rsid w:val="00C247AE"/>
    <w:rsid w:val="00C270C4"/>
    <w:rsid w:val="00C32AE9"/>
    <w:rsid w:val="00C3421A"/>
    <w:rsid w:val="00C35088"/>
    <w:rsid w:val="00C35262"/>
    <w:rsid w:val="00C42698"/>
    <w:rsid w:val="00C43AA1"/>
    <w:rsid w:val="00C43C14"/>
    <w:rsid w:val="00C43CA3"/>
    <w:rsid w:val="00C571F1"/>
    <w:rsid w:val="00C57D70"/>
    <w:rsid w:val="00C60084"/>
    <w:rsid w:val="00C610C0"/>
    <w:rsid w:val="00C61D21"/>
    <w:rsid w:val="00C64DF4"/>
    <w:rsid w:val="00C64EA8"/>
    <w:rsid w:val="00C6511B"/>
    <w:rsid w:val="00C7337F"/>
    <w:rsid w:val="00C73C47"/>
    <w:rsid w:val="00C7610B"/>
    <w:rsid w:val="00C76414"/>
    <w:rsid w:val="00C76962"/>
    <w:rsid w:val="00C771C6"/>
    <w:rsid w:val="00C82254"/>
    <w:rsid w:val="00C827F6"/>
    <w:rsid w:val="00C850D9"/>
    <w:rsid w:val="00C8708B"/>
    <w:rsid w:val="00C87201"/>
    <w:rsid w:val="00C87AF5"/>
    <w:rsid w:val="00C91003"/>
    <w:rsid w:val="00C9669D"/>
    <w:rsid w:val="00C96903"/>
    <w:rsid w:val="00CA0D19"/>
    <w:rsid w:val="00CA213F"/>
    <w:rsid w:val="00CA2194"/>
    <w:rsid w:val="00CA5021"/>
    <w:rsid w:val="00CA5902"/>
    <w:rsid w:val="00CA7015"/>
    <w:rsid w:val="00CB0896"/>
    <w:rsid w:val="00CB246A"/>
    <w:rsid w:val="00CB2E35"/>
    <w:rsid w:val="00CB489E"/>
    <w:rsid w:val="00CB5C18"/>
    <w:rsid w:val="00CB753F"/>
    <w:rsid w:val="00CC6390"/>
    <w:rsid w:val="00CD0947"/>
    <w:rsid w:val="00CD0C2C"/>
    <w:rsid w:val="00CD3200"/>
    <w:rsid w:val="00CD4BA6"/>
    <w:rsid w:val="00CD64D6"/>
    <w:rsid w:val="00CD6EB5"/>
    <w:rsid w:val="00CD75D6"/>
    <w:rsid w:val="00CE4C57"/>
    <w:rsid w:val="00CE53E9"/>
    <w:rsid w:val="00CE5CCD"/>
    <w:rsid w:val="00CF11B6"/>
    <w:rsid w:val="00CF2B35"/>
    <w:rsid w:val="00CF7D1F"/>
    <w:rsid w:val="00D05767"/>
    <w:rsid w:val="00D111FE"/>
    <w:rsid w:val="00D126A8"/>
    <w:rsid w:val="00D13FDA"/>
    <w:rsid w:val="00D140A2"/>
    <w:rsid w:val="00D143A9"/>
    <w:rsid w:val="00D216F4"/>
    <w:rsid w:val="00D21893"/>
    <w:rsid w:val="00D22179"/>
    <w:rsid w:val="00D23118"/>
    <w:rsid w:val="00D2389A"/>
    <w:rsid w:val="00D2650F"/>
    <w:rsid w:val="00D266F1"/>
    <w:rsid w:val="00D26E0D"/>
    <w:rsid w:val="00D32E16"/>
    <w:rsid w:val="00D32F6A"/>
    <w:rsid w:val="00D3303D"/>
    <w:rsid w:val="00D3393F"/>
    <w:rsid w:val="00D34705"/>
    <w:rsid w:val="00D3697C"/>
    <w:rsid w:val="00D42987"/>
    <w:rsid w:val="00D44136"/>
    <w:rsid w:val="00D45F7F"/>
    <w:rsid w:val="00D46FF2"/>
    <w:rsid w:val="00D47D8F"/>
    <w:rsid w:val="00D50CA3"/>
    <w:rsid w:val="00D550F7"/>
    <w:rsid w:val="00D560E3"/>
    <w:rsid w:val="00D57E9E"/>
    <w:rsid w:val="00D6184F"/>
    <w:rsid w:val="00D6784F"/>
    <w:rsid w:val="00D67A69"/>
    <w:rsid w:val="00D7593B"/>
    <w:rsid w:val="00D7739B"/>
    <w:rsid w:val="00D77682"/>
    <w:rsid w:val="00D804CC"/>
    <w:rsid w:val="00D86625"/>
    <w:rsid w:val="00D91852"/>
    <w:rsid w:val="00D923A0"/>
    <w:rsid w:val="00D946BE"/>
    <w:rsid w:val="00DA166F"/>
    <w:rsid w:val="00DB284A"/>
    <w:rsid w:val="00DB293B"/>
    <w:rsid w:val="00DB5284"/>
    <w:rsid w:val="00DC099F"/>
    <w:rsid w:val="00DC183A"/>
    <w:rsid w:val="00DC3571"/>
    <w:rsid w:val="00DC77E7"/>
    <w:rsid w:val="00DD307A"/>
    <w:rsid w:val="00DD52FA"/>
    <w:rsid w:val="00DD7091"/>
    <w:rsid w:val="00DE1498"/>
    <w:rsid w:val="00DE22EF"/>
    <w:rsid w:val="00DE2AC0"/>
    <w:rsid w:val="00DE37EC"/>
    <w:rsid w:val="00DF1FE6"/>
    <w:rsid w:val="00DF38E0"/>
    <w:rsid w:val="00DF3E7A"/>
    <w:rsid w:val="00DF4A92"/>
    <w:rsid w:val="00DF53A8"/>
    <w:rsid w:val="00E002D0"/>
    <w:rsid w:val="00E00507"/>
    <w:rsid w:val="00E012BB"/>
    <w:rsid w:val="00E03825"/>
    <w:rsid w:val="00E069DF"/>
    <w:rsid w:val="00E07536"/>
    <w:rsid w:val="00E07CED"/>
    <w:rsid w:val="00E13313"/>
    <w:rsid w:val="00E15A59"/>
    <w:rsid w:val="00E165F7"/>
    <w:rsid w:val="00E16F1C"/>
    <w:rsid w:val="00E203ED"/>
    <w:rsid w:val="00E23B4D"/>
    <w:rsid w:val="00E30CCB"/>
    <w:rsid w:val="00E31254"/>
    <w:rsid w:val="00E36631"/>
    <w:rsid w:val="00E37799"/>
    <w:rsid w:val="00E42C20"/>
    <w:rsid w:val="00E42C37"/>
    <w:rsid w:val="00E534A9"/>
    <w:rsid w:val="00E54406"/>
    <w:rsid w:val="00E5787A"/>
    <w:rsid w:val="00E651E2"/>
    <w:rsid w:val="00E70137"/>
    <w:rsid w:val="00E70366"/>
    <w:rsid w:val="00E7261A"/>
    <w:rsid w:val="00E7439E"/>
    <w:rsid w:val="00E848FC"/>
    <w:rsid w:val="00E84AE9"/>
    <w:rsid w:val="00E85125"/>
    <w:rsid w:val="00E8728E"/>
    <w:rsid w:val="00E876A1"/>
    <w:rsid w:val="00E8795C"/>
    <w:rsid w:val="00E879F7"/>
    <w:rsid w:val="00E87B82"/>
    <w:rsid w:val="00E91DBC"/>
    <w:rsid w:val="00EA02BE"/>
    <w:rsid w:val="00EA03C2"/>
    <w:rsid w:val="00EA080C"/>
    <w:rsid w:val="00EA29E1"/>
    <w:rsid w:val="00EA3500"/>
    <w:rsid w:val="00EA5A72"/>
    <w:rsid w:val="00EA5BF9"/>
    <w:rsid w:val="00EA5C3E"/>
    <w:rsid w:val="00EA69A5"/>
    <w:rsid w:val="00EA73F9"/>
    <w:rsid w:val="00EB09BB"/>
    <w:rsid w:val="00EB0B24"/>
    <w:rsid w:val="00EB261C"/>
    <w:rsid w:val="00EB4FC2"/>
    <w:rsid w:val="00EB5EA6"/>
    <w:rsid w:val="00EB74D3"/>
    <w:rsid w:val="00EC0489"/>
    <w:rsid w:val="00EC1B28"/>
    <w:rsid w:val="00EC4AED"/>
    <w:rsid w:val="00ED1CDA"/>
    <w:rsid w:val="00ED42A7"/>
    <w:rsid w:val="00ED4D0F"/>
    <w:rsid w:val="00EE01E3"/>
    <w:rsid w:val="00EE0875"/>
    <w:rsid w:val="00EE100D"/>
    <w:rsid w:val="00EE157A"/>
    <w:rsid w:val="00EE59FD"/>
    <w:rsid w:val="00EE6E2D"/>
    <w:rsid w:val="00EE764D"/>
    <w:rsid w:val="00EF0BD9"/>
    <w:rsid w:val="00EF254F"/>
    <w:rsid w:val="00EF30B9"/>
    <w:rsid w:val="00EF514D"/>
    <w:rsid w:val="00EF5AB1"/>
    <w:rsid w:val="00F004B7"/>
    <w:rsid w:val="00F06B13"/>
    <w:rsid w:val="00F071D4"/>
    <w:rsid w:val="00F115D8"/>
    <w:rsid w:val="00F152ED"/>
    <w:rsid w:val="00F16A2A"/>
    <w:rsid w:val="00F170CD"/>
    <w:rsid w:val="00F242D5"/>
    <w:rsid w:val="00F246E2"/>
    <w:rsid w:val="00F2648C"/>
    <w:rsid w:val="00F324C4"/>
    <w:rsid w:val="00F32B46"/>
    <w:rsid w:val="00F34212"/>
    <w:rsid w:val="00F3544A"/>
    <w:rsid w:val="00F3761C"/>
    <w:rsid w:val="00F4065E"/>
    <w:rsid w:val="00F428A3"/>
    <w:rsid w:val="00F43BF5"/>
    <w:rsid w:val="00F44134"/>
    <w:rsid w:val="00F446A7"/>
    <w:rsid w:val="00F44FC7"/>
    <w:rsid w:val="00F4537C"/>
    <w:rsid w:val="00F46C85"/>
    <w:rsid w:val="00F46EA1"/>
    <w:rsid w:val="00F47998"/>
    <w:rsid w:val="00F540F5"/>
    <w:rsid w:val="00F56AB9"/>
    <w:rsid w:val="00F57E94"/>
    <w:rsid w:val="00F630FA"/>
    <w:rsid w:val="00F644CB"/>
    <w:rsid w:val="00F65483"/>
    <w:rsid w:val="00F67687"/>
    <w:rsid w:val="00F70783"/>
    <w:rsid w:val="00F70E9A"/>
    <w:rsid w:val="00F735FD"/>
    <w:rsid w:val="00F738FA"/>
    <w:rsid w:val="00F77DE1"/>
    <w:rsid w:val="00F77E1E"/>
    <w:rsid w:val="00F8130F"/>
    <w:rsid w:val="00F82ED4"/>
    <w:rsid w:val="00F835E1"/>
    <w:rsid w:val="00F85E70"/>
    <w:rsid w:val="00F86E69"/>
    <w:rsid w:val="00F919F9"/>
    <w:rsid w:val="00F9234B"/>
    <w:rsid w:val="00F940E8"/>
    <w:rsid w:val="00F944AF"/>
    <w:rsid w:val="00FA156F"/>
    <w:rsid w:val="00FA201F"/>
    <w:rsid w:val="00FA4BED"/>
    <w:rsid w:val="00FA5E99"/>
    <w:rsid w:val="00FB0915"/>
    <w:rsid w:val="00FB3AB3"/>
    <w:rsid w:val="00FB442B"/>
    <w:rsid w:val="00FB6E95"/>
    <w:rsid w:val="00FC4216"/>
    <w:rsid w:val="00FC57AC"/>
    <w:rsid w:val="00FC6214"/>
    <w:rsid w:val="00FC6243"/>
    <w:rsid w:val="00FD0FFF"/>
    <w:rsid w:val="00FE3880"/>
    <w:rsid w:val="00FE7ACE"/>
    <w:rsid w:val="00FF1294"/>
    <w:rsid w:val="00FF3C76"/>
    <w:rsid w:val="00FF5943"/>
    <w:rsid w:val="00FF6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23A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66A2"/>
    <w:rPr>
      <w:sz w:val="18"/>
      <w:szCs w:val="18"/>
    </w:rPr>
  </w:style>
  <w:style w:type="paragraph" w:styleId="CommentText">
    <w:name w:val="annotation text"/>
    <w:basedOn w:val="Normal"/>
    <w:link w:val="CommentTextChar"/>
    <w:uiPriority w:val="99"/>
    <w:unhideWhenUsed/>
    <w:rsid w:val="005266A2"/>
  </w:style>
  <w:style w:type="character" w:customStyle="1" w:styleId="CommentTextChar">
    <w:name w:val="Comment Text Char"/>
    <w:basedOn w:val="DefaultParagraphFont"/>
    <w:link w:val="CommentText"/>
    <w:uiPriority w:val="99"/>
    <w:rsid w:val="005266A2"/>
  </w:style>
  <w:style w:type="paragraph" w:styleId="CommentSubject">
    <w:name w:val="annotation subject"/>
    <w:basedOn w:val="CommentText"/>
    <w:next w:val="CommentText"/>
    <w:link w:val="CommentSubjectChar"/>
    <w:uiPriority w:val="99"/>
    <w:semiHidden/>
    <w:unhideWhenUsed/>
    <w:rsid w:val="005266A2"/>
    <w:rPr>
      <w:b/>
      <w:bCs/>
      <w:sz w:val="20"/>
      <w:szCs w:val="20"/>
    </w:rPr>
  </w:style>
  <w:style w:type="character" w:customStyle="1" w:styleId="CommentSubjectChar">
    <w:name w:val="Comment Subject Char"/>
    <w:basedOn w:val="CommentTextChar"/>
    <w:link w:val="CommentSubject"/>
    <w:uiPriority w:val="99"/>
    <w:semiHidden/>
    <w:rsid w:val="005266A2"/>
    <w:rPr>
      <w:b/>
      <w:bCs/>
      <w:sz w:val="20"/>
      <w:szCs w:val="20"/>
    </w:rPr>
  </w:style>
  <w:style w:type="paragraph" w:styleId="Revision">
    <w:name w:val="Revision"/>
    <w:hidden/>
    <w:uiPriority w:val="99"/>
    <w:semiHidden/>
    <w:rsid w:val="005266A2"/>
  </w:style>
  <w:style w:type="paragraph" w:styleId="BalloonText">
    <w:name w:val="Balloon Text"/>
    <w:basedOn w:val="Normal"/>
    <w:link w:val="BalloonTextChar"/>
    <w:uiPriority w:val="99"/>
    <w:semiHidden/>
    <w:unhideWhenUsed/>
    <w:rsid w:val="005266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6A2"/>
    <w:rPr>
      <w:rFonts w:ascii="Times New Roman" w:hAnsi="Times New Roman" w:cs="Times New Roman"/>
      <w:sz w:val="18"/>
      <w:szCs w:val="18"/>
    </w:rPr>
  </w:style>
  <w:style w:type="character" w:styleId="PlaceholderText">
    <w:name w:val="Placeholder Text"/>
    <w:basedOn w:val="DefaultParagraphFont"/>
    <w:uiPriority w:val="99"/>
    <w:semiHidden/>
    <w:rsid w:val="00E15A59"/>
    <w:rPr>
      <w:color w:val="808080"/>
    </w:rPr>
  </w:style>
  <w:style w:type="paragraph" w:customStyle="1" w:styleId="EndNoteBibliographyTitle">
    <w:name w:val="EndNote Bibliography Title"/>
    <w:basedOn w:val="Normal"/>
    <w:rsid w:val="000E7D67"/>
    <w:pPr>
      <w:jc w:val="center"/>
    </w:pPr>
    <w:rPr>
      <w:rFonts w:ascii="Calibri" w:hAnsi="Calibri"/>
    </w:rPr>
  </w:style>
  <w:style w:type="paragraph" w:customStyle="1" w:styleId="EndNoteBibliography">
    <w:name w:val="EndNote Bibliography"/>
    <w:basedOn w:val="Normal"/>
    <w:rsid w:val="000E7D67"/>
    <w:rPr>
      <w:rFonts w:ascii="Calibri" w:hAnsi="Calibri"/>
    </w:rPr>
  </w:style>
  <w:style w:type="character" w:styleId="Hyperlink">
    <w:name w:val="Hyperlink"/>
    <w:basedOn w:val="DefaultParagraphFont"/>
    <w:uiPriority w:val="99"/>
    <w:unhideWhenUsed/>
    <w:rsid w:val="00046675"/>
    <w:rPr>
      <w:color w:val="0563C1" w:themeColor="hyperlink"/>
      <w:u w:val="single"/>
    </w:rPr>
  </w:style>
  <w:style w:type="paragraph" w:styleId="ListParagraph">
    <w:name w:val="List Paragraph"/>
    <w:basedOn w:val="Normal"/>
    <w:uiPriority w:val="34"/>
    <w:qFormat/>
    <w:rsid w:val="000B594C"/>
    <w:pPr>
      <w:ind w:left="720"/>
      <w:contextualSpacing/>
    </w:pPr>
    <w:rPr>
      <w:rFonts w:eastAsiaTheme="minorEastAsia"/>
      <w:lang w:val="en-GB"/>
    </w:rPr>
  </w:style>
  <w:style w:type="table" w:styleId="TableGrid">
    <w:name w:val="Table Grid"/>
    <w:basedOn w:val="TableNormal"/>
    <w:uiPriority w:val="39"/>
    <w:rsid w:val="000B594C"/>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13F7"/>
    <w:rPr>
      <w:rFonts w:ascii="Times New Roman" w:hAnsi="Times New Roman" w:cs="Times New Roman"/>
    </w:rPr>
  </w:style>
  <w:style w:type="character" w:customStyle="1" w:styleId="DocumentMapChar">
    <w:name w:val="Document Map Char"/>
    <w:basedOn w:val="DefaultParagraphFont"/>
    <w:link w:val="DocumentMap"/>
    <w:uiPriority w:val="99"/>
    <w:semiHidden/>
    <w:rsid w:val="003D13F7"/>
    <w:rPr>
      <w:rFonts w:ascii="Times New Roman" w:hAnsi="Times New Roman" w:cs="Times New Roman"/>
    </w:rPr>
  </w:style>
  <w:style w:type="character" w:customStyle="1" w:styleId="ya-q-full-text">
    <w:name w:val="ya-q-full-text"/>
    <w:basedOn w:val="DefaultParagraphFont"/>
    <w:rsid w:val="00E36631"/>
  </w:style>
  <w:style w:type="character" w:styleId="Emphasis">
    <w:name w:val="Emphasis"/>
    <w:basedOn w:val="DefaultParagraphFont"/>
    <w:uiPriority w:val="20"/>
    <w:qFormat/>
    <w:rsid w:val="006F577C"/>
    <w:rPr>
      <w:i/>
      <w:iCs/>
    </w:rPr>
  </w:style>
  <w:style w:type="paragraph" w:customStyle="1" w:styleId="EndNoteCategoryHeading">
    <w:name w:val="EndNote Category Heading"/>
    <w:basedOn w:val="Normal"/>
    <w:rsid w:val="0020389D"/>
    <w:pPr>
      <w:spacing w:before="120" w:after="120"/>
    </w:pPr>
    <w:rPr>
      <w:b/>
    </w:rPr>
  </w:style>
  <w:style w:type="paragraph" w:styleId="Header">
    <w:name w:val="header"/>
    <w:basedOn w:val="Normal"/>
    <w:link w:val="HeaderChar"/>
    <w:uiPriority w:val="99"/>
    <w:unhideWhenUsed/>
    <w:rsid w:val="007E3EA8"/>
    <w:pPr>
      <w:tabs>
        <w:tab w:val="center" w:pos="4320"/>
        <w:tab w:val="right" w:pos="8640"/>
      </w:tabs>
    </w:pPr>
  </w:style>
  <w:style w:type="character" w:customStyle="1" w:styleId="HeaderChar">
    <w:name w:val="Header Char"/>
    <w:basedOn w:val="DefaultParagraphFont"/>
    <w:link w:val="Header"/>
    <w:uiPriority w:val="99"/>
    <w:rsid w:val="007E3EA8"/>
  </w:style>
  <w:style w:type="paragraph" w:styleId="Footer">
    <w:name w:val="footer"/>
    <w:basedOn w:val="Normal"/>
    <w:link w:val="FooterChar"/>
    <w:uiPriority w:val="99"/>
    <w:unhideWhenUsed/>
    <w:rsid w:val="007E3EA8"/>
    <w:pPr>
      <w:tabs>
        <w:tab w:val="center" w:pos="4320"/>
        <w:tab w:val="right" w:pos="8640"/>
      </w:tabs>
    </w:pPr>
  </w:style>
  <w:style w:type="character" w:customStyle="1" w:styleId="FooterChar">
    <w:name w:val="Footer Char"/>
    <w:basedOn w:val="DefaultParagraphFont"/>
    <w:link w:val="Footer"/>
    <w:uiPriority w:val="99"/>
    <w:rsid w:val="007E3EA8"/>
  </w:style>
  <w:style w:type="character" w:customStyle="1" w:styleId="st">
    <w:name w:val="st"/>
    <w:basedOn w:val="DefaultParagraphFont"/>
    <w:rsid w:val="00AC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7370">
      <w:bodyDiv w:val="1"/>
      <w:marLeft w:val="0"/>
      <w:marRight w:val="0"/>
      <w:marTop w:val="0"/>
      <w:marBottom w:val="0"/>
      <w:divBdr>
        <w:top w:val="none" w:sz="0" w:space="0" w:color="auto"/>
        <w:left w:val="none" w:sz="0" w:space="0" w:color="auto"/>
        <w:bottom w:val="none" w:sz="0" w:space="0" w:color="auto"/>
        <w:right w:val="none" w:sz="0" w:space="0" w:color="auto"/>
      </w:divBdr>
    </w:div>
    <w:div w:id="175272295">
      <w:bodyDiv w:val="1"/>
      <w:marLeft w:val="0"/>
      <w:marRight w:val="0"/>
      <w:marTop w:val="0"/>
      <w:marBottom w:val="0"/>
      <w:divBdr>
        <w:top w:val="none" w:sz="0" w:space="0" w:color="auto"/>
        <w:left w:val="none" w:sz="0" w:space="0" w:color="auto"/>
        <w:bottom w:val="none" w:sz="0" w:space="0" w:color="auto"/>
        <w:right w:val="none" w:sz="0" w:space="0" w:color="auto"/>
      </w:divBdr>
    </w:div>
    <w:div w:id="176040903">
      <w:bodyDiv w:val="1"/>
      <w:marLeft w:val="0"/>
      <w:marRight w:val="0"/>
      <w:marTop w:val="0"/>
      <w:marBottom w:val="0"/>
      <w:divBdr>
        <w:top w:val="none" w:sz="0" w:space="0" w:color="auto"/>
        <w:left w:val="none" w:sz="0" w:space="0" w:color="auto"/>
        <w:bottom w:val="none" w:sz="0" w:space="0" w:color="auto"/>
        <w:right w:val="none" w:sz="0" w:space="0" w:color="auto"/>
      </w:divBdr>
    </w:div>
    <w:div w:id="301428522">
      <w:bodyDiv w:val="1"/>
      <w:marLeft w:val="0"/>
      <w:marRight w:val="0"/>
      <w:marTop w:val="0"/>
      <w:marBottom w:val="0"/>
      <w:divBdr>
        <w:top w:val="none" w:sz="0" w:space="0" w:color="auto"/>
        <w:left w:val="none" w:sz="0" w:space="0" w:color="auto"/>
        <w:bottom w:val="none" w:sz="0" w:space="0" w:color="auto"/>
        <w:right w:val="none" w:sz="0" w:space="0" w:color="auto"/>
      </w:divBdr>
    </w:div>
    <w:div w:id="363364167">
      <w:bodyDiv w:val="1"/>
      <w:marLeft w:val="0"/>
      <w:marRight w:val="0"/>
      <w:marTop w:val="0"/>
      <w:marBottom w:val="0"/>
      <w:divBdr>
        <w:top w:val="none" w:sz="0" w:space="0" w:color="auto"/>
        <w:left w:val="none" w:sz="0" w:space="0" w:color="auto"/>
        <w:bottom w:val="none" w:sz="0" w:space="0" w:color="auto"/>
        <w:right w:val="none" w:sz="0" w:space="0" w:color="auto"/>
      </w:divBdr>
    </w:div>
    <w:div w:id="521825818">
      <w:bodyDiv w:val="1"/>
      <w:marLeft w:val="0"/>
      <w:marRight w:val="0"/>
      <w:marTop w:val="0"/>
      <w:marBottom w:val="0"/>
      <w:divBdr>
        <w:top w:val="none" w:sz="0" w:space="0" w:color="auto"/>
        <w:left w:val="none" w:sz="0" w:space="0" w:color="auto"/>
        <w:bottom w:val="none" w:sz="0" w:space="0" w:color="auto"/>
        <w:right w:val="none" w:sz="0" w:space="0" w:color="auto"/>
      </w:divBdr>
    </w:div>
    <w:div w:id="709500404">
      <w:bodyDiv w:val="1"/>
      <w:marLeft w:val="0"/>
      <w:marRight w:val="0"/>
      <w:marTop w:val="0"/>
      <w:marBottom w:val="0"/>
      <w:divBdr>
        <w:top w:val="none" w:sz="0" w:space="0" w:color="auto"/>
        <w:left w:val="none" w:sz="0" w:space="0" w:color="auto"/>
        <w:bottom w:val="none" w:sz="0" w:space="0" w:color="auto"/>
        <w:right w:val="none" w:sz="0" w:space="0" w:color="auto"/>
      </w:divBdr>
    </w:div>
    <w:div w:id="718086867">
      <w:bodyDiv w:val="1"/>
      <w:marLeft w:val="0"/>
      <w:marRight w:val="0"/>
      <w:marTop w:val="0"/>
      <w:marBottom w:val="0"/>
      <w:divBdr>
        <w:top w:val="none" w:sz="0" w:space="0" w:color="auto"/>
        <w:left w:val="none" w:sz="0" w:space="0" w:color="auto"/>
        <w:bottom w:val="none" w:sz="0" w:space="0" w:color="auto"/>
        <w:right w:val="none" w:sz="0" w:space="0" w:color="auto"/>
      </w:divBdr>
    </w:div>
    <w:div w:id="851651126">
      <w:bodyDiv w:val="1"/>
      <w:marLeft w:val="0"/>
      <w:marRight w:val="0"/>
      <w:marTop w:val="0"/>
      <w:marBottom w:val="0"/>
      <w:divBdr>
        <w:top w:val="none" w:sz="0" w:space="0" w:color="auto"/>
        <w:left w:val="none" w:sz="0" w:space="0" w:color="auto"/>
        <w:bottom w:val="none" w:sz="0" w:space="0" w:color="auto"/>
        <w:right w:val="none" w:sz="0" w:space="0" w:color="auto"/>
      </w:divBdr>
    </w:div>
    <w:div w:id="1479033363">
      <w:bodyDiv w:val="1"/>
      <w:marLeft w:val="0"/>
      <w:marRight w:val="0"/>
      <w:marTop w:val="0"/>
      <w:marBottom w:val="0"/>
      <w:divBdr>
        <w:top w:val="none" w:sz="0" w:space="0" w:color="auto"/>
        <w:left w:val="none" w:sz="0" w:space="0" w:color="auto"/>
        <w:bottom w:val="none" w:sz="0" w:space="0" w:color="auto"/>
        <w:right w:val="none" w:sz="0" w:space="0" w:color="auto"/>
      </w:divBdr>
    </w:div>
    <w:div w:id="1838111389">
      <w:bodyDiv w:val="1"/>
      <w:marLeft w:val="0"/>
      <w:marRight w:val="0"/>
      <w:marTop w:val="0"/>
      <w:marBottom w:val="0"/>
      <w:divBdr>
        <w:top w:val="none" w:sz="0" w:space="0" w:color="auto"/>
        <w:left w:val="none" w:sz="0" w:space="0" w:color="auto"/>
        <w:bottom w:val="none" w:sz="0" w:space="0" w:color="auto"/>
        <w:right w:val="none" w:sz="0" w:space="0" w:color="auto"/>
      </w:divBdr>
    </w:div>
    <w:div w:id="1970474751">
      <w:bodyDiv w:val="1"/>
      <w:marLeft w:val="0"/>
      <w:marRight w:val="0"/>
      <w:marTop w:val="0"/>
      <w:marBottom w:val="0"/>
      <w:divBdr>
        <w:top w:val="none" w:sz="0" w:space="0" w:color="auto"/>
        <w:left w:val="none" w:sz="0" w:space="0" w:color="auto"/>
        <w:bottom w:val="none" w:sz="0" w:space="0" w:color="auto"/>
        <w:right w:val="none" w:sz="0" w:space="0" w:color="auto"/>
      </w:divBdr>
    </w:div>
    <w:div w:id="1972049335">
      <w:bodyDiv w:val="1"/>
      <w:marLeft w:val="0"/>
      <w:marRight w:val="0"/>
      <w:marTop w:val="0"/>
      <w:marBottom w:val="0"/>
      <w:divBdr>
        <w:top w:val="none" w:sz="0" w:space="0" w:color="auto"/>
        <w:left w:val="none" w:sz="0" w:space="0" w:color="auto"/>
        <w:bottom w:val="none" w:sz="0" w:space="0" w:color="auto"/>
        <w:right w:val="none" w:sz="0" w:space="0" w:color="auto"/>
      </w:divBdr>
    </w:div>
    <w:div w:id="2021157437">
      <w:bodyDiv w:val="1"/>
      <w:marLeft w:val="0"/>
      <w:marRight w:val="0"/>
      <w:marTop w:val="0"/>
      <w:marBottom w:val="0"/>
      <w:divBdr>
        <w:top w:val="none" w:sz="0" w:space="0" w:color="auto"/>
        <w:left w:val="none" w:sz="0" w:space="0" w:color="auto"/>
        <w:bottom w:val="none" w:sz="0" w:space="0" w:color="auto"/>
        <w:right w:val="none" w:sz="0" w:space="0" w:color="auto"/>
      </w:divBdr>
      <w:divsChild>
        <w:div w:id="382828028">
          <w:marLeft w:val="0"/>
          <w:marRight w:val="0"/>
          <w:marTop w:val="0"/>
          <w:marBottom w:val="0"/>
          <w:divBdr>
            <w:top w:val="none" w:sz="0" w:space="0" w:color="auto"/>
            <w:left w:val="none" w:sz="0" w:space="0" w:color="auto"/>
            <w:bottom w:val="none" w:sz="0" w:space="0" w:color="auto"/>
            <w:right w:val="none" w:sz="0" w:space="0" w:color="auto"/>
          </w:divBdr>
        </w:div>
        <w:div w:id="780033340">
          <w:marLeft w:val="0"/>
          <w:marRight w:val="0"/>
          <w:marTop w:val="0"/>
          <w:marBottom w:val="0"/>
          <w:divBdr>
            <w:top w:val="none" w:sz="0" w:space="0" w:color="auto"/>
            <w:left w:val="none" w:sz="0" w:space="0" w:color="auto"/>
            <w:bottom w:val="none" w:sz="0" w:space="0" w:color="auto"/>
            <w:right w:val="none" w:sz="0" w:space="0" w:color="auto"/>
          </w:divBdr>
        </w:div>
        <w:div w:id="1396007000">
          <w:marLeft w:val="0"/>
          <w:marRight w:val="0"/>
          <w:marTop w:val="0"/>
          <w:marBottom w:val="0"/>
          <w:divBdr>
            <w:top w:val="none" w:sz="0" w:space="0" w:color="auto"/>
            <w:left w:val="none" w:sz="0" w:space="0" w:color="auto"/>
            <w:bottom w:val="none" w:sz="0" w:space="0" w:color="auto"/>
            <w:right w:val="none" w:sz="0" w:space="0" w:color="auto"/>
          </w:divBdr>
        </w:div>
        <w:div w:id="1509634581">
          <w:marLeft w:val="0"/>
          <w:marRight w:val="0"/>
          <w:marTop w:val="0"/>
          <w:marBottom w:val="0"/>
          <w:divBdr>
            <w:top w:val="none" w:sz="0" w:space="0" w:color="auto"/>
            <w:left w:val="none" w:sz="0" w:space="0" w:color="auto"/>
            <w:bottom w:val="none" w:sz="0" w:space="0" w:color="auto"/>
            <w:right w:val="none" w:sz="0" w:space="0" w:color="auto"/>
          </w:divBdr>
        </w:div>
        <w:div w:id="1695305874">
          <w:marLeft w:val="0"/>
          <w:marRight w:val="0"/>
          <w:marTop w:val="0"/>
          <w:marBottom w:val="0"/>
          <w:divBdr>
            <w:top w:val="none" w:sz="0" w:space="0" w:color="auto"/>
            <w:left w:val="none" w:sz="0" w:space="0" w:color="auto"/>
            <w:bottom w:val="none" w:sz="0" w:space="0" w:color="auto"/>
            <w:right w:val="none" w:sz="0" w:space="0" w:color="auto"/>
          </w:divBdr>
        </w:div>
        <w:div w:id="1715692767">
          <w:marLeft w:val="0"/>
          <w:marRight w:val="0"/>
          <w:marTop w:val="0"/>
          <w:marBottom w:val="0"/>
          <w:divBdr>
            <w:top w:val="none" w:sz="0" w:space="0" w:color="auto"/>
            <w:left w:val="none" w:sz="0" w:space="0" w:color="auto"/>
            <w:bottom w:val="none" w:sz="0" w:space="0" w:color="auto"/>
            <w:right w:val="none" w:sz="0" w:space="0" w:color="auto"/>
          </w:divBdr>
        </w:div>
        <w:div w:id="19603799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9DF2A9-18D9-9B48-91DF-82CC061CCE51}">
  <ds:schemaRefs>
    <ds:schemaRef ds:uri="http://schemas.openxmlformats.org/officeDocument/2006/bibliography"/>
  </ds:schemaRefs>
</ds:datastoreItem>
</file>

<file path=customXml/itemProps2.xml><?xml version="1.0" encoding="utf-8"?>
<ds:datastoreItem xmlns:ds="http://schemas.openxmlformats.org/officeDocument/2006/customXml" ds:itemID="{9E6E8ECE-FBF2-C046-9BAB-0F0E9AB7B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15623</Words>
  <Characters>89053</Characters>
  <Application>Microsoft Macintosh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104468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Healy</dc:creator>
  <cp:keywords/>
  <dc:description/>
  <cp:lastModifiedBy>Kevin Healy</cp:lastModifiedBy>
  <cp:revision>3</cp:revision>
  <cp:lastPrinted>2016-12-29T16:00:00Z</cp:lastPrinted>
  <dcterms:created xsi:type="dcterms:W3CDTF">2017-04-05T16:53:00Z</dcterms:created>
  <dcterms:modified xsi:type="dcterms:W3CDTF">2017-04-06T08:40:00Z</dcterms:modified>
</cp:coreProperties>
</file>