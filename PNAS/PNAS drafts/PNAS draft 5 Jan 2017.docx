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12E1CB8B" w:rsidR="005266A2" w:rsidRPr="005266A2" w:rsidRDefault="005266A2" w:rsidP="005266A2">
      <w:pPr>
        <w:spacing w:line="360" w:lineRule="auto"/>
        <w:rPr>
          <w:b/>
          <w:sz w:val="32"/>
          <w:szCs w:val="32"/>
        </w:rPr>
      </w:pPr>
      <w:r w:rsidRPr="005266A2">
        <w:rPr>
          <w:b/>
          <w:sz w:val="32"/>
          <w:szCs w:val="32"/>
        </w:rPr>
        <w:t>Venom evolution</w:t>
      </w:r>
      <w:r w:rsidR="00CB0896">
        <w:rPr>
          <w:b/>
          <w:sz w:val="32"/>
          <w:szCs w:val="32"/>
        </w:rPr>
        <w:t xml:space="preserve"> </w:t>
      </w:r>
      <w:r w:rsidR="00CB0896" w:rsidRPr="005266A2">
        <w:rPr>
          <w:b/>
          <w:sz w:val="32"/>
          <w:szCs w:val="32"/>
        </w:rPr>
        <w:t>in snakes</w:t>
      </w:r>
      <w:r w:rsidRPr="005266A2">
        <w:rPr>
          <w:b/>
          <w:sz w:val="32"/>
          <w:szCs w:val="32"/>
        </w:rPr>
        <w:t xml:space="preserve"> is driven by trophic and macroecological</w:t>
      </w:r>
      <w:r w:rsidR="00CB0896">
        <w:rPr>
          <w:b/>
          <w:sz w:val="32"/>
          <w:szCs w:val="32"/>
        </w:rPr>
        <w:t xml:space="preserve"> factors</w:t>
      </w:r>
      <w:r w:rsidRPr="005266A2">
        <w:rPr>
          <w:b/>
          <w:sz w:val="32"/>
          <w:szCs w:val="32"/>
        </w:rPr>
        <w: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0435A73C"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also</w:t>
      </w:r>
      <w:r>
        <w:t xml:space="preserve"> offers a novel opportunity to understanding the evolution of predator traits.</w:t>
      </w:r>
      <w:r w:rsidR="00AB1B62">
        <w:t xml:space="preserve"> As a predator trait</w:t>
      </w:r>
      <w:r>
        <w:t xml:space="preserve"> </w:t>
      </w:r>
      <w:r w:rsidR="00AB1B62">
        <w:t>v</w:t>
      </w:r>
      <w:r w:rsidR="00184F56">
        <w:t>enom can be quantified by measuring its potency and quantity allowing the importance</w:t>
      </w:r>
      <w:r w:rsidR="00AB1B62">
        <w:t xml:space="preserve"> of </w:t>
      </w:r>
      <w:r w:rsidR="00AB1B62" w:rsidRPr="00AB1B62">
        <w:t xml:space="preserve">trophic </w:t>
      </w:r>
      <w:r w:rsidR="00AB1B62">
        <w:t>drivers,</w:t>
      </w:r>
      <w:r w:rsidR="00184F56">
        <w:t xml:space="preserve"> such as predators-prey</w:t>
      </w:r>
      <w:r w:rsidR="00686AF0">
        <w:t xml:space="preserve"> arms race dynamics</w:t>
      </w:r>
      <w:r w:rsidR="00AB1B62">
        <w:t>,</w:t>
      </w:r>
      <w:r w:rsidR="00184F56">
        <w:t xml:space="preserve"> and</w:t>
      </w:r>
      <w:r w:rsidR="00AB1B62">
        <w:t xml:space="preserve"> macroecologcal drivers, such</w:t>
      </w:r>
      <w:r w:rsidR="00184F56">
        <w:t xml:space="preserve"> metabolic </w:t>
      </w:r>
      <w:r w:rsidR="00686AF0">
        <w:t>scaling</w:t>
      </w:r>
      <w:r w:rsidR="00AB1B62">
        <w:t xml:space="preserve"> and habitat dimensionality,</w:t>
      </w:r>
      <w:r w:rsidR="00184F56">
        <w:t xml:space="preserve"> </w:t>
      </w:r>
      <w:r w:rsidR="00AB1B62">
        <w:t>on its evolution can be tested</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and macroecological drivers shape the quantity of venom available due to habitat dimensionality and metabolic constraints.</w:t>
      </w:r>
    </w:p>
    <w:p w14:paraId="004C2418" w14:textId="77777777" w:rsidR="008A5188" w:rsidRDefault="008A5188" w:rsidP="005266A2">
      <w:pPr>
        <w:spacing w:line="360" w:lineRule="auto"/>
      </w:pPr>
    </w:p>
    <w:p w14:paraId="418A2F01" w14:textId="64ADF2E5" w:rsidR="008A5188" w:rsidRPr="005266A2" w:rsidRDefault="008A5188" w:rsidP="005266A2">
      <w:pPr>
        <w:spacing w:line="360" w:lineRule="auto"/>
      </w:pPr>
      <w:r>
        <w:t xml:space="preserve"> </w:t>
      </w:r>
    </w:p>
    <w:p w14:paraId="5400324A" w14:textId="2760F36B" w:rsidR="003D13F7" w:rsidRDefault="005266A2" w:rsidP="003D13F7">
      <w:pPr>
        <w:spacing w:line="360" w:lineRule="auto"/>
        <w:outlineLvl w:val="0"/>
        <w:rPr>
          <w:b/>
        </w:rPr>
      </w:pPr>
      <w:r w:rsidRPr="005266A2">
        <w:rPr>
          <w:b/>
        </w:rPr>
        <w:t>Abstract</w:t>
      </w:r>
    </w:p>
    <w:p w14:paraId="62DD633D" w14:textId="4A976914" w:rsidR="00B33A42" w:rsidRPr="00D32E16" w:rsidRDefault="004A177F" w:rsidP="00D91852">
      <w:pPr>
        <w:spacing w:line="360" w:lineRule="auto"/>
        <w:outlineLvl w:val="0"/>
        <w:rPr>
          <w:color w:val="FF0000"/>
        </w:rPr>
      </w:pPr>
      <w:r w:rsidRPr="00D32E16">
        <w:rPr>
          <w:color w:val="FF0000"/>
        </w:rPr>
        <w:t xml:space="preserve">Snake venom </w:t>
      </w:r>
      <w:r w:rsidR="00F940E8" w:rsidRPr="00D32E16">
        <w:rPr>
          <w:color w:val="FF0000"/>
        </w:rPr>
        <w:t xml:space="preserve">is </w:t>
      </w:r>
      <w:r w:rsidR="00D32E16" w:rsidRPr="00D32E16">
        <w:rPr>
          <w:color w:val="FF0000"/>
        </w:rPr>
        <w:t>well</w:t>
      </w:r>
      <w:r w:rsidR="00F940E8" w:rsidRPr="00D32E16">
        <w:rPr>
          <w:color w:val="FF0000"/>
        </w:rPr>
        <w:t xml:space="preserve"> known for its ability to incapacitate prey. </w:t>
      </w:r>
      <w:r w:rsidR="00B33A42" w:rsidRPr="00D32E16">
        <w:rPr>
          <w:color w:val="FF0000"/>
        </w:rPr>
        <w:t xml:space="preserve">This property of snake venoms is the source of not only interest in its biomedical uses but also </w:t>
      </w:r>
    </w:p>
    <w:p w14:paraId="7585498E" w14:textId="77777777" w:rsidR="00B33A42" w:rsidRDefault="00B33A42" w:rsidP="00D91852">
      <w:pPr>
        <w:spacing w:line="360" w:lineRule="auto"/>
        <w:outlineLvl w:val="0"/>
        <w:rPr>
          <w:color w:val="000000" w:themeColor="text1"/>
        </w:rPr>
      </w:pPr>
    </w:p>
    <w:p w14:paraId="6A90E3BD" w14:textId="62351464" w:rsidR="00A81DE0" w:rsidRPr="00F940E8" w:rsidRDefault="00F940E8" w:rsidP="00D91852">
      <w:pPr>
        <w:spacing w:line="360" w:lineRule="auto"/>
        <w:outlineLvl w:val="0"/>
        <w:rPr>
          <w:color w:val="000000" w:themeColor="text1"/>
        </w:rPr>
      </w:pPr>
      <w:r>
        <w:rPr>
          <w:color w:val="000000" w:themeColor="text1"/>
        </w:rPr>
        <w:t xml:space="preserve">results in the major  it a source of both novel biomedical compounds and as a health concern.  </w:t>
      </w:r>
      <w:r w:rsidR="0066083C">
        <w:t xml:space="preserve">However, </w:t>
      </w:r>
      <w:r>
        <w:t xml:space="preserve">despite this </w:t>
      </w:r>
      <w:r w:rsidR="008B791D">
        <w:t xml:space="preserve">snake venom the evolutionary drivers behind its ability to incapacitate prey is still poorly understood. </w:t>
      </w:r>
      <w:r w:rsidR="0066083C">
        <w:t xml:space="preserve">Even the role of predation as a driver of venom evolution is under question due to the </w:t>
      </w:r>
      <w:r w:rsidR="008B791D">
        <w:t xml:space="preserve">range of venom potency across </w:t>
      </w:r>
      <w:r w:rsidR="0066083C">
        <w:t>species</w:t>
      </w:r>
      <w:r w:rsidR="008B791D">
        <w:t>, ranging from</w:t>
      </w:r>
      <w:r w:rsidR="0066083C">
        <w:t xml:space="preserve"> the</w:t>
      </w:r>
      <w:r w:rsidR="008B791D">
        <w:t xml:space="preserve"> </w:t>
      </w:r>
      <w:r w:rsidR="0066083C">
        <w:t>almost</w:t>
      </w:r>
      <w:r w:rsidR="008B791D">
        <w:t xml:space="preserve"> </w:t>
      </w:r>
      <w:r w:rsidR="0066083C">
        <w:t xml:space="preserve">nonvenomous xxx to the inland taipan to incapacitate 100,000’s mice, suggesting venom is effectually under neutral selection. Whatever this drivers, venom, like all tissues, is subject to the forces of evolution, whether this is as selection to incapacitate prey, reduce the energetic costs associated with its production or through neutral drift over evolutionary time. </w:t>
      </w:r>
      <w:r w:rsidR="00D91852">
        <w:t xml:space="preserve">Using a dataset of over 200 measures of </w:t>
      </w:r>
      <w:r w:rsidR="00A81DE0">
        <w:t xml:space="preserve">Ld50 values for over 100 snake species we </w:t>
      </w:r>
      <w:r w:rsidR="00A81DE0">
        <w:lastRenderedPageBreak/>
        <w:t xml:space="preserve">support the importance of predation in driving venom evolution by showing that venom is more affective in incapacitating prey species phylogenetically closer to those found in a species diet. Further to this we show that venom </w:t>
      </w:r>
    </w:p>
    <w:p w14:paraId="377259B6" w14:textId="77777777" w:rsidR="00A81DE0" w:rsidRDefault="00A81DE0" w:rsidP="00D91852">
      <w:pPr>
        <w:spacing w:line="360" w:lineRule="auto"/>
        <w:outlineLvl w:val="0"/>
      </w:pPr>
    </w:p>
    <w:p w14:paraId="2D73B4FF" w14:textId="537DB3FC" w:rsidR="00135203" w:rsidRDefault="00A81DE0" w:rsidP="00D91852">
      <w:pPr>
        <w:spacing w:line="360" w:lineRule="auto"/>
        <w:outlineLvl w:val="0"/>
      </w:pPr>
      <w:r>
        <w:t xml:space="preserve">We also show that venom evolution is driven by prey size and type an. Finally, we find that the scaling relationship between </w:t>
      </w:r>
    </w:p>
    <w:p w14:paraId="4D6712C8" w14:textId="77777777" w:rsidR="00C571F1" w:rsidRDefault="00C571F1" w:rsidP="00D91852">
      <w:pPr>
        <w:spacing w:line="360" w:lineRule="auto"/>
        <w:outlineLvl w:val="0"/>
      </w:pPr>
    </w:p>
    <w:p w14:paraId="69915E1B" w14:textId="73D15A82" w:rsidR="00C571F1" w:rsidRPr="008A5188" w:rsidRDefault="008A5188" w:rsidP="00D91852">
      <w:pPr>
        <w:spacing w:line="360" w:lineRule="auto"/>
        <w:outlineLvl w:val="0"/>
      </w:pPr>
      <w:r>
        <w:t>Keywords: Venom Body size, Comparative analysis, Scaling, trophic ecology, Macroecology, LD</w:t>
      </w:r>
      <w:r w:rsidRPr="008A5188">
        <w:rPr>
          <w:vertAlign w:val="subscript"/>
        </w:rPr>
        <w:t>50</w:t>
      </w:r>
      <w:r>
        <w:t>, phylogenetic analysis</w:t>
      </w:r>
    </w:p>
    <w:p w14:paraId="4AF36CC2" w14:textId="77777777" w:rsidR="00135203" w:rsidRDefault="00135203" w:rsidP="005266A2">
      <w:pPr>
        <w:spacing w:line="360" w:lineRule="auto"/>
      </w:pPr>
    </w:p>
    <w:p w14:paraId="77A02B4F" w14:textId="77777777" w:rsidR="00135203" w:rsidRDefault="00135203" w:rsidP="005266A2">
      <w:pPr>
        <w:spacing w:line="360" w:lineRule="auto"/>
      </w:pPr>
    </w:p>
    <w:p w14:paraId="56AA77EC" w14:textId="77777777" w:rsidR="00135203" w:rsidRDefault="00135203" w:rsidP="005266A2">
      <w:pPr>
        <w:spacing w:line="360" w:lineRule="auto"/>
      </w:pPr>
    </w:p>
    <w:p w14:paraId="64C78D3F" w14:textId="77777777" w:rsidR="00135203" w:rsidRDefault="00135203" w:rsidP="005266A2">
      <w:pPr>
        <w:spacing w:line="360" w:lineRule="auto"/>
      </w:pPr>
    </w:p>
    <w:p w14:paraId="56829508" w14:textId="77777777" w:rsidR="00135203" w:rsidRDefault="00135203" w:rsidP="005266A2">
      <w:pPr>
        <w:spacing w:line="360" w:lineRule="auto"/>
      </w:pPr>
    </w:p>
    <w:p w14:paraId="034405CB" w14:textId="77777777" w:rsidR="00135203" w:rsidRDefault="00135203" w:rsidP="005266A2">
      <w:pPr>
        <w:spacing w:line="360" w:lineRule="auto"/>
      </w:pPr>
    </w:p>
    <w:p w14:paraId="2CD4A296" w14:textId="51050786" w:rsidR="005266A2" w:rsidRDefault="005266A2" w:rsidP="003D13F7">
      <w:pPr>
        <w:spacing w:line="360" w:lineRule="auto"/>
        <w:outlineLvl w:val="0"/>
        <w:rPr>
          <w:b/>
        </w:rPr>
      </w:pPr>
      <w:r w:rsidRPr="006B0A42">
        <w:rPr>
          <w:b/>
        </w:rPr>
        <w:t>Intro</w:t>
      </w:r>
      <w:r w:rsidR="006B0A42" w:rsidRPr="006B0A42">
        <w:rPr>
          <w:b/>
        </w:rPr>
        <w:t>duction</w:t>
      </w:r>
    </w:p>
    <w:p w14:paraId="72642E80" w14:textId="78DA24AE" w:rsidR="003B5958" w:rsidRPr="00BC6008" w:rsidRDefault="00FB0915" w:rsidP="003B5958">
      <w:pPr>
        <w:spacing w:line="360" w:lineRule="auto"/>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EF0BD9">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EF0BD9">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EF0BD9">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EF0BD9">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EF0BD9">
          <w:rPr>
            <w:noProof/>
          </w:rPr>
          <w:t>1</w:t>
        </w:r>
      </w:hyperlink>
      <w:r w:rsidR="009B68D5">
        <w:rPr>
          <w:noProof/>
        </w:rPr>
        <w:t xml:space="preserve">, </w:t>
      </w:r>
      <w:hyperlink w:anchor="_ENREF_6" w:tooltip="Dowell, 2016 #198" w:history="1">
        <w:r w:rsidR="00EF0BD9">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r w:rsidR="00F32B46" w:rsidRPr="00F32B46">
        <w:rPr>
          <w:rFonts w:ascii="Times New Roman" w:hAnsi="Times New Roman" w:cs="Times New Roman"/>
          <w:i/>
        </w:rPr>
        <w:t>Boiga dendrophila</w:t>
      </w:r>
      <w:r w:rsidR="00F32B46">
        <w:rPr>
          <w:rFonts w:ascii="Times New Roman" w:hAnsi="Times New Roman" w:cs="Times New Roman"/>
        </w:rPr>
        <w:t>)</w:t>
      </w:r>
      <w:r w:rsidR="003B5958" w:rsidRPr="00332BFB">
        <w:t>,</w:t>
      </w:r>
      <w:r w:rsidR="0067011C">
        <w:t xml:space="preserve"> are incapable of subduing laboratory test models (</w:t>
      </w:r>
      <w:r w:rsidR="0067011C" w:rsidRPr="006A35DA">
        <w:rPr>
          <w:color w:val="FF0000"/>
        </w:rPr>
        <w:t>ref</w:t>
      </w:r>
      <w:r w:rsidR="0067011C">
        <w:t>)</w:t>
      </w:r>
      <w:r w:rsidR="0050288B" w:rsidRPr="00332BFB">
        <w:t xml:space="preserve"> </w:t>
      </w:r>
      <w:r w:rsidR="003B5958" w:rsidRPr="00332BFB">
        <w:t>while other species</w:t>
      </w:r>
      <w:r w:rsidR="00F32B46">
        <w:t>, such as Russel’s viper (</w:t>
      </w:r>
      <w:r w:rsidR="00F32B46" w:rsidRPr="00F32B46">
        <w:rPr>
          <w:i/>
        </w:rPr>
        <w:t>Daboia russelii</w:t>
      </w:r>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E07CED">
        <w:t>(</w:t>
      </w:r>
      <w:r w:rsidR="00E07CED" w:rsidRPr="006A35DA">
        <w:rPr>
          <w:color w:val="FF0000"/>
        </w:rPr>
        <w:t>ref</w:t>
      </w:r>
      <w:r w:rsidR="00E07CED">
        <w:t>)</w:t>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assumed to be important in driving predator trait evolution, such as trophic factors, are less important than expected (</w:t>
      </w:r>
      <w:r w:rsidR="006A35DA" w:rsidRPr="006A35DA">
        <w:rPr>
          <w:color w:val="FF0000"/>
        </w:rPr>
        <w:t>ref</w:t>
      </w:r>
      <w:r w:rsidR="006A35DA">
        <w:t>)</w:t>
      </w:r>
      <w:r w:rsidR="00086F27">
        <w:rPr>
          <w:color w:val="000000" w:themeColor="text1"/>
        </w:rPr>
        <w:t xml:space="preserve">. One </w:t>
      </w:r>
      <w:r w:rsidR="0008546F">
        <w:rPr>
          <w:color w:val="000000" w:themeColor="text1"/>
        </w:rPr>
        <w:t xml:space="preserve">potential explanation for </w:t>
      </w:r>
      <w:r w:rsidR="00086F27">
        <w:rPr>
          <w:color w:val="000000" w:themeColor="text1"/>
        </w:rPr>
        <w:t xml:space="preserve">this lack of a 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w:t>
      </w:r>
      <w:r w:rsidR="0008546F">
        <w:rPr>
          <w:color w:val="000000" w:themeColor="text1"/>
        </w:rPr>
        <w:t>,</w:t>
      </w:r>
      <w:r w:rsidR="00535369">
        <w:rPr>
          <w:color w:val="000000" w:themeColor="text1"/>
        </w:rPr>
        <w:t xml:space="preserve"> were</w:t>
      </w:r>
      <w:r w:rsidR="00086F27">
        <w:rPr>
          <w:color w:val="000000" w:themeColor="text1"/>
        </w:rPr>
        <w:t xml:space="preserve"> </w:t>
      </w:r>
      <w:r w:rsidR="0008546F">
        <w:rPr>
          <w:color w:val="000000" w:themeColor="text1"/>
        </w:rPr>
        <w:t xml:space="preserve">due </w:t>
      </w:r>
      <w:r w:rsidR="00E07CED" w:rsidRPr="001608C1">
        <w:rPr>
          <w:color w:val="000000" w:themeColor="text1"/>
        </w:rPr>
        <w:t xml:space="preserve">the </w:t>
      </w:r>
      <w:r w:rsidR="00E07CED" w:rsidRPr="001608C1">
        <w:rPr>
          <w:color w:val="000000" w:themeColor="text1"/>
        </w:rPr>
        <w:lastRenderedPageBreak/>
        <w:t>capacity</w:t>
      </w:r>
      <w:r w:rsidR="00BC78F1">
        <w:rPr>
          <w:color w:val="000000" w:themeColor="text1"/>
        </w:rPr>
        <w:t xml:space="preserve"> of many</w:t>
      </w:r>
      <w:r w:rsidR="0008546F">
        <w:rPr>
          <w:color w:val="000000" w:themeColor="text1"/>
        </w:rPr>
        <w:t xml:space="preserve"> species</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neutral evolutionary process becoming the main driver of trait variation</w:t>
      </w:r>
      <w:r w:rsidR="00086F27">
        <w:rPr>
          <w:color w:val="000000" w:themeColor="text1"/>
        </w:rPr>
        <w:t xml:space="preserve"> </w:t>
      </w:r>
      <w:r w:rsidR="00BC78F1">
        <w:fldChar w:fldCharType="begin"/>
      </w:r>
      <w:r w:rsidR="00BC78F1">
        <w:instrText xml:space="preserve"> ADDIN EN.CITE &lt;EndNote&gt;&lt;Cite&gt;&lt;Author&gt;Mebs&lt;/Author&gt;&lt;Year&gt;2001&lt;/Year&gt;&lt;RecNum&gt;4&lt;/RecNum&gt;&lt;DisplayText&gt;(7, 8)&lt;/DisplayText&gt;&lt;record&gt;&lt;rec-number&gt;4&lt;/rec-number&gt;&lt;foreign-keys&gt;&lt;key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BC78F1">
        <w:rPr>
          <w:noProof/>
        </w:rPr>
        <w:t>(</w:t>
      </w:r>
      <w:hyperlink w:anchor="_ENREF_7" w:tooltip="Mebs, 2001 #4" w:history="1">
        <w:r w:rsidR="00EF0BD9">
          <w:rPr>
            <w:noProof/>
          </w:rPr>
          <w:t>7</w:t>
        </w:r>
      </w:hyperlink>
      <w:r w:rsidR="00BC78F1">
        <w:rPr>
          <w:noProof/>
        </w:rPr>
        <w:t xml:space="preserve">, </w:t>
      </w:r>
      <w:hyperlink w:anchor="_ENREF_8" w:tooltip="Sasa, 1999 #3" w:history="1">
        <w:r w:rsidR="00EF0BD9">
          <w:rPr>
            <w:noProof/>
          </w:rPr>
          <w:t>8</w:t>
        </w:r>
      </w:hyperlink>
      <w:r w:rsidR="00BC78F1">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w:t>
      </w:r>
      <w:r w:rsidR="003B5958">
        <w:rPr>
          <w:rFonts w:eastAsia="Times New Roman" w:cs="Times New Roman"/>
        </w:rPr>
        <w:t>idiosyncratic</w:t>
      </w:r>
      <w:r w:rsidR="00E07536">
        <w:rPr>
          <w:rFonts w:eastAsia="Times New Roman" w:cs="Times New Roman"/>
        </w:rPr>
        <w:t xml:space="preserve"> in nature</w:t>
      </w:r>
      <w:r w:rsidR="00BC78F1">
        <w:rPr>
          <w:rFonts w:eastAsia="Times New Roman" w:cs="Times New Roman"/>
        </w:rPr>
        <w:t xml:space="preserve"> and </w:t>
      </w:r>
      <w:r w:rsidR="00535369">
        <w:rPr>
          <w:rFonts w:eastAsia="Times New Roman" w:cs="Times New Roman"/>
        </w:rPr>
        <w:t>also</w:t>
      </w:r>
      <w:r w:rsidR="00320E26">
        <w:rPr>
          <w:rFonts w:eastAsia="Times New Roman" w:cs="Times New Roman"/>
        </w:rPr>
        <w:t xml:space="preserve"> </w:t>
      </w:r>
      <w:r w:rsidR="0008546F">
        <w:rPr>
          <w:rFonts w:eastAsia="Times New Roman" w:cs="Times New Roman"/>
        </w:rPr>
        <w:t>raises the question of</w:t>
      </w:r>
      <w:r w:rsidR="00BC78F1">
        <w:rPr>
          <w:rFonts w:eastAsia="Times New Roman" w:cs="Times New Roman"/>
        </w:rPr>
        <w:t xml:space="preserve"> 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ecological factors on 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commentRangeStart w:id="0"/>
      <w:r w:rsidR="00BC6008">
        <w:rPr>
          <w:rFonts w:eastAsia="Times New Roman" w:cs="Times New Roman"/>
        </w:rPr>
        <w:t>that accounts</w:t>
      </w:r>
      <w:r w:rsidR="00334A0B">
        <w:rPr>
          <w:rFonts w:eastAsia="Times New Roman" w:cs="Times New Roman"/>
        </w:rPr>
        <w:t xml:space="preserve"> for both snake </w:t>
      </w:r>
      <w:r w:rsidR="0050288B">
        <w:rPr>
          <w:rFonts w:eastAsia="Times New Roman" w:cs="Times New Roman"/>
        </w:rPr>
        <w:t>phylogenetic</w:t>
      </w:r>
      <w:r w:rsidR="00334A0B">
        <w:rPr>
          <w:rFonts w:eastAsia="Times New Roman" w:cs="Times New Roman"/>
        </w:rPr>
        <w:t xml:space="preserve"> history and the evolutionary naivety of species which venom potency is measured on </w:t>
      </w:r>
      <w:commentRangeEnd w:id="0"/>
      <w:r w:rsidR="00BC6008">
        <w:rPr>
          <w:rStyle w:val="CommentReference"/>
        </w:rPr>
        <w:commentReference w:id="0"/>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r w:rsidR="003B5958" w:rsidRPr="00332BFB">
        <w:rPr>
          <w:rFonts w:eastAsia="Times New Roman" w:cs="Times New Roman"/>
        </w:rPr>
        <w:t>macroevolution</w:t>
      </w:r>
      <w:r w:rsidR="003B5958">
        <w:rPr>
          <w:rFonts w:eastAsia="Times New Roman" w:cs="Times New Roman"/>
        </w:rPr>
        <w:t xml:space="preserve">ary and trophic </w:t>
      </w:r>
      <w:r w:rsidR="00320E26">
        <w:rPr>
          <w:rFonts w:eastAsia="Times New Roman" w:cs="Times New Roman"/>
        </w:rPr>
        <w:t>theory</w:t>
      </w:r>
      <w:r w:rsidR="003B5958">
        <w:rPr>
          <w:rFonts w:eastAsia="Times New Roman" w:cs="Times New Roman"/>
        </w:rPr>
        <w:t>.</w:t>
      </w:r>
    </w:p>
    <w:p w14:paraId="2B06D17C" w14:textId="0FB90263"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EA69A5">
        <w:rPr>
          <w:lang w:val="en-IE"/>
        </w:rPr>
        <w:instrText xml:space="preserve"> ADDIN EN.CITE &lt;EndNote&gt;&lt;Cite&gt;&lt;Author&gt;Pace&lt;/Author&gt;&lt;Year&gt;1999&lt;/Year&gt;&lt;RecNum&gt;108&lt;/RecNum&gt;&lt;DisplayText&gt;(9)&lt;/DisplayText&gt;&lt;record&gt;&lt;rec-number&gt;108&lt;/rec-number&gt;&lt;foreign-keys&gt;&lt;key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EA69A5">
        <w:rPr>
          <w:noProof/>
          <w:lang w:val="en-IE"/>
        </w:rPr>
        <w:t>(</w:t>
      </w:r>
      <w:hyperlink w:anchor="_ENREF_9" w:tooltip="Pace, 1999 #108" w:history="1">
        <w:r w:rsidR="00EF0BD9">
          <w:rPr>
            <w:noProof/>
            <w:lang w:val="en-IE"/>
          </w:rPr>
          <w:t>9</w:t>
        </w:r>
      </w:hyperlink>
      <w:r w:rsidR="00EA69A5">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EA69A5">
        <w:rPr>
          <w:lang w:val="en-IE"/>
        </w:rPr>
        <w:instrText xml:space="preserve"> ADDIN EN.CITE &lt;EndNote&gt;&lt;Cite&gt;&lt;Author&gt;Palkovacs&lt;/Author&gt;&lt;Year&gt;2009&lt;/Year&gt;&lt;RecNum&gt;109&lt;/RecNum&gt;&lt;DisplayText&gt;(10)&lt;/DisplayText&gt;&lt;record&gt;&lt;rec-number&gt;109&lt;/rec-number&gt;&lt;foreign-keys&gt;&lt;key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EA69A5">
        <w:rPr>
          <w:noProof/>
          <w:lang w:val="en-IE"/>
        </w:rPr>
        <w:t>(</w:t>
      </w:r>
      <w:hyperlink w:anchor="_ENREF_10" w:tooltip="Palkovacs, 2009 #109" w:history="1">
        <w:r w:rsidR="00EF0BD9">
          <w:rPr>
            <w:noProof/>
            <w:lang w:val="en-IE"/>
          </w:rPr>
          <w:t>10</w:t>
        </w:r>
      </w:hyperlink>
      <w:r w:rsidR="00EA69A5">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allometric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 </w:instrText>
      </w:r>
      <w:r w:rsidR="00BE23D6">
        <w:rPr>
          <w:lang w:val="en-IE"/>
        </w:rPr>
        <w:fldChar w:fldCharType="begin">
          <w:fldData xml:space="preserve">PEVuZE5vdGU+PENpdGU+PEF1dGhvcj5Eb21lbmljaTwvQXV0aG9yPjxZZWFyPjIwMDE8L1llYXI+
PFJlY051bT4xMDc8L1JlY051bT48RGlzcGxheVRleHQ+KDExLTEzKTwvRGlzcGxheVRleHQ+PHJl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BE23D6">
        <w:rPr>
          <w:lang w:val="en-IE"/>
        </w:rPr>
        <w:instrText xml:space="preserve"> ADDIN EN.CITE.DATA </w:instrText>
      </w:r>
      <w:r w:rsidR="00BE23D6">
        <w:rPr>
          <w:lang w:val="en-IE"/>
        </w:rPr>
      </w:r>
      <w:r w:rsidR="00BE23D6">
        <w:rPr>
          <w:lang w:val="en-IE"/>
        </w:rPr>
        <w:fldChar w:fldCharType="end"/>
      </w:r>
      <w:r w:rsidR="0040750C">
        <w:rPr>
          <w:lang w:val="en-IE"/>
        </w:rPr>
      </w:r>
      <w:r w:rsidR="0040750C">
        <w:rPr>
          <w:lang w:val="en-IE"/>
        </w:rPr>
        <w:fldChar w:fldCharType="separate"/>
      </w:r>
      <w:r w:rsidR="00BE23D6">
        <w:rPr>
          <w:noProof/>
          <w:lang w:val="en-IE"/>
        </w:rPr>
        <w:t>(</w:t>
      </w:r>
      <w:hyperlink w:anchor="_ENREF_11" w:tooltip="Domenici, 2001 #107" w:history="1">
        <w:r w:rsidR="00EF0BD9">
          <w:rPr>
            <w:noProof/>
            <w:lang w:val="en-IE"/>
          </w:rPr>
          <w:t>11-13</w:t>
        </w:r>
      </w:hyperlink>
      <w:r w:rsidR="00BE23D6">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BE23D6">
        <w:rPr>
          <w:lang w:val="en-IE"/>
        </w:rPr>
        <w:instrText xml:space="preserve"> ADDIN EN.CITE &lt;EndNote&gt;&lt;Cite&gt;&lt;Author&gt;Healy&lt;/Author&gt;&lt;Year&gt;2013&lt;/Year&gt;&lt;RecNum&gt;92&lt;/RecNum&gt;&lt;DisplayText&gt;(14, 15)&lt;/DisplayText&gt;&lt;record&gt;&lt;rec-number&gt;92&lt;/rec-number&gt;&lt;foreign-keys&gt;&lt;key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BE23D6">
        <w:rPr>
          <w:noProof/>
          <w:lang w:val="en-IE"/>
        </w:rPr>
        <w:t>(</w:t>
      </w:r>
      <w:hyperlink w:anchor="_ENREF_14" w:tooltip="Healy, 2013 #92" w:history="1">
        <w:r w:rsidR="00EF0BD9">
          <w:rPr>
            <w:noProof/>
            <w:lang w:val="en-IE"/>
          </w:rPr>
          <w:t>14</w:t>
        </w:r>
      </w:hyperlink>
      <w:r w:rsidR="00BE23D6">
        <w:rPr>
          <w:noProof/>
          <w:lang w:val="en-IE"/>
        </w:rPr>
        <w:t xml:space="preserve">, </w:t>
      </w:r>
      <w:hyperlink w:anchor="_ENREF_15" w:tooltip="Kiltie, 2000 #97" w:history="1">
        <w:r w:rsidR="00EF0BD9">
          <w:rPr>
            <w:noProof/>
            <w:lang w:val="en-IE"/>
          </w:rPr>
          <w:t>15</w:t>
        </w:r>
      </w:hyperlink>
      <w:r w:rsidR="00BE23D6">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BE23D6">
        <w:rPr>
          <w:lang w:val="en-IE"/>
        </w:rPr>
        <w:instrText xml:space="preserve"> ADDIN EN.CITE &lt;EndNote&gt;&lt;Cite&gt;&lt;Author&gt;Carbone&lt;/Author&gt;&lt;Year&gt;2014&lt;/Year&gt;&lt;RecNum&gt;93&lt;/RecNum&gt;&lt;DisplayText&gt;(13, 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BE23D6">
        <w:rPr>
          <w:noProof/>
          <w:lang w:val="en-IE"/>
        </w:rPr>
        <w:t>(</w:t>
      </w:r>
      <w:hyperlink w:anchor="_ENREF_13" w:tooltip="Kane, 2016 #94" w:history="1">
        <w:r w:rsidR="00EF0BD9">
          <w:rPr>
            <w:noProof/>
            <w:lang w:val="en-IE"/>
          </w:rPr>
          <w:t>13</w:t>
        </w:r>
      </w:hyperlink>
      <w:r w:rsidR="00BE23D6">
        <w:rPr>
          <w:noProof/>
          <w:lang w:val="en-IE"/>
        </w:rPr>
        <w:t xml:space="preserve">, </w:t>
      </w:r>
      <w:hyperlink w:anchor="_ENREF_16" w:tooltip="Carbone, 2014 #93" w:history="1">
        <w:r w:rsidR="00EF0BD9">
          <w:rPr>
            <w:noProof/>
            <w:lang w:val="en-IE"/>
          </w:rPr>
          <w:t>16</w:t>
        </w:r>
      </w:hyperlink>
      <w:r w:rsidR="00BE23D6">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 xml:space="preserve">co-evolution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w:t>
      </w:r>
      <w:r w:rsidR="00401D0D">
        <w:rPr>
          <w:lang w:val="en-IE"/>
        </w:rPr>
        <w:t xml:space="preserve"> predatory traits that increase</w:t>
      </w:r>
      <w:r w:rsidR="00806C7F">
        <w:rPr>
          <w:lang w:val="en-IE"/>
        </w:rPr>
        <w:t xml:space="preserve"> the</w:t>
      </w:r>
      <w:r>
        <w:rPr>
          <w:lang w:val="en-IE"/>
        </w:rPr>
        <w:t xml:space="preserve"> ability to capture prey and</w:t>
      </w:r>
      <w:r w:rsidR="00401D0D">
        <w:rPr>
          <w:lang w:val="en-IE"/>
        </w:rPr>
        <w:t xml:space="preserve"> conversely the evolution of traits in</w:t>
      </w:r>
      <w:r>
        <w:rPr>
          <w:lang w:val="en-IE"/>
        </w:rPr>
        <w:t xml:space="preserve"> prey</w:t>
      </w:r>
      <w:r w:rsidR="00401D0D">
        <w:rPr>
          <w:lang w:val="en-IE"/>
        </w:rPr>
        <w:t xml:space="preserve"> species that increases their ability</w:t>
      </w:r>
      <w:r>
        <w:rPr>
          <w:lang w:val="en-IE"/>
        </w:rPr>
        <w:t xml:space="preserve"> to </w:t>
      </w:r>
      <w:r w:rsidR="00806C7F">
        <w:rPr>
          <w:lang w:val="en-IE"/>
        </w:rPr>
        <w:t>escape</w:t>
      </w:r>
      <w:r w:rsidR="00A05682" w:rsidRPr="00A05682">
        <w:rPr>
          <w:lang w:val="en-IE"/>
        </w:rPr>
        <w:t xml:space="preserve"> </w:t>
      </w:r>
      <w:r w:rsidR="00A05682">
        <w:rPr>
          <w:lang w:val="en-IE"/>
        </w:rPr>
        <w:fldChar w:fldCharType="begin"/>
      </w:r>
      <w:r w:rsidR="00A05682">
        <w:rPr>
          <w:lang w:val="en-IE"/>
        </w:rPr>
        <w:instrText xml:space="preserve"> ADDIN EN.CITE &lt;EndNote&gt;&lt;Cite&gt;&lt;Author&gt;Dawkins&lt;/Author&gt;&lt;Year&gt;1979&lt;/Year&gt;&lt;RecNum&gt;95&lt;/RecNum&gt;&lt;DisplayText&gt;(17, 18)&lt;/DisplayText&gt;&lt;record&gt;&lt;rec-number&gt;95&lt;/rec-number&gt;&lt;foreign-keys&gt;&lt;key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A05682">
        <w:rPr>
          <w:noProof/>
          <w:lang w:val="en-IE"/>
        </w:rPr>
        <w:t>(</w:t>
      </w:r>
      <w:hyperlink w:anchor="_ENREF_17" w:tooltip="Dawkins, 1979 #95" w:history="1">
        <w:r w:rsidR="00EF0BD9">
          <w:rPr>
            <w:noProof/>
            <w:lang w:val="en-IE"/>
          </w:rPr>
          <w:t>17</w:t>
        </w:r>
      </w:hyperlink>
      <w:r w:rsidR="00A05682">
        <w:rPr>
          <w:noProof/>
          <w:lang w:val="en-IE"/>
        </w:rPr>
        <w:t xml:space="preserve">, </w:t>
      </w:r>
      <w:hyperlink w:anchor="_ENREF_18" w:tooltip="Van Valen, 1973 #96" w:history="1">
        <w:r w:rsidR="00EF0BD9">
          <w:rPr>
            <w:noProof/>
            <w:lang w:val="en-IE"/>
          </w:rPr>
          <w:t>18</w:t>
        </w:r>
      </w:hyperlink>
      <w:r w:rsidR="00A05682">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multifaceted</w:t>
      </w:r>
      <w:r w:rsidR="00A05682">
        <w:rPr>
          <w:lang w:val="en-IE"/>
        </w:rPr>
        <w:t>, for example claws can be used for</w:t>
      </w:r>
      <w:r w:rsidR="00806C7F">
        <w:rPr>
          <w:lang w:val="en-IE"/>
        </w:rPr>
        <w:t xml:space="preserve"> predation,</w:t>
      </w:r>
      <w:r w:rsidR="00A05682">
        <w:rPr>
          <w:lang w:val="en-IE"/>
        </w:rPr>
        <w:t xml:space="preserve"> climbing, digging, defence etc.,</w:t>
      </w:r>
      <w:r>
        <w:rPr>
          <w:lang w:val="en-IE"/>
        </w:rPr>
        <w:t xml:space="preserve"> and difficult to compare across the large number of species required for </w:t>
      </w:r>
      <w:r w:rsidRPr="005266A2">
        <w:rPr>
          <w:lang w:val="en-IE"/>
        </w:rPr>
        <w:t xml:space="preserve">macroecological </w:t>
      </w:r>
      <w:r w:rsidR="00806C7F">
        <w:rPr>
          <w:lang w:val="en-IE"/>
        </w:rPr>
        <w:t>studies</w:t>
      </w:r>
      <w:ins w:id="1" w:author="Kevin Healy" w:date="2017-01-05T15:59:00Z">
        <w:r w:rsidR="00401D0D">
          <w:rPr>
            <w:lang w:val="en-IE"/>
          </w:rPr>
          <w:t xml:space="preserve"> (ref)</w:t>
        </w:r>
      </w:ins>
      <w:r>
        <w:rPr>
          <w:lang w:val="en-IE"/>
        </w:rPr>
        <w:t>.</w:t>
      </w:r>
      <w:r w:rsidR="00FF1294">
        <w:rPr>
          <w:lang w:val="en-IE"/>
        </w:rPr>
        <w:t xml:space="preserve"> Snake venom</w:t>
      </w:r>
      <w:r w:rsidR="00467601">
        <w:rPr>
          <w:lang w:val="en-IE"/>
        </w:rPr>
        <w:t xml:space="preserve"> however,</w:t>
      </w:r>
      <w:r w:rsidR="00FF1294">
        <w:rPr>
          <w:lang w:val="en-IE"/>
        </w:rPr>
        <w:t xml:space="preserve"> offers a</w:t>
      </w:r>
      <w:r w:rsidR="00467601">
        <w:rPr>
          <w:lang w:val="en-IE"/>
        </w:rPr>
        <w:t xml:space="preserve"> primarily predatory</w:t>
      </w:r>
      <w:r w:rsidR="00FF1294">
        <w:rPr>
          <w:lang w:val="en-IE"/>
        </w:rPr>
        <w:t xml:space="preserve"> system</w:t>
      </w:r>
      <w:r w:rsidR="00467601">
        <w:rPr>
          <w:lang w:val="en-IE"/>
        </w:rPr>
        <w:t xml:space="preserve"> which can be quantitatively compared across a large group of diverse species allowing the importance of both trophic and macroecological factors on its evolution to be tested.</w:t>
      </w:r>
    </w:p>
    <w:p w14:paraId="363F8F7F" w14:textId="6D0047D3" w:rsidR="00323EB3"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BE23D6">
        <w:rPr>
          <w:lang w:val="en-IE"/>
        </w:rPr>
        <w:instrText xml:space="preserve"> ADDIN EN.CITE &lt;EndNote&gt;&lt;Cite&gt;&lt;Author&gt;Albertson&lt;/Author&gt;&lt;Year&gt;1999&lt;/Year&gt;&lt;RecNum&gt;100&lt;/RecNum&gt;&lt;DisplayText&gt;(19)&lt;/DisplayText&gt;&lt;record&gt;&lt;rec-number&gt;100&lt;/rec-number&gt;&lt;foreign-keys&gt;&lt;key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BE23D6">
        <w:rPr>
          <w:noProof/>
          <w:lang w:val="en-IE"/>
        </w:rPr>
        <w:t>(</w:t>
      </w:r>
      <w:hyperlink w:anchor="_ENREF_19" w:tooltip="Albertson, 1999 #100" w:history="1">
        <w:r w:rsidR="00EF0BD9">
          <w:rPr>
            <w:noProof/>
            <w:lang w:val="en-IE"/>
          </w:rPr>
          <w:t>19</w:t>
        </w:r>
      </w:hyperlink>
      <w:r w:rsidR="00BE23D6">
        <w:rPr>
          <w:noProof/>
          <w:lang w:val="en-IE"/>
        </w:rPr>
        <w:t>)</w:t>
      </w:r>
      <w:r w:rsidR="000272ED">
        <w:rPr>
          <w:lang w:val="en-IE"/>
        </w:rPr>
        <w:fldChar w:fldCharType="end"/>
      </w:r>
      <w:r w:rsidR="000272ED">
        <w:rPr>
          <w:lang w:val="en-IE"/>
        </w:rPr>
        <w:t>.</w:t>
      </w:r>
      <w:r>
        <w:rPr>
          <w:lang w:val="en-IE"/>
        </w:rPr>
        <w:t xml:space="preserve"> Similar selection pressures from prey type is also seen in</w:t>
      </w:r>
      <w:r w:rsidR="00921636">
        <w:rPr>
          <w:lang w:val="en-IE"/>
        </w:rPr>
        <w:t xml:space="preserve"> </w:t>
      </w:r>
      <w:r>
        <w:rPr>
          <w:lang w:val="en-IE"/>
        </w:rPr>
        <w:t>s</w:t>
      </w:r>
      <w:r w:rsidR="00921636">
        <w:rPr>
          <w:lang w:val="en-IE"/>
        </w:rPr>
        <w:t xml:space="preserve">nake venom. For example, a switch in diet from fish to eggs has resulted in the almost complete atrophy of the venom apparatus in the egg eating marble sea snake </w:t>
      </w:r>
      <w:r w:rsidR="00F170CD">
        <w:rPr>
          <w:i/>
          <w:lang w:val="en-IE"/>
        </w:rPr>
        <w:t xml:space="preserve">Aipysurus eydouxii </w:t>
      </w:r>
      <w:r w:rsidR="00921636" w:rsidRPr="007723F0">
        <w:rPr>
          <w:color w:val="FF0000"/>
          <w:lang w:val="en-IE"/>
        </w:rPr>
        <w:t>(refs)</w:t>
      </w:r>
      <w:r w:rsidR="00AA6375">
        <w:rPr>
          <w:color w:val="FF0000"/>
          <w:lang w:val="en-IE"/>
        </w:rPr>
        <w:t xml:space="preserve">, </w:t>
      </w:r>
      <w:r w:rsidR="00AA6375" w:rsidRPr="00AA6375">
        <w:rPr>
          <w:color w:val="000000" w:themeColor="text1"/>
          <w:lang w:val="en-IE"/>
        </w:rPr>
        <w:t>demonstrating the importance of predation in venom evolution</w:t>
      </w:r>
      <w:r w:rsidR="00AA6375">
        <w:rPr>
          <w:color w:val="FF0000"/>
          <w:lang w:val="en-IE"/>
        </w:rPr>
        <w:t xml:space="preserve"> (ref)</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w:t>
      </w:r>
      <w:r w:rsidR="00921636">
        <w:rPr>
          <w:lang w:val="en-IE"/>
        </w:rPr>
        <w:lastRenderedPageBreak/>
        <w:t xml:space="preserve">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Malayan pitviper</w:t>
      </w:r>
      <w:r w:rsidR="00B10450">
        <w:t>s</w:t>
      </w:r>
      <w:r w:rsidR="00CF7D1F">
        <w:t xml:space="preserve"> </w:t>
      </w:r>
      <w:r w:rsidR="00CF7D1F">
        <w:fldChar w:fldCharType="begin"/>
      </w:r>
      <w:r w:rsidR="00BE23D6">
        <w:instrText xml:space="preserve"> ADDIN EN.CITE &lt;EndNote&gt;&lt;Cite&gt;&lt;Author&gt;Daltry&lt;/Author&gt;&lt;Year&gt;1996&lt;/Year&gt;&lt;RecNum&gt;8&lt;/RecNum&gt;&lt;DisplayText&gt;(20)&lt;/DisplayText&gt;&lt;record&gt;&lt;rec-number&gt;8&lt;/rec-number&gt;&lt;foreign-keys&gt;&lt;key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BE23D6">
        <w:rPr>
          <w:noProof/>
        </w:rPr>
        <w:t>(</w:t>
      </w:r>
      <w:hyperlink w:anchor="_ENREF_20" w:tooltip="Daltry, 1996 #8" w:history="1">
        <w:r w:rsidR="00EF0BD9">
          <w:rPr>
            <w:noProof/>
          </w:rPr>
          <w:t>20</w:t>
        </w:r>
      </w:hyperlink>
      <w:r w:rsidR="00BE23D6">
        <w:rPr>
          <w:noProof/>
        </w:rPr>
        <w:t>)</w:t>
      </w:r>
      <w:r w:rsidR="00CF7D1F">
        <w:fldChar w:fldCharType="end"/>
      </w:r>
      <w:r w:rsidR="00CF7D1F" w:rsidRPr="00CF7D1F">
        <w:t xml:space="preserve">, coral snakes </w:t>
      </w:r>
      <w:r w:rsidR="00CF7D1F" w:rsidRPr="00CF7D1F">
        <w:fldChar w:fldCharType="begin"/>
      </w:r>
      <w:r w:rsidR="00BE23D6">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BE23D6">
        <w:rPr>
          <w:noProof/>
        </w:rPr>
        <w:t>(</w:t>
      </w:r>
      <w:hyperlink w:anchor="_ENREF_21" w:tooltip="da Silva, 2001 #7" w:history="1">
        <w:r w:rsidR="00EF0BD9">
          <w:rPr>
            <w:noProof/>
          </w:rPr>
          <w:t>21</w:t>
        </w:r>
      </w:hyperlink>
      <w:r w:rsidR="00BE23D6">
        <w:rPr>
          <w:noProof/>
        </w:rPr>
        <w:t>)</w:t>
      </w:r>
      <w:r w:rsidR="00CF7D1F" w:rsidRPr="00CF7D1F">
        <w:fldChar w:fldCharType="end"/>
      </w:r>
      <w:r w:rsidR="00CE53E9">
        <w:t>,</w:t>
      </w:r>
      <w:r w:rsidR="00CF7D1F" w:rsidRPr="00CF7D1F">
        <w:t xml:space="preserve"> the viper genus </w:t>
      </w:r>
      <w:r w:rsidR="00CF7D1F" w:rsidRPr="00CF7D1F">
        <w:rPr>
          <w:i/>
        </w:rPr>
        <w:t>Echis</w:t>
      </w:r>
      <w:r w:rsidR="00CF7D1F" w:rsidRPr="00CF7D1F">
        <w:t xml:space="preserve"> </w:t>
      </w:r>
      <w:r w:rsidR="00CF7D1F" w:rsidRPr="00CF7D1F">
        <w:fldChar w:fldCharType="begin"/>
      </w:r>
      <w:r w:rsidR="00BE23D6">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BE23D6">
        <w:rPr>
          <w:noProof/>
        </w:rPr>
        <w:t>(</w:t>
      </w:r>
      <w:hyperlink w:anchor="_ENREF_22" w:tooltip="Barlow, 2009 #2" w:history="1">
        <w:r w:rsidR="00EF0BD9">
          <w:rPr>
            <w:noProof/>
          </w:rPr>
          <w:t>22</w:t>
        </w:r>
      </w:hyperlink>
      <w:r w:rsidR="00BE23D6">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BE23D6">
        <w:instrText xml:space="preserve"> ADDIN EN.CITE &lt;EndNote&gt;&lt;Cite&gt;&lt;Author&gt;Richards&lt;/Author&gt;&lt;Year&gt;2012&lt;/Year&gt;&lt;RecNum&gt;12&lt;/RecNum&gt;&lt;DisplayText&gt;(23)&lt;/DisplayText&gt;&lt;record&gt;&lt;rec-number&gt;12&lt;/rec-number&gt;&lt;foreign-keys&gt;&lt;key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BE23D6">
        <w:rPr>
          <w:noProof/>
        </w:rPr>
        <w:t>(</w:t>
      </w:r>
      <w:hyperlink w:anchor="_ENREF_23" w:tooltip="Richards, 2012 #12" w:history="1">
        <w:r w:rsidR="00EF0BD9">
          <w:rPr>
            <w:noProof/>
          </w:rPr>
          <w:t>23</w:t>
        </w:r>
      </w:hyperlink>
      <w:r w:rsidR="00BE23D6">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BE23D6">
        <w:instrText xml:space="preserve"> ADDIN EN.CITE &lt;EndNote&gt;&lt;Cite&gt;&lt;Author&gt;Starkov&lt;/Author&gt;&lt;Year&gt;2007&lt;/Year&gt;&lt;RecNum&gt;116&lt;/RecNum&gt;&lt;DisplayText&gt;(24)&lt;/DisplayText&gt;&lt;record&gt;&lt;rec-number&gt;116&lt;/rec-number&gt;&lt;foreign-keys&gt;&lt;key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BE23D6">
        <w:rPr>
          <w:noProof/>
        </w:rPr>
        <w:t>(</w:t>
      </w:r>
      <w:hyperlink w:anchor="_ENREF_24" w:tooltip="Starkov, 2007 #116" w:history="1">
        <w:r w:rsidR="00EF0BD9">
          <w:rPr>
            <w:noProof/>
          </w:rPr>
          <w:t>24</w:t>
        </w:r>
      </w:hyperlink>
      <w:r w:rsidR="00BE23D6">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6034F2">
        <w:rPr>
          <w:lang w:val="en-IE"/>
        </w:rPr>
        <w:instrText xml:space="preserve"> ADDIN EN.CITE &lt;EndNote&gt;&lt;Cite&gt;&lt;Author&gt;Williams&lt;/Author&gt;&lt;Year&gt;1988&lt;/Year&gt;&lt;RecNum&gt;23&lt;/RecNum&gt;&lt;DisplayText&gt;(25)&lt;/DisplayText&gt;&lt;record&gt;&lt;rec-number&gt;23&lt;/rec-number&gt;&lt;foreign-keys&gt;&lt;key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6034F2">
        <w:rPr>
          <w:noProof/>
          <w:lang w:val="en-IE"/>
        </w:rPr>
        <w:t>(</w:t>
      </w:r>
      <w:hyperlink w:anchor="_ENREF_25" w:tooltip="Williams, 1988 #23" w:history="1">
        <w:r w:rsidR="00EF0BD9">
          <w:rPr>
            <w:noProof/>
            <w:lang w:val="en-IE"/>
          </w:rPr>
          <w:t>25</w:t>
        </w:r>
      </w:hyperlink>
      <w:r w:rsidR="006034F2">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pitvipers </w:t>
      </w:r>
      <w:r w:rsidR="002A7338" w:rsidRPr="002A7338">
        <w:fldChar w:fldCharType="begin"/>
      </w:r>
      <w:r w:rsidR="006034F2">
        <w:instrText xml:space="preserve"> ADDIN EN.CITE &lt;EndNote&gt;&lt;Cite&gt;&lt;Author&gt;Voss&lt;/Author&gt;&lt;Year&gt;2013&lt;/Year&gt;&lt;RecNum&gt;6&lt;/RecNum&gt;&lt;DisplayText&gt;(26)&lt;/DisplayText&gt;&lt;record&gt;&lt;rec-number&gt;6&lt;/rec-number&gt;&lt;foreign-keys&gt;&lt;key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6034F2">
        <w:rPr>
          <w:noProof/>
        </w:rPr>
        <w:t>(</w:t>
      </w:r>
      <w:hyperlink w:anchor="_ENREF_26" w:tooltip="Voss, 2013 #6" w:history="1">
        <w:r w:rsidR="00EF0BD9">
          <w:rPr>
            <w:noProof/>
          </w:rPr>
          <w:t>26</w:t>
        </w:r>
      </w:hyperlink>
      <w:r w:rsidR="006034F2">
        <w:rPr>
          <w:noProof/>
        </w:rPr>
        <w:t>)</w:t>
      </w:r>
      <w:r w:rsidR="002A7338" w:rsidRPr="002A7338">
        <w:fldChar w:fldCharType="end"/>
      </w:r>
      <w:r w:rsidR="002A7338" w:rsidRPr="002A7338">
        <w:t xml:space="preserve">; eels and </w:t>
      </w:r>
      <w:r w:rsidR="002A7338" w:rsidRPr="002A7338">
        <w:rPr>
          <w:i/>
        </w:rPr>
        <w:t>Laticauda colubrine</w:t>
      </w:r>
      <w:r w:rsidR="002A7338" w:rsidRPr="002A7338">
        <w:t xml:space="preserve"> </w:t>
      </w:r>
      <w:r w:rsidR="002A7338" w:rsidRPr="002A7338">
        <w:fldChar w:fldCharType="begin"/>
      </w:r>
      <w:r w:rsidR="006034F2">
        <w:instrText xml:space="preserve"> ADDIN EN.CITE &lt;EndNote&gt;&lt;Cite&gt;&lt;Author&gt;Heatwole&lt;/Author&gt;&lt;Year&gt;1995&lt;/Year&gt;&lt;RecNum&gt;25&lt;/RecNum&gt;&lt;DisplayText&gt;(27)&lt;/DisplayText&gt;&lt;record&gt;&lt;rec-number&gt;25&lt;/rec-number&gt;&lt;foreign-keys&gt;&lt;key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6034F2">
        <w:rPr>
          <w:noProof/>
        </w:rPr>
        <w:t>(</w:t>
      </w:r>
      <w:hyperlink w:anchor="_ENREF_27" w:tooltip="Heatwole, 1995 #25" w:history="1">
        <w:r w:rsidR="00EF0BD9">
          <w:rPr>
            <w:noProof/>
          </w:rPr>
          <w:t>27</w:t>
        </w:r>
      </w:hyperlink>
      <w:r w:rsidR="006034F2">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6034F2">
        <w:instrText xml:space="preserve"> ADDIN EN.CITE &lt;EndNote&gt;&lt;Cite&gt;&lt;Author&gt;Biardi&lt;/Author&gt;&lt;Year&gt;2011&lt;/Year&gt;&lt;RecNum&gt;26&lt;/RecNum&gt;&lt;DisplayText&gt;(28, 29)&lt;/DisplayText&gt;&lt;record&gt;&lt;rec-number&gt;26&lt;/rec-number&gt;&lt;foreign-keys&gt;&lt;key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6034F2">
        <w:rPr>
          <w:noProof/>
        </w:rPr>
        <w:t>(</w:t>
      </w:r>
      <w:hyperlink w:anchor="_ENREF_28" w:tooltip="Biardi, 2011 #26" w:history="1">
        <w:r w:rsidR="00EF0BD9">
          <w:rPr>
            <w:noProof/>
          </w:rPr>
          <w:t>28</w:t>
        </w:r>
      </w:hyperlink>
      <w:r w:rsidR="006034F2">
        <w:rPr>
          <w:noProof/>
        </w:rPr>
        <w:t xml:space="preserve">, </w:t>
      </w:r>
      <w:hyperlink w:anchor="_ENREF_29" w:tooltip="Poran, 1987 #115" w:history="1">
        <w:r w:rsidR="00EF0BD9">
          <w:rPr>
            <w:noProof/>
          </w:rPr>
          <w:t>29</w:t>
        </w:r>
      </w:hyperlink>
      <w:r w:rsidR="006034F2">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EA69A5">
        <w:rPr>
          <w:lang w:val="en-IE"/>
        </w:rPr>
        <w:instrText xml:space="preserve"> ADDIN EN.CITE &lt;EndNote&gt;&lt;Cite&gt;&lt;Author&gt;Sasa&lt;/Author&gt;&lt;Year&gt;1999&lt;/Year&gt;&lt;RecNum&gt;3&lt;/RecNum&gt;&lt;DisplayText&gt;(8)&lt;/DisplayText&gt;&lt;record&gt;&lt;rec-number&gt;3&lt;/rec-number&gt;&lt;foreign-keys&gt;&lt;key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EA69A5">
        <w:rPr>
          <w:noProof/>
          <w:lang w:val="en-IE"/>
        </w:rPr>
        <w:t>(</w:t>
      </w:r>
      <w:hyperlink w:anchor="_ENREF_8" w:tooltip="Sasa, 1999 #3" w:history="1">
        <w:r w:rsidR="00EF0BD9">
          <w:rPr>
            <w:noProof/>
            <w:lang w:val="en-IE"/>
          </w:rPr>
          <w:t>8</w:t>
        </w:r>
      </w:hyperlink>
      <w:r w:rsidR="00EA69A5">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 selection or whether a general pattern will emerge under appropriate analysis</w:t>
      </w:r>
      <w:r w:rsidR="007723F0">
        <w:t xml:space="preserve"> (ref)</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7D0C64">
        <w:instrText xml:space="preserve"> ADDIN EN.CITE &lt;EndNote&gt;&lt;Cite&gt;&lt;Author&gt;Barlow&lt;/Author&gt;&lt;Year&gt;2009&lt;/Year&gt;&lt;RecNum&gt;2&lt;/RecNum&gt;&lt;DisplayText&gt;(21, 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7D0C64">
        <w:rPr>
          <w:noProof/>
        </w:rPr>
        <w:t>(</w:t>
      </w:r>
      <w:hyperlink w:anchor="_ENREF_21" w:tooltip="da Silva, 2001 #7" w:history="1">
        <w:r w:rsidR="00EF0BD9">
          <w:rPr>
            <w:noProof/>
          </w:rPr>
          <w:t>21</w:t>
        </w:r>
      </w:hyperlink>
      <w:r w:rsidR="007D0C64">
        <w:rPr>
          <w:noProof/>
        </w:rPr>
        <w:t xml:space="preserve">, </w:t>
      </w:r>
      <w:hyperlink w:anchor="_ENREF_22" w:tooltip="Barlow, 2009 #2" w:history="1">
        <w:r w:rsidR="00EF0BD9">
          <w:rPr>
            <w:noProof/>
          </w:rPr>
          <w:t>22</w:t>
        </w:r>
      </w:hyperlink>
      <w:r w:rsidR="007D0C64">
        <w:rPr>
          <w:noProof/>
        </w:rPr>
        <w:t>)</w:t>
      </w:r>
      <w:r w:rsidR="007D0C64">
        <w:fldChar w:fldCharType="end"/>
      </w:r>
      <w:r w:rsidR="00825783">
        <w:t xml:space="preserve">. </w:t>
      </w:r>
      <w:r w:rsidR="006034F2">
        <w:t xml:space="preserve">Here we account for the species a venom is tested on and measure the phylogenetic distance of this species to the snake’s species natural diet which, in turn, allows us to test whether venom is generally adapted towards common target prey species. </w:t>
      </w:r>
      <w:commentRangeStart w:id="2"/>
      <w:r w:rsidR="006034F2">
        <w:t>However, 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 xml:space="preserve">venom evolution. </w:t>
      </w:r>
      <w:commentRangeEnd w:id="2"/>
      <w:r w:rsidR="006034F2">
        <w:rPr>
          <w:rStyle w:val="CommentReference"/>
        </w:rPr>
        <w:commentReference w:id="2"/>
      </w:r>
    </w:p>
    <w:p w14:paraId="4A533ECD" w14:textId="20C7AAA7" w:rsidR="00286E66" w:rsidRPr="001803E9" w:rsidRDefault="00286E66" w:rsidP="002B7D6F">
      <w:pPr>
        <w:spacing w:line="360" w:lineRule="auto"/>
        <w:ind w:firstLine="720"/>
        <w:rPr>
          <w:lang w:val="en-IE"/>
        </w:rPr>
      </w:pPr>
      <w:ins w:id="3" w:author="Kevin Healy" w:date="2017-01-03T16:53:00Z">
        <w:r>
          <w:rPr>
            <w:noProof/>
          </w:rPr>
          <w:lastRenderedPageBreak/>
          <w:drawing>
            <wp:inline distT="0" distB="0" distL="0" distR="0" wp14:anchorId="26EA94A6" wp14:editId="10555ED4">
              <wp:extent cx="5717540" cy="4059555"/>
              <wp:effectExtent l="0" t="0" r="0" b="4445"/>
              <wp:docPr id="1" name="Picture 1" descr="Summary%20Table%201_21_dec_2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Table%201_21_dec_2016.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4059555"/>
                      </a:xfrm>
                      <a:prstGeom prst="rect">
                        <a:avLst/>
                      </a:prstGeom>
                      <a:noFill/>
                      <a:ln>
                        <a:noFill/>
                      </a:ln>
                    </pic:spPr>
                  </pic:pic>
                </a:graphicData>
              </a:graphic>
            </wp:inline>
          </w:drawing>
        </w:r>
      </w:ins>
    </w:p>
    <w:p w14:paraId="2215E479" w14:textId="77777777" w:rsidR="00286E66" w:rsidRDefault="00286E66" w:rsidP="00323EB3">
      <w:pPr>
        <w:spacing w:line="360" w:lineRule="auto"/>
        <w:ind w:firstLine="720"/>
        <w:rPr>
          <w:ins w:id="4" w:author="Kevin Healy" w:date="2017-01-03T16:53:00Z"/>
        </w:rPr>
      </w:pPr>
    </w:p>
    <w:p w14:paraId="450EC143" w14:textId="4D51CC3A"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volume </w:t>
      </w:r>
      <w:r w:rsidR="000E7B97">
        <w:t>is</w:t>
      </w:r>
      <w:r w:rsidR="00EA5C3E">
        <w:t xml:space="preserve"> also expected to be under positive selection</w:t>
      </w:r>
      <w:r w:rsidR="00323EB3">
        <w:t xml:space="preserve"> from potential trophic and macroecological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BE23D6">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BE23D6">
        <w:rPr>
          <w:noProof/>
        </w:rPr>
        <w:t>(</w:t>
      </w:r>
      <w:hyperlink w:anchor="_ENREF_30" w:tooltip="McCue, 2006 #10" w:history="1">
        <w:r w:rsidR="00EF0BD9">
          <w:rPr>
            <w:noProof/>
          </w:rPr>
          <w:t>30</w:t>
        </w:r>
      </w:hyperlink>
      <w:r w:rsidR="00BE23D6">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BE23D6">
        <w:instrText xml:space="preserve"> ADDIN EN.CITE &lt;EndNote&gt;&lt;Cite&gt;&lt;Author&gt;Pintor&lt;/Author&gt;&lt;Year&gt;2010&lt;/Year&gt;&lt;RecNum&gt;27&lt;/RecNum&gt;&lt;DisplayText&gt;(31)&lt;/DisplayText&gt;&lt;record&gt;&lt;rec-number&gt;27&lt;/rec-number&gt;&lt;foreign-keys&gt;&lt;key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BE23D6">
        <w:rPr>
          <w:noProof/>
        </w:rPr>
        <w:t>(</w:t>
      </w:r>
      <w:hyperlink w:anchor="_ENREF_31" w:tooltip="Pintor, 2010 #27" w:history="1">
        <w:r w:rsidR="00EF0BD9">
          <w:rPr>
            <w:noProof/>
          </w:rPr>
          <w:t>31</w:t>
        </w:r>
      </w:hyperlink>
      <w:r w:rsidR="00BE23D6">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9751BF">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9751BF">
        <w:rPr>
          <w:noProof/>
        </w:rPr>
        <w:t>(</w:t>
      </w:r>
      <w:hyperlink w:anchor="_ENREF_16" w:tooltip="Carbone, 2014 #93" w:history="1">
        <w:r w:rsidR="00EF0BD9">
          <w:rPr>
            <w:noProof/>
          </w:rPr>
          <w:t>16</w:t>
        </w:r>
      </w:hyperlink>
      <w:r w:rsidR="009751BF">
        <w:rPr>
          <w:noProof/>
        </w:rPr>
        <w:t>)</w:t>
      </w:r>
      <w:r w:rsidR="009751BF">
        <w:fldChar w:fldCharType="end"/>
      </w:r>
      <w:r w:rsidR="009751BF">
        <w:t xml:space="preserve">. </w:t>
      </w:r>
      <w:r w:rsidR="004058B3">
        <w:t>If venom is under selection for its ability to kill prey it would be expected that larger snake species would need to produce larger quantities of venom to keep pace with the subsequent increased in prey size. Such an increase of venom volume to compensate for larger prey is supported by the metering of venom in response to prey size seen in several species</w:t>
      </w:r>
      <w:r w:rsidR="004058B3" w:rsidDel="004058B3">
        <w:t xml:space="preserve"> </w:t>
      </w:r>
      <w:r w:rsidR="009751BF">
        <w:fldChar w:fldCharType="begin"/>
      </w:r>
      <w:r w:rsidR="009751BF">
        <w:instrText xml:space="preserve"> ADDIN EN.CITE &lt;EndNote&gt;&lt;Cite&gt;&lt;Author&gt;Hayes&lt;/Author&gt;&lt;Year&gt;1995&lt;/Year&gt;&lt;RecNum&gt;28&lt;/RecNum&gt;&lt;DisplayText&gt;(32, 33)&lt;/DisplayText&gt;&lt;record&gt;&lt;rec-number&gt;28&lt;/rec-number&gt;&lt;foreign-keys&gt;&lt;key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9751BF">
        <w:rPr>
          <w:noProof/>
        </w:rPr>
        <w:t>(</w:t>
      </w:r>
      <w:hyperlink w:anchor="_ENREF_32" w:tooltip="Hayes, 1995 #28" w:history="1">
        <w:r w:rsidR="00EF0BD9">
          <w:rPr>
            <w:noProof/>
          </w:rPr>
          <w:t>32</w:t>
        </w:r>
      </w:hyperlink>
      <w:r w:rsidR="009751BF">
        <w:rPr>
          <w:noProof/>
        </w:rPr>
        <w:t xml:space="preserve">, </w:t>
      </w:r>
      <w:hyperlink w:anchor="_ENREF_33" w:tooltip="Hayes, 2002 #9" w:history="1">
        <w:r w:rsidR="00EF0BD9">
          <w:rPr>
            <w:noProof/>
          </w:rPr>
          <w:t>33</w:t>
        </w:r>
      </w:hyperlink>
      <w:r w:rsidR="009751BF">
        <w:rPr>
          <w:noProof/>
        </w:rPr>
        <w:t>)</w:t>
      </w:r>
      <w:r w:rsidR="009751BF">
        <w:fldChar w:fldCharType="end"/>
      </w:r>
      <w:r w:rsidR="009751BF">
        <w:t xml:space="preserve">. However, while bigger snakes are known to have larger amounts of venom in general </w:t>
      </w:r>
      <w:r w:rsidR="009751BF">
        <w:fldChar w:fldCharType="begin"/>
      </w:r>
      <w:r w:rsidR="009751BF">
        <w:instrText xml:space="preserve"> ADDIN EN.CITE &lt;EndNote&gt;&lt;Cite&gt;&lt;Author&gt;Chippaux&lt;/Author&gt;&lt;Year&gt;1991&lt;/Year&gt;&lt;RecNum&gt;5&lt;/RecNum&gt;&lt;DisplayText&gt;(34)&lt;/DisplayText&gt;&lt;record&gt;&lt;rec-number&gt;5&lt;/rec-number&gt;&lt;foreign-keys&gt;&lt;key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9751BF">
        <w:rPr>
          <w:noProof/>
        </w:rPr>
        <w:t>(</w:t>
      </w:r>
      <w:hyperlink w:anchor="_ENREF_34" w:tooltip="Chippaux, 1991 #5" w:history="1">
        <w:r w:rsidR="00EF0BD9">
          <w:rPr>
            <w:noProof/>
          </w:rPr>
          <w:t>34</w:t>
        </w:r>
      </w:hyperlink>
      <w:r w:rsidR="009751BF">
        <w:rPr>
          <w:noProof/>
        </w:rPr>
        <w:t>)</w:t>
      </w:r>
      <w:r w:rsidR="009751BF">
        <w:fldChar w:fldCharType="end"/>
      </w:r>
      <w:r w:rsidR="009751BF">
        <w:t xml:space="preserve"> little is known about the interspecific scaling of this trait. </w:t>
      </w:r>
      <w:r w:rsidR="00E15A59">
        <w:t xml:space="preserve">One prediction is that </w:t>
      </w:r>
      <w:r w:rsidR="00445032">
        <w:t>venom volume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6B743A"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67916017" w:rsidR="00725A8B" w:rsidRPr="00031018" w:rsidRDefault="009751BF" w:rsidP="00335B4A">
      <w:pPr>
        <w:spacing w:line="360" w:lineRule="auto"/>
      </w:pPr>
      <w:r>
        <w:lastRenderedPageBreak/>
        <w:t xml:space="preserve">Were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4058B3">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4058B3">
        <w:rPr>
          <w:noProof/>
        </w:rPr>
        <w:t>(</w:t>
      </w:r>
      <w:hyperlink w:anchor="_ENREF_16" w:tooltip="Carbone, 2014 #93" w:history="1">
        <w:r w:rsidR="00EF0BD9">
          <w:rPr>
            <w:noProof/>
          </w:rPr>
          <w:t>16</w:t>
        </w:r>
      </w:hyperlink>
      <w:r w:rsidR="004058B3">
        <w:rPr>
          <w:noProof/>
        </w:rPr>
        <w:t>)</w:t>
      </w:r>
      <w:r w:rsidR="004058B3">
        <w:fldChar w:fldCharType="end"/>
      </w:r>
      <w:r>
        <w:t xml:space="preserve">. </w:t>
      </w:r>
      <w:r w:rsidR="006B743A">
        <w:t xml:space="preserve">However, venom volume would not be expected to scale according to this exponent as the effects of </w:t>
      </w:r>
      <w:r w:rsidR="006B743A" w:rsidRPr="006B743A">
        <w:t>toxicological</w:t>
      </w:r>
      <w:r w:rsidR="006B743A" w:rsidRPr="006B743A" w:rsidDel="006B743A">
        <w:t xml:space="preserve"> </w:t>
      </w:r>
      <w:r w:rsidR="006B743A">
        <w:t xml:space="preserve">agents also follows an allometric relationship </w:t>
      </w:r>
      <w:r w:rsidR="006B743A">
        <w:fldChar w:fldCharType="begin"/>
      </w:r>
      <w:r w:rsidR="006B743A">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6B743A">
        <w:rPr>
          <w:noProof/>
        </w:rPr>
        <w:t>(</w:t>
      </w:r>
      <w:hyperlink w:anchor="_ENREF_35" w:tooltip="Nestorov, 2003 #101" w:history="1">
        <w:r w:rsidR="00EF0BD9">
          <w:rPr>
            <w:noProof/>
          </w:rPr>
          <w:t>35</w:t>
        </w:r>
      </w:hyperlink>
      <w:r w:rsidR="006B743A">
        <w:rPr>
          <w:noProof/>
        </w:rPr>
        <w:t>)</w:t>
      </w:r>
      <w:r w:rsidR="006B743A">
        <w:fldChar w:fldCharType="end"/>
      </w:r>
      <w:r w:rsidR="006B743A">
        <w:t xml:space="preserve"> were the amount of venom required (</w:t>
      </w:r>
      <w:commentRangeStart w:id="5"/>
      <w:commentRangeStart w:id="6"/>
      <w:r w:rsidR="006B743A" w:rsidRPr="002C7E1A">
        <w:rPr>
          <w:i/>
        </w:rPr>
        <w:t>V</w:t>
      </w:r>
      <w:r w:rsidR="006B743A">
        <w:t>)</w:t>
      </w:r>
      <w:commentRangeEnd w:id="5"/>
      <w:r w:rsidR="006B743A">
        <w:rPr>
          <w:rStyle w:val="CommentReference"/>
        </w:rPr>
        <w:commentReference w:id="5"/>
      </w:r>
      <w:commentRangeEnd w:id="6"/>
      <w:r w:rsidR="006B743A">
        <w:rPr>
          <w:rStyle w:val="CommentReference"/>
        </w:rPr>
        <w:commentReference w:id="6"/>
      </w:r>
      <w:r w:rsidR="006B743A">
        <w:t xml:space="preserve">  to induce the same incapacitating effect on a prey of mass (</w:t>
      </w:r>
      <w:r w:rsidR="006B743A" w:rsidRPr="00AD60BB">
        <w:rPr>
          <w:i/>
        </w:rPr>
        <w:t>M</w:t>
      </w:r>
      <w:r w:rsidR="006B743A">
        <w:rPr>
          <w:i/>
          <w:vertAlign w:val="subscript"/>
        </w:rPr>
        <w:t>prey</w:t>
      </w:r>
      <w:r w:rsidR="006B743A">
        <w:t>) would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6EB7F86A"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BE23D6">
        <w:rPr>
          <w:noProof/>
        </w:rPr>
        <w:t>(</w:t>
      </w:r>
      <w:hyperlink w:anchor="_ENREF_35" w:tooltip="Nestorov, 2003 #101" w:history="1">
        <w:r w:rsidR="00EF0BD9">
          <w:rPr>
            <w:noProof/>
          </w:rPr>
          <w:t>35</w:t>
        </w:r>
      </w:hyperlink>
      <w:r w:rsidR="00BE23D6">
        <w:rPr>
          <w:noProof/>
        </w:rPr>
        <w:t>)</w:t>
      </w:r>
      <w:r w:rsidR="002144EF">
        <w:fldChar w:fldCharType="end"/>
      </w:r>
      <w:r w:rsidR="00E15A59">
        <w:t>.</w:t>
      </w:r>
      <w:r w:rsidR="004F2E54">
        <w:t xml:space="preserve"> </w:t>
      </w:r>
      <w:r w:rsidR="006B743A">
        <w:t xml:space="preserve">Hence to calculate the expected allometry </w:t>
      </w:r>
      <w:r w:rsidR="00EE59FD">
        <w:t xml:space="preserve">of venom volume with snake body mass in a case were venom volume 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into </w:t>
      </w:r>
      <w:r w:rsidR="00887523">
        <w:rPr>
          <w:rFonts w:eastAsiaTheme="minorEastAsia"/>
        </w:rPr>
        <w:t xml:space="preserve">equation 2 to get </w:t>
      </w:r>
      <w:r w:rsidR="00234535">
        <w:t>(equation 3)</w:t>
      </w:r>
      <w:r w:rsidR="00F8130F">
        <w:t>;</w:t>
      </w:r>
      <w:ins w:id="7" w:author="Kevin Healy" w:date="2017-01-05T23:17:00Z">
        <m:oMath>
          <m:r>
            <m:rPr>
              <m:sty m:val="p"/>
            </m:rPr>
            <w:rPr>
              <w:rFonts w:ascii="Cambria Math" w:eastAsiaTheme="minorEastAsia" w:hAnsi="Cambria Math"/>
            </w:rPr>
            <m:t xml:space="preserve"> </m:t>
          </m:r>
        </m:oMath>
      </w:ins>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759C5FD4" w:rsidR="008452B2" w:rsidRPr="008452B2" w:rsidRDefault="0013466C" w:rsidP="005266A2">
      <w:pPr>
        <w:spacing w:line="360" w:lineRule="auto"/>
        <w:rPr>
          <w:rFonts w:eastAsiaTheme="minorEastAsia"/>
        </w:rPr>
      </w:pPr>
      <w:commentRangeStart w:id="8"/>
      <w:commentRangeStart w:id="9"/>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w:t>
      </w:r>
      <w:commentRangeStart w:id="10"/>
      <w:r w:rsidR="002144EF">
        <w:rPr>
          <w:rFonts w:eastAsiaTheme="minorEastAsia"/>
        </w:rPr>
        <w:t>interspecific</w:t>
      </w:r>
      <w:r>
        <w:rPr>
          <w:rFonts w:eastAsiaTheme="minorEastAsia"/>
        </w:rPr>
        <w:t xml:space="preserve"> scaling of drug dosages</w:t>
      </w:r>
      <w:r w:rsidR="002144EF">
        <w:rPr>
          <w:rFonts w:eastAsiaTheme="minorEastAsia"/>
        </w:rPr>
        <w:t xml:space="preserve"> </w:t>
      </w:r>
      <w:commentRangeEnd w:id="10"/>
      <w:r w:rsidR="00887523">
        <w:rPr>
          <w:rStyle w:val="CommentReference"/>
        </w:rPr>
        <w:commentReference w:id="10"/>
      </w:r>
      <w:r w:rsidR="002144EF">
        <w:rPr>
          <w:rFonts w:eastAsiaTheme="minorEastAsia"/>
        </w:rPr>
        <w:fldChar w:fldCharType="begin"/>
      </w:r>
      <w:r w:rsidR="00BE23D6">
        <w:rPr>
          <w:rFonts w:eastAsiaTheme="minorEastAsia"/>
        </w:rPr>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BE23D6">
        <w:rPr>
          <w:rFonts w:eastAsiaTheme="minorEastAsia"/>
          <w:noProof/>
        </w:rPr>
        <w:t>(</w:t>
      </w:r>
      <w:hyperlink w:anchor="_ENREF_35" w:tooltip="Nestorov, 2003 #101" w:history="1">
        <w:r w:rsidR="00EF0BD9">
          <w:rPr>
            <w:rFonts w:eastAsiaTheme="minorEastAsia"/>
            <w:noProof/>
          </w:rPr>
          <w:t>35</w:t>
        </w:r>
      </w:hyperlink>
      <w:r w:rsidR="00BE23D6">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BE23D6">
        <w:rPr>
          <w:rFonts w:eastAsiaTheme="minorEastAsia"/>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16" w:tooltip="Carbone, 2014 #93" w:history="1">
        <w:r w:rsidR="00EF0BD9">
          <w:rPr>
            <w:rFonts w:eastAsiaTheme="minorEastAsia"/>
            <w:noProof/>
          </w:rPr>
          <w:t>16</w:t>
        </w:r>
      </w:hyperlink>
      <w:r w:rsidR="00BE23D6">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volume</w:t>
      </w:r>
      <w:r>
        <w:rPr>
          <w:rFonts w:eastAsiaTheme="minorEastAsia"/>
        </w:rPr>
        <w:t xml:space="preserve"> and</w:t>
      </w:r>
      <w:r w:rsidR="00B304BB">
        <w:rPr>
          <w:rFonts w:eastAsiaTheme="minorEastAsia"/>
        </w:rPr>
        <w:t xml:space="preserve"> </w:t>
      </w:r>
      <w:commentRangeEnd w:id="8"/>
      <w:r w:rsidR="00502BCC">
        <w:rPr>
          <w:rStyle w:val="CommentReference"/>
        </w:rPr>
        <w:commentReference w:id="8"/>
      </w:r>
      <w:commentRangeEnd w:id="9"/>
      <w:r w:rsidR="00343277">
        <w:rPr>
          <w:rStyle w:val="CommentReference"/>
        </w:rPr>
        <w:commentReference w:id="9"/>
      </w:r>
      <w:r>
        <w:rPr>
          <w:rFonts w:eastAsiaTheme="minorEastAsia"/>
        </w:rPr>
        <w:t>snake mass.</w:t>
      </w:r>
      <w:r w:rsidR="000E7B97">
        <w:rPr>
          <w:rFonts w:eastAsiaTheme="minorEastAsia"/>
        </w:rPr>
        <w:t xml:space="preserve"> </w:t>
      </w:r>
      <w:r w:rsidR="004C5322">
        <w:rPr>
          <w:rFonts w:eastAsiaTheme="minorEastAsia"/>
        </w:rPr>
        <w:t xml:space="preserve">Other predictions relating to venom volume scaling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volume</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volume</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BE23D6">
        <w:rPr>
          <w:rFonts w:eastAsiaTheme="minorEastAsia"/>
        </w:rPr>
        <w:instrText xml:space="preserve"> ADDIN EN.CITE &lt;EndNote&gt;&lt;Cite&gt;&lt;Author&gt;Isaac&lt;/Author&gt;&lt;Year&gt;2010&lt;/Year&gt;&lt;RecNum&gt;102&lt;/RecNum&gt;&lt;DisplayText&gt;(36)&lt;/DisplayText&gt;&lt;record&gt;&lt;rec-number&gt;102&lt;/rec-number&gt;&lt;foreign-keys&gt;&lt;key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BE23D6">
        <w:rPr>
          <w:rFonts w:eastAsiaTheme="minorEastAsia"/>
          <w:noProof/>
        </w:rPr>
        <w:t>(</w:t>
      </w:r>
      <w:hyperlink w:anchor="_ENREF_36" w:tooltip="Isaac, 2010 #102" w:history="1">
        <w:r w:rsidR="00EF0BD9">
          <w:rPr>
            <w:rFonts w:eastAsiaTheme="minorEastAsia"/>
            <w:noProof/>
          </w:rPr>
          <w:t>36</w:t>
        </w:r>
      </w:hyperlink>
      <w:r w:rsidR="00BE23D6">
        <w:rPr>
          <w:rFonts w:eastAsiaTheme="minorEastAsia"/>
          <w:noProof/>
        </w:rPr>
        <w:t>)</w:t>
      </w:r>
      <w:r w:rsidR="002144EF">
        <w:rPr>
          <w:rFonts w:eastAsiaTheme="minorEastAsia"/>
        </w:rPr>
        <w:fldChar w:fldCharType="end"/>
      </w:r>
      <w:r w:rsidR="00B4784A">
        <w:rPr>
          <w:rFonts w:eastAsiaTheme="minorEastAsia"/>
        </w:rPr>
        <w:t>. At the other extreme superlinear allometeries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BE23D6">
        <w:rPr>
          <w:rFonts w:eastAsiaTheme="minorEastAsia"/>
        </w:rPr>
        <w:instrText xml:space="preserve"> ADDIN EN.CITE &lt;EndNote&gt;&lt;Cite&gt;&lt;Author&gt;Kodric-Brown&lt;/Author&gt;&lt;Year&gt;2006&lt;/Year&gt;&lt;RecNum&gt;104&lt;/RecNum&gt;&lt;DisplayText&gt;(37)&lt;/DisplayText&gt;&lt;record&gt;&lt;rec-number&gt;104&lt;/rec-number&gt;&lt;foreign-keys&gt;&lt;key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BE23D6">
        <w:rPr>
          <w:rFonts w:eastAsiaTheme="minorEastAsia"/>
          <w:noProof/>
        </w:rPr>
        <w:t>(</w:t>
      </w:r>
      <w:hyperlink w:anchor="_ENREF_37" w:tooltip="Kodric-Brown, 2006 #104" w:history="1">
        <w:r w:rsidR="00EF0BD9">
          <w:rPr>
            <w:rFonts w:eastAsiaTheme="minorEastAsia"/>
            <w:noProof/>
          </w:rPr>
          <w:t>37</w:t>
        </w:r>
      </w:hyperlink>
      <w:r w:rsidR="00BE23D6">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allo</w:t>
      </w:r>
      <w:r w:rsidR="00DC183A">
        <w:rPr>
          <w:rFonts w:eastAsiaTheme="minorEastAsia"/>
        </w:rPr>
        <w:t>metry</w:t>
      </w:r>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BE23D6">
        <w:rPr>
          <w:rFonts w:eastAsiaTheme="minorEastAsia"/>
        </w:rPr>
        <w:instrText xml:space="preserve"> ADDIN EN.CITE &lt;EndNote&gt;&lt;Cite&gt;&lt;Author&gt;Bergmann&lt;/Author&gt;&lt;Year&gt;2012&lt;/Year&gt;&lt;RecNum&gt;103&lt;/RecNum&gt;&lt;DisplayText&gt;(38)&lt;/DisplayText&gt;&lt;record&gt;&lt;rec-number&gt;103&lt;/rec-number&gt;&lt;foreign-keys&gt;&lt;key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BE23D6">
        <w:rPr>
          <w:rFonts w:eastAsiaTheme="minorEastAsia"/>
          <w:noProof/>
        </w:rPr>
        <w:t>(</w:t>
      </w:r>
      <w:hyperlink w:anchor="_ENREF_38" w:tooltip="Bergmann, 2012 #103" w:history="1">
        <w:r w:rsidR="00EF0BD9">
          <w:rPr>
            <w:rFonts w:eastAsiaTheme="minorEastAsia"/>
            <w:noProof/>
          </w:rPr>
          <w:t>38</w:t>
        </w:r>
      </w:hyperlink>
      <w:r w:rsidR="00BE23D6">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40884EDF" w:rsidR="00DD307A" w:rsidRDefault="008452B2" w:rsidP="0072076F">
      <w:pPr>
        <w:spacing w:line="360" w:lineRule="auto"/>
        <w:ind w:firstLine="720"/>
        <w:rPr>
          <w:ins w:id="11" w:author="Kevin Healy" w:date="2016-12-29T15:55:00Z"/>
        </w:rPr>
      </w:pPr>
      <w:r w:rsidRPr="008452B2">
        <w:t>Finally, an overlooked feature that may also drive both venom volume and toxicity evolution is habitat</w:t>
      </w:r>
      <w:r w:rsidR="008450A5">
        <w:t xml:space="preserve"> structure</w:t>
      </w:r>
      <w:r w:rsidRPr="008452B2">
        <w:t xml:space="preserve"> </w:t>
      </w:r>
      <w:r w:rsidRPr="008452B2">
        <w:fldChar w:fldCharType="begin"/>
      </w:r>
      <w:r w:rsidR="00BE23D6">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BE23D6">
        <w:rPr>
          <w:noProof/>
        </w:rPr>
        <w:t>(</w:t>
      </w:r>
      <w:hyperlink w:anchor="_ENREF_39" w:tooltip="Arbuckle, 2015 #16" w:history="1">
        <w:r w:rsidR="00EF0BD9">
          <w:rPr>
            <w:noProof/>
          </w:rPr>
          <w:t>39</w:t>
        </w:r>
      </w:hyperlink>
      <w:r w:rsidR="00BE23D6">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BE23D6">
        <w:instrText xml:space="preserve"> ADDIN EN.CITE &lt;EndNote&gt;&lt;Cite&gt;&lt;Author&gt;Pawar&lt;/Author&gt;&lt;Year&gt;2012&lt;/Year&gt;&lt;RecNum&gt;17&lt;/RecNum&gt;&lt;DisplayText&gt;(12, 16)&lt;/DisplayText&gt;&lt;record&gt;&lt;rec-number&gt;17&lt;/rec-number&gt;&lt;foreign-keys&gt;&lt;key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BE23D6">
        <w:rPr>
          <w:noProof/>
        </w:rPr>
        <w:t>(</w:t>
      </w:r>
      <w:hyperlink w:anchor="_ENREF_12" w:tooltip="Pawar, 2012 #17" w:history="1">
        <w:r w:rsidR="00EF0BD9">
          <w:rPr>
            <w:noProof/>
          </w:rPr>
          <w:t>12</w:t>
        </w:r>
      </w:hyperlink>
      <w:r w:rsidR="00BE23D6">
        <w:rPr>
          <w:noProof/>
        </w:rPr>
        <w:t xml:space="preserve">, </w:t>
      </w:r>
      <w:hyperlink w:anchor="_ENREF_16" w:tooltip="Carbone, 2014 #93" w:history="1">
        <w:r w:rsidR="00EF0BD9">
          <w:rPr>
            <w:noProof/>
          </w:rPr>
          <w:t>16</w:t>
        </w:r>
      </w:hyperlink>
      <w:r w:rsidR="00BE23D6">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BE23D6">
        <w:instrText xml:space="preserve"> ADDIN EN.CITE &lt;EndNote&gt;&lt;Cite&gt;&lt;Author&gt;Heithaus&lt;/Author&gt;&lt;Year&gt;2009&lt;/Year&gt;&lt;RecNum&gt;18&lt;/RecNum&gt;&lt;DisplayText&gt;(40, 41)&lt;/DisplayText&gt;&lt;record&gt;&lt;rec-number&gt;18&lt;/rec-number&gt;&lt;foreign-keys&gt;&lt;key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BE23D6">
        <w:rPr>
          <w:noProof/>
        </w:rPr>
        <w:t>(</w:t>
      </w:r>
      <w:hyperlink w:anchor="_ENREF_40" w:tooltip="Heithaus, 2009 #18" w:history="1">
        <w:r w:rsidR="00EF0BD9">
          <w:rPr>
            <w:noProof/>
          </w:rPr>
          <w:t>40</w:t>
        </w:r>
      </w:hyperlink>
      <w:r w:rsidR="00BE23D6">
        <w:rPr>
          <w:noProof/>
        </w:rPr>
        <w:t xml:space="preserve">, </w:t>
      </w:r>
      <w:hyperlink w:anchor="_ENREF_41" w:tooltip="Møller, 2010 #19" w:history="1">
        <w:r w:rsidR="00EF0BD9">
          <w:rPr>
            <w:noProof/>
          </w:rPr>
          <w:t>41</w:t>
        </w:r>
      </w:hyperlink>
      <w:r w:rsidR="00BE23D6">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volumes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venom volumes due to </w:t>
      </w:r>
      <w:r w:rsidR="009A637D">
        <w:t xml:space="preserve">increases in encounter rates, and hence </w:t>
      </w:r>
      <w:r w:rsidR="009A637D">
        <w:lastRenderedPageBreak/>
        <w:t>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769946DF" w:rsidR="002B179E" w:rsidRPr="00351058" w:rsidRDefault="00140B7A" w:rsidP="00326D2E">
      <w:pPr>
        <w:spacing w:line="360" w:lineRule="auto"/>
        <w:ind w:firstLine="720"/>
        <w:rPr>
          <w:ins w:id="12" w:author="Kevin Healy" w:date="2017-01-03T17:17:00Z"/>
        </w:rPr>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dimensionality; prey type; and prey size on the variation </w:t>
      </w:r>
      <w:r w:rsidR="00240095">
        <w:t>of</w:t>
      </w:r>
      <w:r w:rsidR="00240095" w:rsidRPr="00140B7A">
        <w:t xml:space="preserve"> </w:t>
      </w:r>
      <w:r w:rsidRPr="00140B7A">
        <w:t xml:space="preserve">both venom toxicity, as measured </w:t>
      </w:r>
      <w:r w:rsidR="009E4AFA">
        <w:t>using the median</w:t>
      </w:r>
      <w:r w:rsidR="009E4AFA" w:rsidRPr="00140B7A">
        <w:t xml:space="preserve"> </w:t>
      </w:r>
      <w:r w:rsidRPr="00140B7A">
        <w:t>lethal dose (LD</w:t>
      </w:r>
      <w:r w:rsidRPr="00140B7A">
        <w:rPr>
          <w:vertAlign w:val="subscript"/>
        </w:rPr>
        <w:t>50</w:t>
      </w:r>
      <w:r w:rsidRPr="00140B7A">
        <w:t xml:space="preserve">), and venom volume. </w:t>
      </w:r>
      <w:r w:rsidR="00351058">
        <w:t xml:space="preserve">We achieve this by </w:t>
      </w:r>
      <w:r w:rsidR="00240095">
        <w:t>using 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macroecological factors </w:t>
      </w:r>
      <w:r w:rsidR="00326D2E">
        <w:t>on factors such as venom volume</w:t>
      </w:r>
      <w:r w:rsidR="00351058">
        <w:t>.</w:t>
      </w:r>
      <w:ins w:id="13" w:author="Kevin Healy" w:date="2017-01-03T17:16:00Z">
        <w:r w:rsidR="002B179E">
          <w:t xml:space="preserve"> </w:t>
        </w:r>
      </w:ins>
    </w:p>
    <w:p w14:paraId="69D4B5B9" w14:textId="21CBF671" w:rsidR="002B179E" w:rsidRDefault="00140B7A" w:rsidP="00326D2E">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volume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volumes</w:t>
      </w:r>
      <w:r w:rsidR="00AA7B74">
        <w:t xml:space="preserve">; </w:t>
      </w:r>
      <w:r w:rsidR="00A32B51">
        <w:t>(3)</w:t>
      </w:r>
      <w:r w:rsidR="00F16A2A" w:rsidRPr="00F16A2A">
        <w:t xml:space="preserve"> </w:t>
      </w:r>
      <w:r w:rsidR="00F16A2A">
        <w:t xml:space="preserve">the importance of </w:t>
      </w:r>
      <w:r w:rsidR="00346F9B">
        <w:t xml:space="preserve">macorecological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volume is higher in species with larger prey, with a predicted scaling of approximately 0.51</w:t>
      </w:r>
      <w:r w:rsidR="00E16F1C">
        <w:t xml:space="preserve">  </w:t>
      </w:r>
      <w:r w:rsidR="00346F9B">
        <w:t xml:space="preserve">or that (4) venom volume 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species in high dimensional habitats show either higher or lower potencies or venom volumes depending on encounter and escape rates</w:t>
      </w:r>
      <w:r w:rsidR="00B01859">
        <w:t>; and finally</w:t>
      </w:r>
      <w:r w:rsidR="00E16F1C">
        <w:t xml:space="preserve"> (</w:t>
      </w:r>
      <w:r w:rsidR="00346F9B">
        <w:t>6</w:t>
      </w:r>
      <w:r w:rsidR="00E16F1C">
        <w:t xml:space="preserve">) </w:t>
      </w:r>
      <w:r w:rsidR="00B01859">
        <w:t>t</w:t>
      </w:r>
      <w:r w:rsidR="00E16F1C">
        <w:t xml:space="preserve">he importance of other potential drivers such as superlinear scaling of venom volume or potency as expected with the weapons hypothesis or sexual selection </w:t>
      </w:r>
      <w:commentRangeStart w:id="14"/>
      <w:r w:rsidR="00E16F1C">
        <w:t>drivers</w:t>
      </w:r>
      <w:commentRangeEnd w:id="14"/>
      <w:r w:rsidR="00BA0EB0">
        <w:rPr>
          <w:rStyle w:val="CommentReference"/>
        </w:rPr>
        <w:commentReference w:id="14"/>
      </w:r>
      <w:r w:rsidR="00E16F1C">
        <w:t>.</w:t>
      </w:r>
      <w:r w:rsidR="002B179E">
        <w:t xml:space="preserve"> We show that both trophic and macroecological factors are important in driving venom evolution with </w:t>
      </w:r>
      <w:r w:rsidR="00B01859">
        <w:t>patterns supporting</w:t>
      </w:r>
      <w:r w:rsidR="002B179E">
        <w:t xml:space="preserve"> prey-specific</w:t>
      </w:r>
      <w:r w:rsidR="00B01859">
        <w:t xml:space="preserve"> venom</w:t>
      </w:r>
      <w:r w:rsidR="002B179E">
        <w:t xml:space="preserve"> in general and venom volume scaling as predicted by metabolic </w:t>
      </w:r>
      <w:r w:rsidR="00B01859">
        <w:t xml:space="preserve">cost </w:t>
      </w:r>
      <w:r w:rsidR="002B179E">
        <w:t xml:space="preserve">constraints. </w:t>
      </w:r>
    </w:p>
    <w:p w14:paraId="022EE5D4" w14:textId="77777777" w:rsidR="00E16F1C" w:rsidRDefault="00E16F1C" w:rsidP="005266A2">
      <w:pPr>
        <w:spacing w:line="360" w:lineRule="auto"/>
      </w:pPr>
    </w:p>
    <w:p w14:paraId="6309BFD9" w14:textId="77777777" w:rsidR="000B594C" w:rsidRPr="000B594C" w:rsidRDefault="000B594C" w:rsidP="005266A2">
      <w:pPr>
        <w:spacing w:line="360" w:lineRule="auto"/>
      </w:pPr>
    </w:p>
    <w:p w14:paraId="153AC5D5" w14:textId="77777777" w:rsidR="000B594C" w:rsidRPr="001E64EB" w:rsidRDefault="000B594C" w:rsidP="003D13F7">
      <w:pPr>
        <w:spacing w:line="360" w:lineRule="auto"/>
        <w:outlineLvl w:val="0"/>
        <w:rPr>
          <w:sz w:val="28"/>
          <w:szCs w:val="28"/>
        </w:rPr>
      </w:pPr>
      <w:commentRangeStart w:id="15"/>
      <w:r w:rsidRPr="001E64EB">
        <w:rPr>
          <w:b/>
          <w:sz w:val="28"/>
          <w:szCs w:val="28"/>
        </w:rPr>
        <w:lastRenderedPageBreak/>
        <w:t>Methods</w:t>
      </w:r>
      <w:commentRangeEnd w:id="15"/>
      <w:r w:rsidR="0088479B">
        <w:rPr>
          <w:rStyle w:val="CommentReference"/>
        </w:rPr>
        <w:commentReference w:id="15"/>
      </w:r>
    </w:p>
    <w:p w14:paraId="0AC44609" w14:textId="77777777" w:rsidR="000B594C" w:rsidRPr="000B594C" w:rsidRDefault="000B594C" w:rsidP="003D13F7">
      <w:pPr>
        <w:spacing w:line="360" w:lineRule="auto"/>
        <w:outlineLvl w:val="0"/>
        <w:rPr>
          <w:b/>
        </w:rPr>
      </w:pPr>
      <w:r w:rsidRPr="000B594C">
        <w:rPr>
          <w:b/>
        </w:rPr>
        <w:t>Data</w:t>
      </w:r>
    </w:p>
    <w:p w14:paraId="1E023E76" w14:textId="41A236D0" w:rsidR="000B594C" w:rsidRPr="000B594C" w:rsidRDefault="002D69DA" w:rsidP="000B594C">
      <w:pPr>
        <w:spacing w:line="360" w:lineRule="auto"/>
      </w:pPr>
      <w:r>
        <w:t>We</w:t>
      </w:r>
      <w:r w:rsidR="000B594C" w:rsidRPr="000B594C">
        <w:t xml:space="preserve"> collected data on venom volume and toxicity from the literature, along with our predicted drivers. We used mean dry weight (mg) as a measure of venom volume as it represents the amount of active ingredients available and is the most available reported measure.</w:t>
      </w:r>
      <w:r w:rsidR="000B594C" w:rsidRPr="000B594C">
        <w:rPr>
          <w:color w:val="0000FF"/>
        </w:rPr>
        <w:t xml:space="preserve"> </w:t>
      </w:r>
      <w:r w:rsidR="000B594C" w:rsidRPr="000B594C">
        <w:t>As a measure of venom lethality we used median lethal dose (LD</w:t>
      </w:r>
      <w:r w:rsidR="000B594C" w:rsidRPr="000B594C">
        <w:rPr>
          <w:vertAlign w:val="subscript"/>
        </w:rPr>
        <w:t>50</w:t>
      </w:r>
      <w:r w:rsidR="000B594C" w:rsidRPr="000B594C">
        <w:t>). We only included intravenous</w:t>
      </w:r>
      <w:r w:rsidR="00DB5284">
        <w:t xml:space="preserve"> (IV)</w:t>
      </w:r>
      <w:r w:rsidR="000B594C" w:rsidRPr="000B594C">
        <w:t>, subcutaneous</w:t>
      </w:r>
      <w:r w:rsidR="00DB5284">
        <w:t xml:space="preserve"> (SC)</w:t>
      </w:r>
      <w:r w:rsidR="000B594C" w:rsidRPr="000B594C">
        <w:t xml:space="preserve">, </w:t>
      </w:r>
      <w:r w:rsidR="009C5072" w:rsidRPr="009C5072">
        <w:t>Intraperitoneal</w:t>
      </w:r>
      <w:r w:rsidR="009C5072" w:rsidRPr="009C5072" w:rsidDel="009C5072">
        <w:rPr>
          <w:b/>
        </w:rPr>
        <w:t xml:space="preserve"> </w:t>
      </w:r>
      <w:r w:rsidR="00DB5284">
        <w:t>(IP)</w:t>
      </w:r>
      <w:r w:rsidR="000B594C" w:rsidRPr="000B594C">
        <w:t xml:space="preserve"> or intramuscular routes</w:t>
      </w:r>
      <w:r w:rsidR="00DB5284">
        <w:t xml:space="preserve"> (IM)</w:t>
      </w:r>
      <w:r w:rsidR="000B594C" w:rsidRPr="000B594C">
        <w:t xml:space="preserve"> of injecting the venom as other routes were too uncommon to include within the analysis. We include LD</w:t>
      </w:r>
      <w:r w:rsidR="000B594C" w:rsidRPr="000B594C">
        <w:rPr>
          <w:vertAlign w:val="subscript"/>
        </w:rPr>
        <w:t xml:space="preserve">50 </w:t>
      </w:r>
      <w:r w:rsidR="000B594C" w:rsidRPr="000B594C">
        <w:t>values measured on all animal models as we were interested in including variation relating to the potential prey specific nature of venom. While other measures of venom toxicities are available, only measures of LD</w:t>
      </w:r>
      <w:r w:rsidR="000B594C" w:rsidRPr="000B594C">
        <w:rPr>
          <w:vertAlign w:val="subscript"/>
        </w:rPr>
        <w:t>50</w:t>
      </w:r>
      <w:r w:rsidR="000B594C" w:rsidRPr="000B594C">
        <w:t xml:space="preserve"> were numerous enough to carry out a large scale comparative analysis.</w:t>
      </w:r>
    </w:p>
    <w:p w14:paraId="5722FEE5" w14:textId="58872BD6" w:rsidR="000B594C" w:rsidRPr="000B594C" w:rsidRDefault="000B594C" w:rsidP="00327156">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TimeTree </w:t>
      </w:r>
      <w:r w:rsidRPr="000B594C">
        <w:fldChar w:fldCharType="begin"/>
      </w:r>
      <w:r w:rsidR="00BE23D6">
        <w:instrText xml:space="preserve"> ADDIN EN.CITE &lt;EndNote&gt;&lt;Cite&gt;&lt;Author&gt;Hedges&lt;/Author&gt;&lt;Year&gt;2006&lt;/Year&gt;&lt;RecNum&gt;63&lt;/RecNum&gt;&lt;DisplayText&gt;(42)&lt;/DisplayText&gt;&lt;record&gt;&lt;rec-number&gt;63&lt;/rec-number&gt;&lt;foreign-keys&gt;&lt;key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BE23D6">
        <w:rPr>
          <w:noProof/>
        </w:rPr>
        <w:t>(</w:t>
      </w:r>
      <w:hyperlink w:anchor="_ENREF_42" w:tooltip="Hedges, 2006 #63" w:history="1">
        <w:r w:rsidR="00EF0BD9">
          <w:rPr>
            <w:noProof/>
          </w:rPr>
          <w:t>42</w:t>
        </w:r>
      </w:hyperlink>
      <w:r w:rsidR="00BE23D6">
        <w:rPr>
          <w:noProof/>
        </w:rPr>
        <w:t>)</w:t>
      </w:r>
      <w:r w:rsidRPr="000B594C">
        <w:fldChar w:fldCharType="end"/>
      </w:r>
      <w:r w:rsidRPr="000B594C">
        <w:t>, between each prey group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 xml:space="preserve">model. </w:t>
      </w:r>
    </w:p>
    <w:p w14:paraId="4038730F" w14:textId="384597AE" w:rsidR="000B594C" w:rsidRPr="000B594C" w:rsidRDefault="000B594C" w:rsidP="00327156">
      <w:pPr>
        <w:spacing w:line="360" w:lineRule="auto"/>
        <w:ind w:firstLine="720"/>
      </w:pPr>
      <w:r w:rsidRPr="000B594C">
        <w:t>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rsidR="00EA5A72">
        <w:t xml:space="preserve"> </w:t>
      </w:r>
    </w:p>
    <w:p w14:paraId="070132BF" w14:textId="20E50324" w:rsidR="00327156" w:rsidRDefault="000B594C" w:rsidP="00327156">
      <w:pPr>
        <w:widowControl w:val="0"/>
        <w:autoSpaceDE w:val="0"/>
        <w:autoSpaceDN w:val="0"/>
        <w:adjustRightInd w:val="0"/>
        <w:spacing w:after="160" w:line="360" w:lineRule="auto"/>
        <w:ind w:firstLine="720"/>
        <w:rPr>
          <w:u w:color="1A4673"/>
        </w:rPr>
      </w:pPr>
      <w:r w:rsidRPr="000B594C">
        <w:rPr>
          <w:u w:color="1A4673"/>
        </w:rPr>
        <w:t xml:space="preserve">Species habitat was </w:t>
      </w:r>
      <w:r w:rsidR="006C6863" w:rsidRPr="000B594C">
        <w:rPr>
          <w:u w:color="1A4673"/>
        </w:rPr>
        <w:t>categorized</w:t>
      </w:r>
      <w:r w:rsidRPr="000B594C">
        <w:rPr>
          <w:u w:color="1A4673"/>
        </w:rPr>
        <w:t xml:space="preserve"> as either terrestrial, fossorial, aquatic or arboreal based on accounts</w:t>
      </w:r>
      <w:r w:rsidR="002D69DA">
        <w:rPr>
          <w:u w:color="1A4673"/>
        </w:rPr>
        <w:t xml:space="preserve"> in the </w:t>
      </w:r>
      <w:r w:rsidR="002D69DA" w:rsidRPr="000B594C">
        <w:rPr>
          <w:u w:color="1A4673"/>
        </w:rPr>
        <w:t>literature</w:t>
      </w:r>
      <w:r w:rsidRPr="000B594C">
        <w:rPr>
          <w:u w:color="1A4673"/>
        </w:rPr>
        <w:t>.  In order to directly test the expected effect of the dimensionality of habitat environment each environment was scored, as in Pawar et al (2012)</w:t>
      </w:r>
      <w:ins w:id="16" w:author="Kevin Healy" w:date="2016-10-01T20:24:00Z">
        <w:r w:rsidR="0018196C">
          <w:rPr>
            <w:u w:color="1A4673"/>
          </w:rPr>
          <w:t>need ref</w:t>
        </w:r>
      </w:ins>
      <w:r w:rsidRPr="000B594C">
        <w:rPr>
          <w:u w:color="1A4673"/>
        </w:rPr>
        <w:t xml:space="preserve">, with terrestrial and fossorial environments scored as two-dimensional and arboreal and aquatic scored as three-dimensional. As some venomous species also engage in constriction behavior we collected data on any observation of constriction behavior in </w:t>
      </w:r>
      <w:r w:rsidRPr="000B594C">
        <w:rPr>
          <w:u w:color="1A4673"/>
        </w:rPr>
        <w:lastRenderedPageBreak/>
        <w:t>capturing prey from the literature</w:t>
      </w:r>
      <w:r w:rsidR="002D69DA">
        <w:rPr>
          <w:u w:color="1A4673"/>
        </w:rPr>
        <w:t xml:space="preserve"> </w:t>
      </w:r>
      <w:r w:rsidR="000232E8">
        <w:rPr>
          <w:u w:color="1A4673"/>
        </w:rPr>
        <w:fldChar w:fldCharType="begin"/>
      </w:r>
      <w:r w:rsidR="00BE23D6">
        <w:rPr>
          <w:u w:color="1A4673"/>
        </w:rPr>
        <w:instrText xml:space="preserve"> ADDIN EN.CITE &lt;EndNote&gt;&lt;Cite&gt;&lt;Author&gt;Shine&lt;/Author&gt;&lt;Year&gt;1985&lt;/Year&gt;&lt;RecNum&gt;105&lt;/RecNum&gt;&lt;DisplayText&gt;(43)&lt;/DisplayText&gt;&lt;record&gt;&lt;rec-number&gt;105&lt;/rec-number&gt;&lt;foreign-keys&gt;&lt;key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0232E8">
        <w:rPr>
          <w:u w:color="1A4673"/>
        </w:rPr>
        <w:fldChar w:fldCharType="separate"/>
      </w:r>
      <w:r w:rsidR="00BE23D6">
        <w:rPr>
          <w:noProof/>
          <w:u w:color="1A4673"/>
        </w:rPr>
        <w:t>(</w:t>
      </w:r>
      <w:hyperlink w:anchor="_ENREF_43" w:tooltip="Shine, 1985 #105" w:history="1">
        <w:r w:rsidR="00EF0BD9">
          <w:rPr>
            <w:noProof/>
            <w:u w:color="1A4673"/>
          </w:rPr>
          <w:t>43</w:t>
        </w:r>
      </w:hyperlink>
      <w:r w:rsidR="00BE23D6">
        <w:rPr>
          <w:noProof/>
          <w:u w:color="1A4673"/>
        </w:rPr>
        <w:t>)</w:t>
      </w:r>
      <w:r w:rsidR="000232E8">
        <w:rPr>
          <w:u w:color="1A4673"/>
        </w:rPr>
        <w:fldChar w:fldCharType="end"/>
      </w:r>
      <w:r w:rsidRPr="000B594C">
        <w:rPr>
          <w:u w:color="1A4673"/>
        </w:rPr>
        <w:t>.</w:t>
      </w:r>
      <w:r w:rsidR="003B020F">
        <w:rPr>
          <w:u w:color="1A4673"/>
        </w:rPr>
        <w:t xml:space="preserve"> </w:t>
      </w:r>
    </w:p>
    <w:p w14:paraId="6BE72D17" w14:textId="60FAB966" w:rsidR="000B594C" w:rsidRPr="00327156" w:rsidRDefault="00EA5A72" w:rsidP="00327156">
      <w:pPr>
        <w:widowControl w:val="0"/>
        <w:autoSpaceDE w:val="0"/>
        <w:autoSpaceDN w:val="0"/>
        <w:adjustRightInd w:val="0"/>
        <w:spacing w:after="160" w:line="360" w:lineRule="auto"/>
        <w:ind w:firstLine="720"/>
        <w:rPr>
          <w:u w:color="1A4673"/>
        </w:rPr>
      </w:pPr>
      <w:r>
        <w:rPr>
          <w:u w:color="1A4673"/>
        </w:rPr>
        <w:t>For snake</w:t>
      </w:r>
      <w:r w:rsidR="000B594C" w:rsidRPr="000B594C">
        <w:rPr>
          <w:u w:color="1A4673"/>
        </w:rPr>
        <w:t xml:space="preserve"> body size we used total length values from the literature </w:t>
      </w:r>
      <w:r w:rsidR="000B594C" w:rsidRPr="000B594C">
        <w:rPr>
          <w:u w:color="1A4673"/>
        </w:rPr>
        <w:fldChar w:fldCharType="begin">
          <w:fldData xml:space="preserve">PEVuZE5vdGU+PENpdGU+PEF1dGhvcj5GZWxkbWFuPC9BdXRob3I+PFllYXI+MjAxMzwvWWVhcj48
UmVjTnVtPjY0PC9SZWNOdW0+PERpc3BsYXlUZXh0Pig0NC01MCk8L0Rpc3BsYXlUZXh0PjxyZWNv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BE23D6">
        <w:rPr>
          <w:u w:color="1A4673"/>
        </w:rPr>
        <w:instrText xml:space="preserve"> ADDIN EN.CITE </w:instrText>
      </w:r>
      <w:r w:rsidR="00BE23D6">
        <w:rPr>
          <w:u w:color="1A4673"/>
        </w:rPr>
        <w:fldChar w:fldCharType="begin">
          <w:fldData xml:space="preserve">PEVuZE5vdGU+PENpdGU+PEF1dGhvcj5GZWxkbWFuPC9BdXRob3I+PFllYXI+MjAxMzwvWWVhcj48
UmVjTnVtPjY0PC9SZWNOdW0+PERpc3BsYXlUZXh0Pig0NC01MCk8L0Rpc3BsYXlUZXh0PjxyZWNv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dXRob3I+ZGUgUXVlaXJvejwvQXV0aG9yPjxZZWFyPjIwMDY8L1llYXI+PFJlY051bT42ODwvUmVj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</w:fldData>
        </w:fldChar>
      </w:r>
      <w:r w:rsidR="00BE23D6">
        <w:rPr>
          <w:u w:color="1A4673"/>
        </w:rPr>
        <w:instrText xml:space="preserve"> ADDIN EN.CITE.DATA </w:instrText>
      </w:r>
      <w:r w:rsidR="00BE23D6">
        <w:rPr>
          <w:u w:color="1A4673"/>
        </w:rPr>
      </w:r>
      <w:r w:rsidR="00BE23D6">
        <w:rPr>
          <w:u w:color="1A4673"/>
        </w:rPr>
        <w:fldChar w:fldCharType="end"/>
      </w:r>
      <w:r w:rsidR="000B594C" w:rsidRPr="000B594C">
        <w:rPr>
          <w:u w:color="1A4673"/>
        </w:rPr>
      </w:r>
      <w:r w:rsidR="000B594C" w:rsidRPr="000B594C">
        <w:rPr>
          <w:u w:color="1A4673"/>
        </w:rPr>
        <w:fldChar w:fldCharType="separate"/>
      </w:r>
      <w:r w:rsidR="00BE23D6">
        <w:rPr>
          <w:noProof/>
          <w:u w:color="1A4673"/>
        </w:rPr>
        <w:t>(</w:t>
      </w:r>
      <w:hyperlink w:anchor="_ENREF_44" w:tooltip="Feldman, 2013 #64" w:history="1">
        <w:r w:rsidR="00EF0BD9">
          <w:rPr>
            <w:noProof/>
            <w:u w:color="1A4673"/>
          </w:rPr>
          <w:t>44-50</w:t>
        </w:r>
      </w:hyperlink>
      <w:r w:rsidR="00BE23D6">
        <w:rPr>
          <w:noProof/>
          <w:u w:color="1A4673"/>
        </w:rPr>
        <w:t>)</w:t>
      </w:r>
      <w:r w:rsidR="000B594C" w:rsidRPr="000B594C">
        <w:rPr>
          <w:u w:color="1A4673"/>
        </w:rPr>
        <w:fldChar w:fldCharType="end"/>
      </w:r>
      <w:r w:rsidR="000B594C" w:rsidRPr="000B594C">
        <w:rPr>
          <w:u w:color="1A4673"/>
        </w:rPr>
        <w:t xml:space="preserve"> and field guides </w:t>
      </w:r>
      <w:r w:rsidR="000B594C" w:rsidRPr="000B594C">
        <w:rPr>
          <w:u w:color="1A4673"/>
        </w:rPr>
        <w:fldChar w:fldCharType="begin">
          <w:fldData xml:space="preserve">PEVuZE5vdGU+PENpdGU+PEF1dGhvcj5CcmFuY2g8L0F1dGhvcj48WWVhcj4xOTk4PC9ZZWFyPjxS
ZWNOdW0+Njk8L1JlY051bT48RGlzcGxheVRleHQ+KDQ2LTQ4LCA1MS01Nik8L0Rpc3BsYXlUZXh0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BE23D6">
        <w:rPr>
          <w:u w:color="1A4673"/>
        </w:rPr>
        <w:instrText xml:space="preserve"> ADDIN EN.CITE </w:instrText>
      </w:r>
      <w:r w:rsidR="00BE23D6">
        <w:rPr>
          <w:u w:color="1A4673"/>
        </w:rPr>
        <w:fldChar w:fldCharType="begin">
          <w:fldData xml:space="preserve">PEVuZE5vdGU+PENpdGU+PEF1dGhvcj5CcmFuY2g8L0F1dGhvcj48WWVhcj4xOTk4PC9ZZWFyPjxS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</w:fldData>
        </w:fldChar>
      </w:r>
      <w:r w:rsidR="00BE23D6">
        <w:rPr>
          <w:u w:color="1A4673"/>
        </w:rPr>
        <w:instrText xml:space="preserve"> ADDIN EN.CITE.DATA </w:instrText>
      </w:r>
      <w:r w:rsidR="00BE23D6">
        <w:rPr>
          <w:u w:color="1A4673"/>
        </w:rPr>
      </w:r>
      <w:r w:rsidR="00BE23D6">
        <w:rPr>
          <w:u w:color="1A4673"/>
        </w:rPr>
        <w:fldChar w:fldCharType="end"/>
      </w:r>
      <w:r w:rsidR="000B594C" w:rsidRPr="000B594C">
        <w:rPr>
          <w:u w:color="1A4673"/>
        </w:rPr>
      </w:r>
      <w:r w:rsidR="000B594C" w:rsidRPr="000B594C">
        <w:rPr>
          <w:u w:color="1A4673"/>
        </w:rPr>
        <w:fldChar w:fldCharType="separate"/>
      </w:r>
      <w:r w:rsidR="00BE23D6">
        <w:rPr>
          <w:noProof/>
          <w:u w:color="1A4673"/>
        </w:rPr>
        <w:t>(</w:t>
      </w:r>
      <w:hyperlink w:anchor="_ENREF_46" w:tooltip="Júnior, 1997 #72" w:history="1">
        <w:r w:rsidR="00EF0BD9">
          <w:rPr>
            <w:noProof/>
            <w:u w:color="1A4673"/>
          </w:rPr>
          <w:t>46-48</w:t>
        </w:r>
      </w:hyperlink>
      <w:r w:rsidR="00BE23D6">
        <w:rPr>
          <w:noProof/>
          <w:u w:color="1A4673"/>
        </w:rPr>
        <w:t xml:space="preserve">, </w:t>
      </w:r>
      <w:hyperlink w:anchor="_ENREF_51" w:tooltip="Branch, 1998 #69" w:history="1">
        <w:r w:rsidR="00EF0BD9">
          <w:rPr>
            <w:noProof/>
            <w:u w:color="1A4673"/>
          </w:rPr>
          <w:t>51-56</w:t>
        </w:r>
      </w:hyperlink>
      <w:r w:rsidR="00BE23D6">
        <w:rPr>
          <w:noProof/>
          <w:u w:color="1A4673"/>
        </w:rPr>
        <w:t>)</w:t>
      </w:r>
      <w:r w:rsidR="000B594C" w:rsidRPr="000B594C">
        <w:rPr>
          <w:u w:color="1A4673"/>
        </w:rPr>
        <w:fldChar w:fldCharType="end"/>
      </w:r>
      <w:r>
        <w:rPr>
          <w:u w:color="1A4673"/>
        </w:rPr>
        <w:t xml:space="preserve"> as these were the most common measures available</w:t>
      </w:r>
      <w:r w:rsidR="000B594C" w:rsidRPr="000B594C">
        <w:rPr>
          <w:u w:color="1A4673"/>
        </w:rPr>
        <w:t>. All lengths were then converted to mass using</w:t>
      </w:r>
      <w:r w:rsidR="00C3421A">
        <w:rPr>
          <w:u w:color="1A4673"/>
        </w:rPr>
        <w:t xml:space="preserve"> </w:t>
      </w:r>
      <w:r w:rsidR="000B594C" w:rsidRPr="000B594C">
        <w:rPr>
          <w:u w:color="1A4673"/>
        </w:rPr>
        <w:t>family</w:t>
      </w:r>
      <w:r w:rsidR="00A50C7D">
        <w:rPr>
          <w:u w:color="1A4673"/>
        </w:rPr>
        <w:t>-</w:t>
      </w:r>
      <w:r w:rsidR="000B594C" w:rsidRPr="000B594C">
        <w:rPr>
          <w:u w:color="1A4673"/>
        </w:rPr>
        <w:t xml:space="preserve">level allometric scaling </w:t>
      </w:r>
      <w:r w:rsidR="000B594C" w:rsidRPr="000B594C">
        <w:rPr>
          <w:u w:color="1A4673"/>
        </w:rPr>
        <w:fldChar w:fldCharType="begin"/>
      </w:r>
      <w:r w:rsidR="00BE23D6">
        <w:rPr>
          <w:u w:color="1A4673"/>
        </w:rPr>
        <w:instrText xml:space="preserve"> ADDIN EN.CITE &lt;EndNote&gt;&lt;Cite&gt;&lt;Author&gt;Meiri&lt;/Author&gt;&lt;Year&gt;2010&lt;/Year&gt;&lt;RecNum&gt;66&lt;/RecNum&gt;&lt;DisplayText&gt;(57)&lt;/DisplayText&gt;&lt;record&gt;&lt;rec-number&gt;66&lt;/rec-number&gt;&lt;foreign-keys&gt;&lt;key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000B594C" w:rsidRPr="000B594C">
        <w:rPr>
          <w:u w:color="1A4673"/>
        </w:rPr>
        <w:fldChar w:fldCharType="separate"/>
      </w:r>
      <w:r w:rsidR="00BE23D6">
        <w:rPr>
          <w:noProof/>
          <w:u w:color="1A4673"/>
        </w:rPr>
        <w:t>(</w:t>
      </w:r>
      <w:hyperlink w:anchor="_ENREF_57" w:tooltip="Meiri, 2010 #66" w:history="1">
        <w:r w:rsidR="00EF0BD9">
          <w:rPr>
            <w:noProof/>
            <w:u w:color="1A4673"/>
          </w:rPr>
          <w:t>57</w:t>
        </w:r>
      </w:hyperlink>
      <w:r w:rsidR="00BE23D6">
        <w:rPr>
          <w:noProof/>
          <w:u w:color="1A4673"/>
        </w:rPr>
        <w:t>)</w:t>
      </w:r>
      <w:r w:rsidR="000B594C" w:rsidRPr="000B594C">
        <w:rPr>
          <w:u w:color="1A4673"/>
        </w:rPr>
        <w:fldChar w:fldCharType="end"/>
      </w:r>
      <w:r w:rsidR="000B594C"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UmVjTnVtPjY0PC9SZWNOdW0+PERpc3BsYXlUZXh0Pig0NCwgNTcsIDU4KTwvRGlzcGxheVRleHQ+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BE23D6">
        <w:instrText xml:space="preserve"> ADDIN EN.CITE </w:instrText>
      </w:r>
      <w:r w:rsidR="00BE23D6">
        <w:fldChar w:fldCharType="begin">
          <w:fldData xml:space="preserve">PEVuZE5vdGU+PENpdGU+PEF1dGhvcj5GZWxkbWFuPC9BdXRob3I+PFllYXI+MjAxMzwvWWVhcj48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</w:fldData>
        </w:fldChar>
      </w:r>
      <w:r w:rsidR="00BE23D6">
        <w:instrText xml:space="preserve"> ADDIN EN.CITE.DATA </w:instrText>
      </w:r>
      <w:r w:rsidR="00BE23D6">
        <w:fldChar w:fldCharType="end"/>
      </w:r>
      <w:r w:rsidRPr="000B594C">
        <w:fldChar w:fldCharType="separate"/>
      </w:r>
      <w:r w:rsidR="00BE23D6">
        <w:rPr>
          <w:noProof/>
        </w:rPr>
        <w:t>(</w:t>
      </w:r>
      <w:hyperlink w:anchor="_ENREF_44" w:tooltip="Feldman, 2013 #64" w:history="1">
        <w:r w:rsidR="00EF0BD9">
          <w:rPr>
            <w:noProof/>
          </w:rPr>
          <w:t>44</w:t>
        </w:r>
      </w:hyperlink>
      <w:r w:rsidR="00BE23D6">
        <w:rPr>
          <w:noProof/>
        </w:rPr>
        <w:t xml:space="preserve">, </w:t>
      </w:r>
      <w:hyperlink w:anchor="_ENREF_57" w:tooltip="Meiri, 2010 #66" w:history="1">
        <w:r w:rsidR="00EF0BD9">
          <w:rPr>
            <w:noProof/>
          </w:rPr>
          <w:t>57</w:t>
        </w:r>
      </w:hyperlink>
      <w:r w:rsidR="00BE23D6">
        <w:rPr>
          <w:noProof/>
        </w:rPr>
        <w:t xml:space="preserve">, </w:t>
      </w:r>
      <w:hyperlink w:anchor="_ENREF_58" w:tooltip="Myhrvold, 2015 #65" w:history="1">
        <w:r w:rsidR="00EF0BD9">
          <w:rPr>
            <w:noProof/>
          </w:rPr>
          <w:t>58</w:t>
        </w:r>
      </w:hyperlink>
      <w:r w:rsidR="00BE23D6">
        <w:rPr>
          <w:noProof/>
        </w:rPr>
        <w:t>)</w:t>
      </w:r>
      <w:r w:rsidRPr="000B594C">
        <w:fldChar w:fldCharType="end"/>
      </w:r>
      <w:r w:rsidRPr="000B594C">
        <w:t>. In cases were only body lengths were available</w:t>
      </w:r>
      <w:r>
        <w:t xml:space="preserve"> for prey species</w:t>
      </w:r>
      <w:r w:rsidRPr="000B594C">
        <w:t xml:space="preserve"> allometric scaling</w:t>
      </w:r>
      <w:r>
        <w:t xml:space="preserve"> were used to convert to mass</w:t>
      </w:r>
      <w:r w:rsidRPr="000B594C">
        <w:t xml:space="preserve"> </w:t>
      </w:r>
      <w:r w:rsidRPr="000B594C">
        <w:fldChar w:fldCharType="begin"/>
      </w:r>
      <w:r w:rsidR="00BE23D6">
        <w:instrText xml:space="preserve"> ADDIN EN.CITE &lt;EndNote&gt;&lt;Cite&gt;&lt;Author&gt;Pough&lt;/Author&gt;&lt;Year&gt;1980&lt;/Year&gt;&lt;RecNum&gt;67&lt;/RecNum&gt;&lt;DisplayText&gt;(44,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BE23D6">
        <w:rPr>
          <w:noProof/>
        </w:rPr>
        <w:t>(</w:t>
      </w:r>
      <w:hyperlink w:anchor="_ENREF_44" w:tooltip="Feldman, 2013 #64" w:history="1">
        <w:r w:rsidR="00EF0BD9">
          <w:rPr>
            <w:noProof/>
          </w:rPr>
          <w:t>44</w:t>
        </w:r>
      </w:hyperlink>
      <w:r w:rsidR="00BE23D6">
        <w:rPr>
          <w:noProof/>
        </w:rPr>
        <w:t xml:space="preserve">, </w:t>
      </w:r>
      <w:hyperlink w:anchor="_ENREF_59" w:tooltip="Pough, 1980 #67" w:history="1">
        <w:r w:rsidR="00EF0BD9">
          <w:rPr>
            <w:noProof/>
          </w:rPr>
          <w:t>59</w:t>
        </w:r>
      </w:hyperlink>
      <w:r w:rsidR="00BE23D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75790F23" w14:textId="58E3C4AC" w:rsidR="00684702" w:rsidRPr="000521E5" w:rsidRDefault="002D0609" w:rsidP="00327156">
      <w:pPr>
        <w:widowControl w:val="0"/>
        <w:autoSpaceDE w:val="0"/>
        <w:autoSpaceDN w:val="0"/>
        <w:adjustRightInd w:val="0"/>
        <w:spacing w:after="160" w:line="360" w:lineRule="auto"/>
        <w:ind w:firstLine="720"/>
        <w:rPr>
          <w:u w:color="1A4673"/>
        </w:rPr>
      </w:pPr>
      <w:r>
        <w:rPr>
          <w:u w:color="1A4673"/>
        </w:rPr>
        <w:t>Snake m</w:t>
      </w:r>
      <w:r w:rsidR="000B594C" w:rsidRPr="000B594C">
        <w:rPr>
          <w:u w:color="1A4673"/>
        </w:rPr>
        <w:t>ass,</w:t>
      </w:r>
      <w:r>
        <w:rPr>
          <w:u w:color="1A4673"/>
        </w:rPr>
        <w:t xml:space="preserve"> prey mass,</w:t>
      </w:r>
      <w:r w:rsidR="000B594C" w:rsidRPr="000B594C">
        <w:rPr>
          <w:u w:color="1A4673"/>
        </w:rPr>
        <w:t xml:space="preserve"> </w:t>
      </w:r>
      <w:r w:rsidR="000B594C" w:rsidRPr="000B594C">
        <w:t>LD</w:t>
      </w:r>
      <w:r w:rsidR="000B594C" w:rsidRPr="000B594C">
        <w:rPr>
          <w:vertAlign w:val="subscript"/>
        </w:rPr>
        <w:t>50</w:t>
      </w:r>
      <w:r w:rsidR="000B594C" w:rsidRPr="000B594C">
        <w:rPr>
          <w:u w:color="1A4673"/>
        </w:rPr>
        <w:t>, venom volume and phylogenetic distance between diet and model were</w:t>
      </w:r>
      <w:r>
        <w:rPr>
          <w:u w:color="1A4673"/>
        </w:rPr>
        <w:t xml:space="preserve"> all</w:t>
      </w:r>
      <w:r w:rsidR="000B594C" w:rsidRPr="000B594C">
        <w:rPr>
          <w:u w:color="1A4673"/>
        </w:rPr>
        <w:t xml:space="preserve"> log</w:t>
      </w:r>
      <w:r w:rsidR="000B594C" w:rsidRPr="002D0609">
        <w:rPr>
          <w:u w:color="1A4673"/>
          <w:vertAlign w:val="subscript"/>
        </w:rPr>
        <w:t>10</w:t>
      </w:r>
      <w:r w:rsidR="000B594C"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000B594C" w:rsidRPr="000B594C">
        <w:rPr>
          <w:u w:color="1A4673"/>
        </w:rPr>
        <w:fldChar w:fldCharType="begin"/>
      </w:r>
      <w:r w:rsidR="00BE23D6">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000B594C" w:rsidRPr="000B594C">
        <w:rPr>
          <w:u w:color="1A4673"/>
        </w:rPr>
        <w:fldChar w:fldCharType="separate"/>
      </w:r>
      <w:r w:rsidR="00BE23D6">
        <w:rPr>
          <w:noProof/>
          <w:u w:color="1A4673"/>
        </w:rPr>
        <w:t>(</w:t>
      </w:r>
      <w:hyperlink w:anchor="_ENREF_60" w:tooltip="Pyron, 2014 #79" w:history="1">
        <w:r w:rsidR="00EF0BD9">
          <w:rPr>
            <w:noProof/>
            <w:u w:color="1A4673"/>
          </w:rPr>
          <w:t>60</w:t>
        </w:r>
      </w:hyperlink>
      <w:r w:rsidR="00BE23D6">
        <w:rPr>
          <w:noProof/>
          <w:u w:color="1A4673"/>
        </w:rPr>
        <w:t>)</w:t>
      </w:r>
      <w:r w:rsidR="000B594C" w:rsidRPr="000B594C">
        <w:rPr>
          <w:u w:color="1A4673"/>
        </w:rPr>
        <w:fldChar w:fldCharType="end"/>
      </w:r>
      <w:r w:rsidR="000B594C" w:rsidRPr="000B594C">
        <w:rPr>
          <w:u w:color="1A4673"/>
        </w:rPr>
        <w:t xml:space="preserve"> was included in all analys</w:t>
      </w:r>
      <w:r w:rsidR="00A50C7D">
        <w:rPr>
          <w:u w:color="1A4673"/>
        </w:rPr>
        <w:t>e</w:t>
      </w:r>
      <w:r w:rsidR="000B594C" w:rsidRPr="000B594C">
        <w:rPr>
          <w:u w:color="1A4673"/>
        </w:rPr>
        <w:t>s to account for similarities in traits due to common descent.</w:t>
      </w:r>
    </w:p>
    <w:p w14:paraId="6795A934" w14:textId="77777777" w:rsidR="00A50C7D" w:rsidRDefault="00A50C7D" w:rsidP="000B594C">
      <w:pPr>
        <w:spacing w:line="360" w:lineRule="auto"/>
        <w:rPr>
          <w:ins w:id="17" w:author="Andrew Jackson" w:date="2016-07-28T14:36:00Z"/>
          <w:b/>
        </w:rPr>
      </w:pPr>
    </w:p>
    <w:p w14:paraId="53A7DABA" w14:textId="77777777" w:rsidR="000B594C" w:rsidRPr="000B594C" w:rsidRDefault="000B594C" w:rsidP="003D13F7">
      <w:pPr>
        <w:spacing w:line="360" w:lineRule="auto"/>
        <w:outlineLvl w:val="0"/>
        <w:rPr>
          <w:b/>
        </w:rPr>
      </w:pPr>
      <w:r w:rsidRPr="000B594C">
        <w:rPr>
          <w:b/>
        </w:rPr>
        <w:t>Analysis</w:t>
      </w:r>
    </w:p>
    <w:p w14:paraId="555913FF" w14:textId="2B34700E" w:rsidR="0019724B" w:rsidRDefault="000B594C" w:rsidP="000B594C">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MCMCglmm package </w:t>
      </w:r>
      <w:r w:rsidRPr="000B594C">
        <w:rPr>
          <w:rFonts w:eastAsia="Times New Roman"/>
        </w:rPr>
        <w:fldChar w:fldCharType="begin"/>
      </w:r>
      <w:r w:rsidR="00BE23D6">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BE23D6">
        <w:rPr>
          <w:rFonts w:eastAsia="Times New Roman"/>
          <w:noProof/>
        </w:rPr>
        <w:t>(</w:t>
      </w:r>
      <w:hyperlink w:anchor="_ENREF_61" w:tooltip="Hadfield, 2010 #81" w:history="1">
        <w:r w:rsidR="00EF0BD9">
          <w:rPr>
            <w:rFonts w:eastAsia="Times New Roman"/>
            <w:noProof/>
          </w:rPr>
          <w:t>61</w:t>
        </w:r>
      </w:hyperlink>
      <w:r w:rsidR="00BE23D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BE23D6">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BE23D6">
        <w:rPr>
          <w:rFonts w:eastAsia="Times New Roman"/>
          <w:noProof/>
        </w:rPr>
        <w:t>(</w:t>
      </w:r>
      <w:hyperlink w:anchor="_ENREF_62" w:tooltip="Team, 2016 #80" w:history="1">
        <w:r w:rsidR="00EF0BD9">
          <w:rPr>
            <w:rFonts w:eastAsia="Times New Roman"/>
            <w:noProof/>
          </w:rPr>
          <w:t>62</w:t>
        </w:r>
      </w:hyperlink>
      <w:r w:rsidR="00BE23D6">
        <w:rPr>
          <w:rFonts w:eastAsia="Times New Roman"/>
          <w:noProof/>
        </w:rPr>
        <w:t>)</w:t>
      </w:r>
      <w:r w:rsidRPr="000B594C">
        <w:rPr>
          <w:rFonts w:eastAsia="Times New Roman"/>
        </w:rPr>
        <w:fldChar w:fldCharType="end"/>
      </w:r>
      <w:r w:rsidRPr="000B594C">
        <w:rPr>
          <w:rFonts w:eastAsia="Times New Roman"/>
        </w:rPr>
        <w:t>.</w:t>
      </w:r>
      <w:r w:rsidR="006747A6">
        <w:rPr>
          <w:rFonts w:eastAsia="Times New Roman"/>
        </w:rPr>
        <w:t xml:space="preserve"> </w:t>
      </w:r>
      <w:r w:rsidRPr="000B594C">
        <w:rPr>
          <w:rFonts w:eastAsia="Times New Roman"/>
        </w:rPr>
        <w:t xml:space="preserve">As venom volume and </w:t>
      </w:r>
      <w:r w:rsidRPr="000B594C">
        <w:t>LD</w:t>
      </w:r>
      <w:r w:rsidRPr="000B594C">
        <w:rPr>
          <w:vertAlign w:val="subscript"/>
        </w:rPr>
        <w:t>50</w:t>
      </w:r>
      <w:r w:rsidRPr="000B594C">
        <w:t xml:space="preserve"> are likely to have co-evolved</w:t>
      </w:r>
      <w:ins w:id="18" w:author="Andrew Jackson" w:date="2016-07-28T14:37:00Z">
        <w:r w:rsidR="00A50C7D">
          <w:t>,</w:t>
        </w:r>
      </w:ins>
      <w:r w:rsidRPr="000B594C">
        <w:t xml:space="preserve"> both were included as</w:t>
      </w:r>
      <w:ins w:id="19" w:author="Andrew Jackson" w:date="2016-07-28T14:37:00Z">
        <w:r w:rsidR="00A50C7D">
          <w:t xml:space="preserve"> </w:t>
        </w:r>
        <w:commentRangeStart w:id="20"/>
        <w:r w:rsidR="00A50C7D">
          <w:t>correlated (??) multivariate normal</w:t>
        </w:r>
      </w:ins>
      <w:r w:rsidRPr="000B594C">
        <w:t xml:space="preserve"> </w:t>
      </w:r>
      <w:commentRangeEnd w:id="20"/>
      <w:r w:rsidR="00A727C3">
        <w:rPr>
          <w:rStyle w:val="CommentReference"/>
        </w:rPr>
        <w:commentReference w:id="20"/>
      </w:r>
      <w:r w:rsidRPr="000B594C">
        <w:t>response variables</w:t>
      </w:r>
      <w:r w:rsidR="006747A6">
        <w:t xml:space="preserve"> in all models. </w:t>
      </w:r>
      <w:r w:rsidRPr="000B594C">
        <w:rPr>
          <w:rFonts w:eastAsia="Times New Roman"/>
        </w:rPr>
        <w:t>Phylogeny was controlled by including it using the animal term in the MCMCglmm model while variation due to multiple measures on individual species was included using a separate random term.</w:t>
      </w:r>
      <w:r w:rsidR="006747A6">
        <w:rPr>
          <w:rFonts w:eastAsia="Times New Roman"/>
        </w:rPr>
        <w:t xml:space="preserve"> </w:t>
      </w:r>
      <w:r w:rsidR="006747A6">
        <w:t xml:space="preserve">For the main model </w:t>
      </w:r>
      <w:r w:rsidR="006747A6" w:rsidRPr="000B594C">
        <w:rPr>
          <w:rFonts w:eastAsia="Times New Roman"/>
        </w:rPr>
        <w:t>snake body mass; LD</w:t>
      </w:r>
      <w:r w:rsidR="006747A6" w:rsidRPr="000B594C">
        <w:rPr>
          <w:rFonts w:eastAsia="Times New Roman"/>
          <w:vertAlign w:val="subscript"/>
        </w:rPr>
        <w:t>50</w:t>
      </w:r>
      <w:r w:rsidR="006747A6" w:rsidRPr="000B594C">
        <w:rPr>
          <w:rFonts w:eastAsia="Times New Roman"/>
        </w:rPr>
        <w:t xml:space="preserve"> inoculation method</w:t>
      </w:r>
      <w:r w:rsidR="006747A6">
        <w:rPr>
          <w:rFonts w:eastAsia="Times New Roman"/>
        </w:rPr>
        <w:t xml:space="preserve"> (SC, IM, IV, IP)</w:t>
      </w:r>
      <w:r w:rsidR="006747A6" w:rsidRPr="000B594C">
        <w:rPr>
          <w:rFonts w:eastAsia="Times New Roman"/>
        </w:rPr>
        <w:t>; habitat dimensionality</w:t>
      </w:r>
      <w:r w:rsidR="006747A6">
        <w:rPr>
          <w:rFonts w:eastAsia="Times New Roman"/>
        </w:rPr>
        <w:t xml:space="preserve"> (2D, 3D)</w:t>
      </w:r>
      <w:r w:rsidR="006747A6" w:rsidRPr="000B594C">
        <w:rPr>
          <w:rFonts w:eastAsia="Times New Roman"/>
        </w:rPr>
        <w:t>; the presence of eggs in the diet</w:t>
      </w:r>
      <w:r w:rsidR="006747A6">
        <w:rPr>
          <w:rFonts w:eastAsia="Times New Roman"/>
        </w:rPr>
        <w:t xml:space="preserve"> (absent, present)</w:t>
      </w:r>
      <w:r w:rsidR="006747A6" w:rsidRPr="000B594C">
        <w:rPr>
          <w:rFonts w:eastAsia="Times New Roman"/>
        </w:rPr>
        <w:t>; and the phylogenetic distance of diet species to LD</w:t>
      </w:r>
      <w:r w:rsidR="006747A6" w:rsidRPr="000B594C">
        <w:rPr>
          <w:rFonts w:eastAsia="Times New Roman"/>
          <w:vertAlign w:val="subscript"/>
        </w:rPr>
        <w:t>50</w:t>
      </w:r>
      <w:r w:rsidR="006747A6">
        <w:rPr>
          <w:rFonts w:eastAsia="Times New Roman"/>
        </w:rPr>
        <w:t xml:space="preserve"> model were</w:t>
      </w:r>
      <w:r w:rsidR="006747A6" w:rsidRPr="000B594C">
        <w:rPr>
          <w:rFonts w:eastAsia="Times New Roman"/>
        </w:rPr>
        <w:t xml:space="preserve"> included as explanatory variables</w:t>
      </w:r>
      <w:r w:rsidR="006747A6">
        <w:rPr>
          <w:rFonts w:eastAsia="Times New Roman"/>
        </w:rPr>
        <w:t xml:space="preserve"> </w:t>
      </w:r>
      <w:r w:rsidR="0019724B">
        <w:rPr>
          <w:rFonts w:eastAsia="Times New Roman"/>
        </w:rPr>
        <w:t>to give the analysis;</w:t>
      </w:r>
    </w:p>
    <w:p w14:paraId="5560FE38" w14:textId="68C07F58" w:rsidR="0019724B" w:rsidRDefault="0019724B" w:rsidP="0019724B">
      <w:pPr>
        <w:pStyle w:val="ListParagraph"/>
        <w:numPr>
          <w:ilvl w:val="0"/>
          <w:numId w:val="1"/>
        </w:numPr>
        <w:spacing w:line="360" w:lineRule="auto"/>
      </w:pPr>
      <w:commentRangeStart w:id="21"/>
      <w:r w:rsidRPr="000B594C">
        <w:rPr>
          <w:rFonts w:eastAsia="Times New Roman" w:cs="Times New Roman"/>
          <w:lang w:val="en-US"/>
        </w:rPr>
        <w:t xml:space="preserve">Volume </w:t>
      </w:r>
      <w:commentRangeEnd w:id="21"/>
      <w:r w:rsidR="008D71C8">
        <w:rPr>
          <w:rStyle w:val="CommentReference"/>
          <w:rFonts w:eastAsiaTheme="minorHAnsi"/>
          <w:lang w:val="en-US"/>
        </w:rPr>
        <w:commentReference w:id="21"/>
      </w:r>
      <w:r w:rsidRPr="000B594C">
        <w:rPr>
          <w:rFonts w:eastAsia="Times New Roman" w:cs="Times New Roman"/>
          <w:lang w:val="en-US"/>
        </w:rPr>
        <w:t xml:space="preserve">+ </w:t>
      </w:r>
      <w:r w:rsidRPr="000B594C">
        <w:t>LD</w:t>
      </w:r>
      <w:r w:rsidRPr="000B594C">
        <w:rPr>
          <w:vertAlign w:val="subscript"/>
        </w:rPr>
        <w:t xml:space="preserve">50 </w:t>
      </w:r>
      <w:r w:rsidRPr="000B594C">
        <w:t xml:space="preserve">= </w:t>
      </w:r>
      <w:r w:rsidRPr="000B594C">
        <w:rPr>
          <w:i/>
        </w:rPr>
        <w:t>f</w:t>
      </w:r>
      <w:r>
        <w:t>(S</w:t>
      </w:r>
      <w:r w:rsidRPr="000B594C">
        <w:t>nake mass + LD</w:t>
      </w:r>
      <w:r w:rsidRPr="000B594C">
        <w:rPr>
          <w:vertAlign w:val="subscript"/>
        </w:rPr>
        <w:t>50</w:t>
      </w:r>
      <w:r>
        <w:t xml:space="preserve"> method + Presence of eggs in diet +</w:t>
      </w:r>
      <w:r w:rsidRPr="000B594C">
        <w:t xml:space="preserve"> </w:t>
      </w:r>
      <w:r>
        <w:t>P</w:t>
      </w:r>
      <w:r w:rsidRPr="000B594C">
        <w:t>hylogenetic distance</w:t>
      </w:r>
      <w:r>
        <w:t xml:space="preserve"> between d</w:t>
      </w:r>
      <w:r w:rsidRPr="000B594C">
        <w:t>iet and model</w:t>
      </w:r>
      <w:r>
        <w:t xml:space="preserve"> species + H</w:t>
      </w:r>
      <w:r w:rsidRPr="000B594C">
        <w:t>abitat dimensionality)</w:t>
      </w:r>
      <w:r>
        <w:t xml:space="preserve"> </w:t>
      </w:r>
      <w:r w:rsidR="006747A6" w:rsidRPr="0019724B">
        <w:rPr>
          <w:rFonts w:eastAsia="Times New Roman"/>
        </w:rPr>
        <w:t>(</w:t>
      </w:r>
      <w:r w:rsidR="006747A6">
        <w:t xml:space="preserve">275 </w:t>
      </w:r>
      <w:r w:rsidR="006747A6" w:rsidRPr="000B594C">
        <w:t>observations over 99 species</w:t>
      </w:r>
      <w:r w:rsidR="006747A6" w:rsidRPr="0019724B">
        <w:rPr>
          <w:rFonts w:eastAsia="Times New Roman"/>
        </w:rPr>
        <w:t xml:space="preserve">). </w:t>
      </w:r>
    </w:p>
    <w:p w14:paraId="0F18D87F" w14:textId="4D60BC6F" w:rsidR="00962A65" w:rsidRDefault="0019724B" w:rsidP="000B594C">
      <w:pPr>
        <w:spacing w:line="360" w:lineRule="auto"/>
        <w:rPr>
          <w:rFonts w:eastAsia="Times New Roman"/>
        </w:rPr>
      </w:pPr>
      <w:r w:rsidRPr="0019724B">
        <w:rPr>
          <w:rFonts w:eastAsia="Times New Roman"/>
        </w:rPr>
        <w:lastRenderedPageBreak/>
        <w:t xml:space="preserve">A </w:t>
      </w:r>
      <w:r w:rsidR="00B85A8E">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000B594C" w:rsidRPr="0019724B">
        <w:rPr>
          <w:rFonts w:eastAsia="Times New Roman"/>
        </w:rPr>
        <w:t>.</w:t>
      </w:r>
      <w:r w:rsidR="00B85A8E">
        <w:rPr>
          <w:rFonts w:eastAsia="Times New Roman"/>
        </w:rPr>
        <w:t xml:space="preserve"> </w:t>
      </w:r>
      <w:r w:rsidR="00234535">
        <w:rPr>
          <w:rFonts w:eastAsia="Times New Roman"/>
        </w:rPr>
        <w:t>To estimate the direct scaling exp</w:t>
      </w:r>
      <w:r w:rsidR="008B331D">
        <w:rPr>
          <w:rFonts w:eastAsia="Times New Roman"/>
        </w:rPr>
        <w:t>onents relating to prey mass,</w:t>
      </w:r>
      <w:r w:rsidR="00234535">
        <w:rPr>
          <w:rFonts w:eastAsia="Times New Roman"/>
        </w:rPr>
        <w:t xml:space="preserve"> venom volume</w:t>
      </w:r>
      <w:r w:rsidR="008B331D">
        <w:rPr>
          <w:rFonts w:eastAsia="Times New Roman"/>
        </w:rPr>
        <w:t xml:space="preserve"> and predator mass</w:t>
      </w:r>
      <w:r w:rsidR="00234535">
        <w:rPr>
          <w:rFonts w:eastAsia="Times New Roman"/>
        </w:rPr>
        <w:t xml:space="preserve"> as referred</w:t>
      </w:r>
      <w:r w:rsidR="00C35262">
        <w:rPr>
          <w:rFonts w:eastAsia="Times New Roman"/>
        </w:rPr>
        <w:t xml:space="preserve"> to in equation</w:t>
      </w:r>
      <w:r w:rsidR="008B331D">
        <w:rPr>
          <w:rFonts w:eastAsia="Times New Roman"/>
        </w:rPr>
        <w:t>s</w:t>
      </w:r>
      <w:r w:rsidR="00C35262">
        <w:rPr>
          <w:rFonts w:eastAsia="Times New Roman"/>
        </w:rPr>
        <w:t xml:space="preserve"> (</w:t>
      </w:r>
      <w:r w:rsidR="008B331D">
        <w:rPr>
          <w:rFonts w:eastAsia="Times New Roman"/>
        </w:rPr>
        <w:t xml:space="preserve">1 and </w:t>
      </w:r>
      <w:r w:rsidR="00C35262">
        <w:rPr>
          <w:rFonts w:eastAsia="Times New Roman"/>
        </w:rPr>
        <w:t>3) we also ran the following model</w:t>
      </w:r>
      <w:r w:rsidR="00234535">
        <w:rPr>
          <w:rFonts w:eastAsia="Times New Roman"/>
        </w:rPr>
        <w:t>;</w:t>
      </w:r>
    </w:p>
    <w:p w14:paraId="188BDE6E" w14:textId="253FB50B" w:rsidR="00962A65" w:rsidRPr="008B331D" w:rsidRDefault="00962A65" w:rsidP="00962A65">
      <w:pPr>
        <w:pStyle w:val="ListParagraph"/>
        <w:numPr>
          <w:ilvl w:val="0"/>
          <w:numId w:val="1"/>
        </w:numPr>
        <w:spacing w:line="360" w:lineRule="auto"/>
      </w:pPr>
      <w:r>
        <w:rPr>
          <w:rFonts w:eastAsia="Times New Roman" w:cs="Times New Roman"/>
          <w:lang w:val="en-US"/>
        </w:rPr>
        <w:t xml:space="preserve">Volume </w:t>
      </w:r>
      <w:r w:rsidRPr="000B594C">
        <w:t xml:space="preserve">= </w:t>
      </w:r>
      <w:r w:rsidRPr="00962A65">
        <w:rPr>
          <w:i/>
        </w:rPr>
        <w:t>f</w:t>
      </w:r>
      <w:r>
        <w:t>(Prey mass</w:t>
      </w:r>
      <w:r w:rsidRPr="000B594C">
        <w:t>)</w:t>
      </w:r>
      <w:r w:rsidRPr="00962A65">
        <w:rPr>
          <w:rFonts w:eastAsia="Times New Roman"/>
        </w:rPr>
        <w:t xml:space="preserve"> </w:t>
      </w:r>
    </w:p>
    <w:p w14:paraId="66FAD308" w14:textId="26B6A877" w:rsidR="008B331D" w:rsidRPr="00962A65" w:rsidRDefault="008B331D" w:rsidP="008B331D">
      <w:pPr>
        <w:pStyle w:val="ListParagraph"/>
        <w:numPr>
          <w:ilvl w:val="0"/>
          <w:numId w:val="1"/>
        </w:numPr>
        <w:spacing w:line="360" w:lineRule="auto"/>
      </w:pPr>
      <w:r>
        <w:rPr>
          <w:rFonts w:eastAsia="Times New Roman" w:cs="Times New Roman"/>
          <w:lang w:val="en-US"/>
        </w:rPr>
        <w:t xml:space="preserve">Prey mass </w:t>
      </w:r>
      <w:r w:rsidRPr="000B594C">
        <w:t xml:space="preserve">= </w:t>
      </w:r>
      <w:r w:rsidRPr="00962A65">
        <w:rPr>
          <w:i/>
        </w:rPr>
        <w:t>f</w:t>
      </w:r>
      <w:r>
        <w:t>(Predator mass</w:t>
      </w:r>
      <w:r w:rsidRPr="000B594C">
        <w:t>)</w:t>
      </w:r>
      <w:r w:rsidRPr="00962A65">
        <w:rPr>
          <w:rFonts w:eastAsia="Times New Roman"/>
        </w:rPr>
        <w:t xml:space="preserve"> </w:t>
      </w:r>
    </w:p>
    <w:p w14:paraId="6EEBFD5B" w14:textId="41755820" w:rsidR="000B594C" w:rsidRPr="00B85A8E" w:rsidRDefault="000B594C" w:rsidP="000B594C">
      <w:pPr>
        <w:spacing w:line="360" w:lineRule="auto"/>
      </w:pPr>
      <w:r w:rsidRPr="0019724B">
        <w:rPr>
          <w:rFonts w:eastAsia="Times New Roman"/>
        </w:rPr>
        <w:t>Finally, we also fit</w:t>
      </w:r>
      <w:r w:rsidR="00A50C7D">
        <w:rPr>
          <w:rFonts w:eastAsia="Times New Roman"/>
        </w:rPr>
        <w:t>ted</w:t>
      </w:r>
      <w:r w:rsidRPr="0019724B">
        <w:rPr>
          <w:rFonts w:eastAsia="Times New Roman"/>
        </w:rPr>
        <w:t xml:space="preserve"> a final set of sensitivity analysis </w:t>
      </w:r>
      <w:r w:rsidR="00B85A8E">
        <w:rPr>
          <w:rFonts w:eastAsia="Times New Roman"/>
        </w:rPr>
        <w:t>including the main model with</w:t>
      </w:r>
      <w:r w:rsidRPr="0019724B">
        <w:rPr>
          <w:rFonts w:eastAsia="Times New Roman"/>
        </w:rPr>
        <w:t xml:space="preserve"> constriction behavior included as a categorical factor </w:t>
      </w:r>
      <w:r w:rsidR="00B85A8E">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65E89527" w14:textId="36200D4B" w:rsidR="00C3421A" w:rsidRDefault="000B594C" w:rsidP="00327156">
      <w:pPr>
        <w:spacing w:line="360" w:lineRule="auto"/>
        <w:ind w:firstLine="720"/>
        <w:rPr>
          <w:rFonts w:eastAsia="Times New Roman"/>
        </w:rPr>
      </w:pPr>
      <w:r w:rsidRPr="000B594C">
        <w:rPr>
          <w:rFonts w:eastAsia="Times New Roman"/>
        </w:rPr>
        <w:t xml:space="preserve">All models were fitted with parameter </w:t>
      </w:r>
      <w:r w:rsidR="008B331D">
        <w:rPr>
          <w:rFonts w:eastAsia="Times New Roman"/>
        </w:rPr>
        <w:t>expanded priors (Hedfield 2010) with s</w:t>
      </w:r>
      <w:r w:rsidRPr="000B594C">
        <w:rPr>
          <w:rFonts w:eastAsia="Times New Roman"/>
        </w:rPr>
        <w:t>tand</w:t>
      </w:r>
      <w:r w:rsidR="008B331D">
        <w:rPr>
          <w:rFonts w:eastAsia="Times New Roman"/>
        </w:rPr>
        <w:t xml:space="preserve">ard non-informative priors </w:t>
      </w:r>
      <w:r w:rsidRPr="000B594C">
        <w:rPr>
          <w:rFonts w:eastAsia="Times New Roman"/>
        </w:rPr>
        <w:t xml:space="preserve">also tested separately </w:t>
      </w:r>
      <w:r w:rsidR="00B85A8E">
        <w:rPr>
          <w:rFonts w:eastAsia="Times New Roman"/>
        </w:rPr>
        <w:t>to ensure</w:t>
      </w:r>
      <w:r w:rsidRPr="000B594C">
        <w:rPr>
          <w:rFonts w:eastAsia="Times New Roman"/>
        </w:rPr>
        <w:t xml:space="preserve"> that choice of prior had no affect on model results. A burn-in, thinning and number of iterations was determined for each mode</w:t>
      </w:r>
      <w:r w:rsidR="00B85A8E">
        <w:rPr>
          <w:rFonts w:eastAsia="Times New Roman"/>
        </w:rPr>
        <w:t>l</w:t>
      </w:r>
      <w:r w:rsidRPr="000B594C">
        <w:rPr>
          <w:rFonts w:eastAsia="Times New Roman"/>
        </w:rPr>
        <w:t xml:space="preserve"> </w:t>
      </w:r>
      <w:r w:rsidR="007B5C0E">
        <w:rPr>
          <w:rFonts w:eastAsia="Times New Roman"/>
        </w:rPr>
        <w:t>separately</w:t>
      </w:r>
      <w:r w:rsidR="008B331D">
        <w:rPr>
          <w:rFonts w:eastAsia="Times New Roman"/>
        </w:rPr>
        <w:t xml:space="preserve"> </w:t>
      </w:r>
      <w:r w:rsidRPr="000B594C">
        <w:rPr>
          <w:rFonts w:eastAsia="Times New Roman"/>
        </w:rPr>
        <w:t>to ensure effective sample sizes exceeded 1000 for all parameter estimates</w:t>
      </w:r>
      <w:r w:rsidR="008B331D">
        <w:rPr>
          <w:rFonts w:eastAsia="Times New Roman"/>
        </w:rPr>
        <w:t>. W</w:t>
      </w:r>
      <w:r w:rsidR="00B85A8E">
        <w:rPr>
          <w:rFonts w:eastAsia="Times New Roman"/>
        </w:rPr>
        <w:t>e tested for</w:t>
      </w:r>
      <w:r w:rsidRPr="000B594C">
        <w:rPr>
          <w:rFonts w:eastAsia="Times New Roman"/>
        </w:rPr>
        <w:t xml:space="preserve"> convergence using the Gelman-Rubin statistic</w:t>
      </w:r>
      <w:r w:rsidR="00B85A8E">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BE23D6">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BE23D6">
        <w:rPr>
          <w:rFonts w:eastAsia="Times New Roman"/>
          <w:noProof/>
        </w:rPr>
        <w:t>(</w:t>
      </w:r>
      <w:hyperlink w:anchor="_ENREF_63" w:tooltip="Brooks, 1998 #82" w:history="1">
        <w:r w:rsidR="00EF0BD9">
          <w:rPr>
            <w:rFonts w:eastAsia="Times New Roman"/>
            <w:noProof/>
          </w:rPr>
          <w:t>63</w:t>
        </w:r>
      </w:hyperlink>
      <w:r w:rsidR="00BE23D6">
        <w:rPr>
          <w:rFonts w:eastAsia="Times New Roman"/>
          <w:noProof/>
        </w:rPr>
        <w:t>)</w:t>
      </w:r>
      <w:r w:rsidRPr="000B594C">
        <w:rPr>
          <w:rFonts w:eastAsia="Times New Roman"/>
        </w:rPr>
        <w:fldChar w:fldCharType="end"/>
      </w:r>
      <w:r w:rsidRPr="000B594C">
        <w:rPr>
          <w:rFonts w:eastAsia="Times New Roman"/>
        </w:rPr>
        <w:t>.</w:t>
      </w:r>
    </w:p>
    <w:p w14:paraId="6E637B06" w14:textId="26AEEB23" w:rsidR="000B594C" w:rsidRPr="000B594C" w:rsidRDefault="000B594C" w:rsidP="000B594C">
      <w:pPr>
        <w:spacing w:line="360" w:lineRule="auto"/>
        <w:rPr>
          <w:rFonts w:eastAsia="Times New Roman"/>
        </w:rPr>
      </w:pPr>
      <w:r w:rsidRPr="000B594C">
        <w:rPr>
          <w:rFonts w:eastAsia="Times New Roman"/>
        </w:rPr>
        <w:t xml:space="preserve"> </w:t>
      </w:r>
    </w:p>
    <w:p w14:paraId="1F391CFE" w14:textId="77777777" w:rsidR="00E36631" w:rsidRPr="00E36631" w:rsidRDefault="00E36631" w:rsidP="00E36631">
      <w:pPr>
        <w:rPr>
          <w:ins w:id="22" w:author="Kevin Healy" w:date="2017-01-06T11:20:00Z"/>
          <w:rFonts w:ascii="Times New Roman" w:eastAsia="Times New Roman" w:hAnsi="Times New Roman" w:cs="Times New Roman"/>
        </w:rPr>
      </w:pPr>
      <w:ins w:id="23" w:author="Kevin Healy" w:date="2017-01-06T11:20:00Z">
        <w:r w:rsidRPr="00E36631">
          <w:rPr>
            <w:rFonts w:ascii="Times New Roman" w:eastAsia="Times New Roman" w:hAnsi="Times New Roman" w:cs="Times New Roman"/>
          </w:rPr>
          <w:t>ovivorous</w:t>
        </w:r>
      </w:ins>
    </w:p>
    <w:p w14:paraId="0DA9DA0D" w14:textId="77777777" w:rsidR="00A727C3" w:rsidRDefault="00A727C3" w:rsidP="003D13F7">
      <w:pPr>
        <w:spacing w:line="360" w:lineRule="auto"/>
        <w:outlineLvl w:val="0"/>
        <w:rPr>
          <w:ins w:id="24" w:author="Kevin Healy" w:date="2016-12-29T15:57:00Z"/>
          <w:b/>
          <w:sz w:val="28"/>
          <w:szCs w:val="28"/>
        </w:rPr>
      </w:pPr>
    </w:p>
    <w:p w14:paraId="797395D4" w14:textId="77777777" w:rsidR="000B594C" w:rsidRDefault="000B594C" w:rsidP="003D13F7">
      <w:pPr>
        <w:spacing w:line="360" w:lineRule="auto"/>
        <w:outlineLvl w:val="0"/>
        <w:rPr>
          <w:ins w:id="25" w:author="Kevin Healy" w:date="2017-01-06T10:40:00Z"/>
          <w:b/>
          <w:sz w:val="28"/>
          <w:szCs w:val="28"/>
        </w:rPr>
      </w:pPr>
      <w:r w:rsidRPr="00A6180A">
        <w:rPr>
          <w:b/>
          <w:sz w:val="28"/>
          <w:szCs w:val="28"/>
        </w:rPr>
        <w:t>Results</w:t>
      </w:r>
    </w:p>
    <w:p w14:paraId="1B30DB6F" w14:textId="0692B602" w:rsidR="008D71C8" w:rsidRPr="008D71C8" w:rsidRDefault="008D71C8" w:rsidP="003D13F7">
      <w:pPr>
        <w:spacing w:line="360" w:lineRule="auto"/>
        <w:outlineLvl w:val="0"/>
        <w:rPr>
          <w:rFonts w:eastAsia="Times New Roman"/>
        </w:rPr>
      </w:pPr>
      <w:ins w:id="26" w:author="Kevin Healy" w:date="2017-01-06T10:44:00Z">
        <w:r w:rsidRPr="008D71C8">
          <w:rPr>
            <w:rFonts w:eastAsia="Times New Roman"/>
          </w:rPr>
          <w:t>Our</w:t>
        </w:r>
      </w:ins>
      <w:ins w:id="27" w:author="Kevin Healy" w:date="2017-01-06T11:00:00Z">
        <w:r w:rsidR="00AF51A8">
          <w:rPr>
            <w:rFonts w:eastAsia="Times New Roman"/>
          </w:rPr>
          <w:t xml:space="preserve"> final</w:t>
        </w:r>
      </w:ins>
      <w:ins w:id="28" w:author="Kevin Healy" w:date="2017-01-06T10:59:00Z">
        <w:r w:rsidR="00AF51A8">
          <w:rPr>
            <w:rFonts w:eastAsia="Times New Roman"/>
          </w:rPr>
          <w:t xml:space="preserve"> compiled</w:t>
        </w:r>
      </w:ins>
      <w:ins w:id="29" w:author="Kevin Healy" w:date="2017-01-06T10:44:00Z">
        <w:r w:rsidRPr="008D71C8">
          <w:rPr>
            <w:rFonts w:eastAsia="Times New Roman"/>
          </w:rPr>
          <w:t xml:space="preserve"> dataset of venom traits and corresponding trophic and macroecological data consisted of </w:t>
        </w:r>
        <w:r w:rsidRPr="008D71C8">
          <w:t>275 observations over 99 species</w:t>
        </w:r>
      </w:ins>
      <w:ins w:id="30" w:author="Kevin Healy" w:date="2017-01-06T11:00:00Z">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w:t>
        </w:r>
      </w:ins>
      <w:ins w:id="31" w:author="Kevin Healy" w:date="2017-01-06T11:01:00Z">
        <w:r w:rsidR="00AF51A8">
          <w:rPr>
            <w:rFonts w:eastAsia="Times New Roman"/>
          </w:rPr>
          <w:t xml:space="preserve">analysis. We also conducted </w:t>
        </w:r>
      </w:ins>
      <w:ins w:id="32" w:author="Kevin Healy" w:date="2017-01-06T11:03:00Z">
        <w:r w:rsidR="00AF51A8">
          <w:rPr>
            <w:rFonts w:eastAsia="Times New Roman"/>
          </w:rPr>
          <w:t>supplementary</w:t>
        </w:r>
      </w:ins>
      <w:ins w:id="33" w:author="Kevin Healy" w:date="2017-01-06T11:01:00Z">
        <w:r w:rsidR="00AF51A8">
          <w:rPr>
            <w:rFonts w:eastAsia="Times New Roman"/>
          </w:rPr>
          <w:t xml:space="preserve"> analysis</w:t>
        </w:r>
      </w:ins>
      <w:ins w:id="34" w:author="Kevin Healy" w:date="2017-01-06T11:02:00Z">
        <w:r w:rsidR="00AF51A8">
          <w:rPr>
            <w:rFonts w:eastAsia="Times New Roman"/>
          </w:rPr>
          <w:t xml:space="preserve"> were we included whether species to</w:t>
        </w:r>
      </w:ins>
      <w:ins w:id="35" w:author="Kevin Healy" w:date="2017-01-06T11:03:00Z">
        <w:r w:rsidR="00AF51A8">
          <w:rPr>
            <w:rFonts w:eastAsia="Times New Roman"/>
          </w:rPr>
          <w:t xml:space="preserve"> are known to using constricting behaviors; the inclusion of habitat type and finally an analysis</w:t>
        </w:r>
      </w:ins>
      <w:ins w:id="36" w:author="Kevin Healy" w:date="2017-01-06T11:02:00Z">
        <w:r w:rsidR="00AF51A8">
          <w:rPr>
            <w:rFonts w:eastAsia="Times New Roman"/>
          </w:rPr>
          <w:t xml:space="preserve"> including </w:t>
        </w:r>
      </w:ins>
      <w:ins w:id="37" w:author="Kevin Healy" w:date="2017-01-06T11:01:00Z">
        <w:r w:rsidR="00AF51A8">
          <w:rPr>
            <w:rFonts w:eastAsia="Times New Roman"/>
          </w:rPr>
          <w:t xml:space="preserve">prey body size which was conducted using a </w:t>
        </w:r>
      </w:ins>
      <w:ins w:id="38" w:author="Kevin Healy" w:date="2017-01-06T11:04:00Z">
        <w:r w:rsidR="00AF51A8">
          <w:rPr>
            <w:rFonts w:eastAsia="Times New Roman"/>
          </w:rPr>
          <w:t xml:space="preserve">reduced dataset of </w:t>
        </w:r>
      </w:ins>
      <w:ins w:id="39" w:author="Kevin Healy" w:date="2017-01-06T11:01:00Z">
        <w:r w:rsidR="00AF51A8" w:rsidRPr="000B594C">
          <w:t xml:space="preserve">177 observations </w:t>
        </w:r>
        <w:r w:rsidR="00AF51A8">
          <w:t>across</w:t>
        </w:r>
        <w:r w:rsidR="00AF51A8" w:rsidRPr="000B594C">
          <w:t xml:space="preserve"> 68 species</w:t>
        </w:r>
        <w:r w:rsidR="00AF51A8">
          <w:rPr>
            <w:rFonts w:eastAsia="Times New Roman"/>
          </w:rPr>
          <w:t xml:space="preserve">. We </w:t>
        </w:r>
      </w:ins>
      <w:ins w:id="40" w:author="Kevin Healy" w:date="2017-01-06T11:04:00Z">
        <w:r w:rsidR="00AF51A8">
          <w:rPr>
            <w:rFonts w:eastAsia="Times New Roman"/>
          </w:rPr>
          <w:t xml:space="preserve">report </w:t>
        </w:r>
      </w:ins>
      <w:ins w:id="41" w:author="Kevin Healy" w:date="2017-01-06T11:15:00Z">
        <w:r w:rsidR="00042302">
          <w:rPr>
            <w:rFonts w:eastAsia="Times New Roman"/>
          </w:rPr>
          <w:t>the</w:t>
        </w:r>
      </w:ins>
      <w:ins w:id="42" w:author="Kevin Healy" w:date="2017-01-06T11:04:00Z">
        <w:r w:rsidR="00AF51A8">
          <w:rPr>
            <w:rFonts w:eastAsia="Times New Roman"/>
          </w:rPr>
          <w:t xml:space="preserve"> results</w:t>
        </w:r>
      </w:ins>
      <w:ins w:id="43" w:author="Kevin Healy" w:date="2017-01-06T11:05:00Z">
        <w:r w:rsidR="00AF51A8">
          <w:rPr>
            <w:rFonts w:eastAsia="Times New Roman"/>
          </w:rPr>
          <w:t xml:space="preserve"> </w:t>
        </w:r>
      </w:ins>
      <w:ins w:id="44" w:author="Kevin Healy" w:date="2017-01-06T11:04:00Z">
        <w:r w:rsidR="00AF51A8">
          <w:rPr>
            <w:rFonts w:eastAsia="Times New Roman"/>
          </w:rPr>
          <w:t xml:space="preserve">across all models </w:t>
        </w:r>
      </w:ins>
      <w:ins w:id="45" w:author="Kevin Healy" w:date="2017-01-06T11:15:00Z">
        <w:r w:rsidR="00042302">
          <w:rPr>
            <w:rFonts w:eastAsia="Times New Roman"/>
          </w:rPr>
          <w:t>relating to</w:t>
        </w:r>
      </w:ins>
      <w:ins w:id="46" w:author="Kevin Healy" w:date="2017-01-06T11:04:00Z">
        <w:r w:rsidR="00AF51A8">
          <w:rPr>
            <w:rFonts w:eastAsia="Times New Roman"/>
          </w:rPr>
          <w:t xml:space="preserve"> the </w:t>
        </w:r>
      </w:ins>
      <w:ins w:id="47" w:author="Kevin Healy" w:date="2017-01-06T11:05:00Z">
        <w:r w:rsidR="00AF51A8">
          <w:rPr>
            <w:rFonts w:eastAsia="Times New Roman"/>
          </w:rPr>
          <w:t>importance</w:t>
        </w:r>
      </w:ins>
      <w:ins w:id="48" w:author="Kevin Healy" w:date="2017-01-06T11:04:00Z">
        <w:r w:rsidR="00AF51A8">
          <w:rPr>
            <w:rFonts w:eastAsia="Times New Roman"/>
          </w:rPr>
          <w:t xml:space="preserve"> of each driving factor</w:t>
        </w:r>
      </w:ins>
      <w:ins w:id="49" w:author="Kevin Healy" w:date="2017-01-06T11:15:00Z">
        <w:r w:rsidR="00042302">
          <w:rPr>
            <w:rFonts w:eastAsia="Times New Roman"/>
          </w:rPr>
          <w:t xml:space="preserve"> in order </w:t>
        </w:r>
        <w:commentRangeStart w:id="50"/>
        <w:r w:rsidR="00042302">
          <w:rPr>
            <w:rFonts w:eastAsia="Times New Roman"/>
          </w:rPr>
          <w:t>below</w:t>
        </w:r>
      </w:ins>
      <w:commentRangeEnd w:id="50"/>
      <w:ins w:id="51" w:author="Kevin Healy" w:date="2017-01-06T11:16:00Z">
        <w:r w:rsidR="00042302">
          <w:rPr>
            <w:rStyle w:val="CommentReference"/>
          </w:rPr>
          <w:commentReference w:id="50"/>
        </w:r>
      </w:ins>
      <w:ins w:id="52" w:author="Kevin Healy" w:date="2017-01-06T11:15:00Z">
        <w:r w:rsidR="00042302">
          <w:rPr>
            <w:rFonts w:eastAsia="Times New Roman"/>
          </w:rPr>
          <w:t>.</w:t>
        </w:r>
      </w:ins>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1A2B7D08"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volume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r w:rsidR="00E36631">
        <w:t xml:space="preserve">ovivorous behavior </w:t>
      </w:r>
      <w:r w:rsidRPr="0032583D">
        <w:t>in all models (Table 2; Tables A2-4).</w:t>
      </w:r>
    </w:p>
    <w:p w14:paraId="3EF5D908" w14:textId="27B2FE08" w:rsidR="0015598C" w:rsidRDefault="000B594C" w:rsidP="00031D64">
      <w:pPr>
        <w:spacing w:line="360" w:lineRule="auto"/>
        <w:ind w:firstLine="720"/>
      </w:pPr>
      <w:r w:rsidRPr="0032583D">
        <w:lastRenderedPageBreak/>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species with diets phylogentically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Pr="000B594C">
        <w:t>(table 2; tableA2-3; Figure 1B).  From the main model, after back transforming the mean centred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0EBF35CF" w14:textId="77777777" w:rsidR="00327156" w:rsidRPr="00A6180A" w:rsidRDefault="00327156" w:rsidP="00031D64">
      <w:pPr>
        <w:spacing w:line="360" w:lineRule="auto"/>
        <w:ind w:firstLine="720"/>
      </w:pPr>
    </w:p>
    <w:p w14:paraId="73C3A547" w14:textId="223E2094" w:rsidR="00135203" w:rsidRDefault="00135203" w:rsidP="0015598C">
      <w:pPr>
        <w:spacing w:line="360" w:lineRule="auto"/>
        <w:ind w:firstLine="720"/>
        <w:rPr>
          <w:lang w:val="en-IE"/>
        </w:rPr>
      </w:pPr>
    </w:p>
    <w:p w14:paraId="3FACB54D" w14:textId="14C80168" w:rsidR="00135203" w:rsidRPr="000B594C" w:rsidRDefault="00135203" w:rsidP="00135203">
      <w:pPr>
        <w:spacing w:line="360" w:lineRule="auto"/>
      </w:pPr>
    </w:p>
    <w:p w14:paraId="0763F015" w14:textId="77777777" w:rsidR="00327156" w:rsidRPr="000B594C" w:rsidRDefault="00327156" w:rsidP="000B594C">
      <w:pPr>
        <w:spacing w:line="360" w:lineRule="auto"/>
        <w:rPr>
          <w:lang w:val="en-IE"/>
        </w:rPr>
      </w:pPr>
    </w:p>
    <w:p w14:paraId="57B70AB4" w14:textId="77777777" w:rsidR="000B594C" w:rsidRPr="000B594C" w:rsidRDefault="000B594C" w:rsidP="000B594C">
      <w:pPr>
        <w:spacing w:line="360" w:lineRule="auto"/>
        <w:jc w:val="center"/>
        <w:rPr>
          <w:lang w:val="en-IE"/>
        </w:rPr>
      </w:pPr>
      <w:r w:rsidRPr="000B594C">
        <w:rPr>
          <w:noProof/>
        </w:rPr>
        <w:lastRenderedPageBreak/>
        <w:drawing>
          <wp:inline distT="0" distB="0" distL="0" distR="0" wp14:anchorId="28DA8225" wp14:editId="274DAB5C">
            <wp:extent cx="4665980" cy="6607890"/>
            <wp:effectExtent l="0" t="0" r="0" b="0"/>
            <wp:docPr id="5" name="Picture 5" descr="Figure%202%2018%20m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202%2018%20ma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99" cy="6788764"/>
                    </a:xfrm>
                    <a:prstGeom prst="rect">
                      <a:avLst/>
                    </a:prstGeom>
                    <a:noFill/>
                    <a:ln>
                      <a:noFill/>
                    </a:ln>
                  </pic:spPr>
                </pic:pic>
              </a:graphicData>
            </a:graphic>
          </wp:inline>
        </w:drawing>
      </w:r>
    </w:p>
    <w:p w14:paraId="4CD5A6D5" w14:textId="2FA5DC83" w:rsidR="00327156" w:rsidRDefault="000B594C" w:rsidP="000B594C">
      <w:pPr>
        <w:spacing w:line="360" w:lineRule="auto"/>
        <w:rPr>
          <w:sz w:val="20"/>
          <w:szCs w:val="20"/>
          <w:lang w:val="en-IE"/>
        </w:rPr>
      </w:pPr>
      <w:r w:rsidRPr="000B594C">
        <w:rPr>
          <w:sz w:val="20"/>
          <w:szCs w:val="20"/>
          <w:lang w:val="en-IE"/>
        </w:rPr>
        <w:t>Figure 1. (A)  Relationship between log</w:t>
      </w:r>
      <w:r w:rsidRPr="000B594C">
        <w:rPr>
          <w:sz w:val="20"/>
          <w:szCs w:val="20"/>
          <w:vertAlign w:val="subscript"/>
          <w:lang w:val="en-IE"/>
        </w:rPr>
        <w:t>10</w:t>
      </w:r>
      <w:r w:rsidRPr="000B594C">
        <w:rPr>
          <w:sz w:val="20"/>
          <w:szCs w:val="20"/>
          <w:lang w:val="en-IE"/>
        </w:rPr>
        <w:t xml:space="preserve"> mass (g) against log</w:t>
      </w:r>
      <w:r w:rsidRPr="000B594C">
        <w:rPr>
          <w:sz w:val="20"/>
          <w:szCs w:val="20"/>
          <w:vertAlign w:val="subscript"/>
          <w:lang w:val="en-IE"/>
        </w:rPr>
        <w:t xml:space="preserve">10 </w:t>
      </w:r>
      <w:r w:rsidRPr="000B594C">
        <w:rPr>
          <w:sz w:val="20"/>
          <w:szCs w:val="20"/>
          <w:lang w:val="en-IE"/>
        </w:rPr>
        <w:t xml:space="preserve">venom volume (mg). Red points and fitted line </w:t>
      </w:r>
      <w:commentRangeStart w:id="53"/>
      <w:r w:rsidRPr="000B594C">
        <w:rPr>
          <w:sz w:val="20"/>
          <w:szCs w:val="20"/>
          <w:lang w:val="en-IE"/>
        </w:rPr>
        <w:t>(</w:t>
      </w:r>
      <w:r w:rsidRPr="000B594C">
        <w:rPr>
          <w:color w:val="000000" w:themeColor="text1"/>
          <w:sz w:val="20"/>
          <w:szCs w:val="20"/>
          <w:lang w:val="en-IE"/>
        </w:rPr>
        <w:t xml:space="preserve">intercept =  </w:t>
      </w:r>
      <w:r w:rsidRPr="000B594C">
        <w:rPr>
          <w:rFonts w:cs="Monaco"/>
          <w:color w:val="000000" w:themeColor="text1"/>
          <w:sz w:val="20"/>
          <w:szCs w:val="20"/>
        </w:rPr>
        <w:t>-0.58</w:t>
      </w:r>
      <w:r w:rsidRPr="000B594C">
        <w:rPr>
          <w:color w:val="000000" w:themeColor="text1"/>
          <w:sz w:val="20"/>
          <w:szCs w:val="20"/>
          <w:lang w:val="en-IE"/>
        </w:rPr>
        <w:t xml:space="preserve">, slope = </w:t>
      </w:r>
      <w:r w:rsidRPr="000B594C">
        <w:rPr>
          <w:rFonts w:cs="Monaco"/>
          <w:color w:val="000000" w:themeColor="text1"/>
          <w:sz w:val="20"/>
          <w:szCs w:val="20"/>
        </w:rPr>
        <w:t>0.</w:t>
      </w:r>
      <w:commentRangeStart w:id="54"/>
      <w:r w:rsidRPr="000B594C">
        <w:rPr>
          <w:rFonts w:cs="Monaco"/>
          <w:color w:val="000000" w:themeColor="text1"/>
          <w:sz w:val="20"/>
          <w:szCs w:val="20"/>
        </w:rPr>
        <w:t>0016</w:t>
      </w:r>
      <w:commentRangeEnd w:id="54"/>
      <w:r w:rsidR="00C23DDF">
        <w:rPr>
          <w:rStyle w:val="CommentReference"/>
        </w:rPr>
        <w:commentReference w:id="54"/>
      </w:r>
      <w:r w:rsidRPr="000B594C">
        <w:rPr>
          <w:color w:val="000000" w:themeColor="text1"/>
          <w:sz w:val="20"/>
          <w:szCs w:val="20"/>
          <w:lang w:val="en-IE"/>
        </w:rPr>
        <w:t xml:space="preserve">) represent species </w:t>
      </w:r>
      <w:r w:rsidRPr="000B594C">
        <w:rPr>
          <w:sz w:val="20"/>
          <w:szCs w:val="20"/>
          <w:lang w:val="en-IE"/>
        </w:rPr>
        <w:t xml:space="preserve">in 2D habitats and the blue points and fitted line (intercept = -1.14, slope = 0.75) represent species in 3D habitats. Hollow points represent silhouette species </w:t>
      </w:r>
      <w:commentRangeEnd w:id="53"/>
      <w:r w:rsidR="00AA5482">
        <w:rPr>
          <w:rStyle w:val="CommentReference"/>
        </w:rPr>
        <w:commentReference w:id="53"/>
      </w:r>
      <w:r w:rsidRPr="000B594C">
        <w:rPr>
          <w:sz w:val="20"/>
          <w:szCs w:val="20"/>
          <w:lang w:val="en-IE"/>
        </w:rPr>
        <w:t>which are from left to right</w:t>
      </w:r>
      <w:r w:rsidRPr="000B594C">
        <w:rPr>
          <w:i/>
          <w:sz w:val="20"/>
          <w:szCs w:val="20"/>
          <w:lang w:val="en-IE"/>
        </w:rPr>
        <w:t xml:space="preserve"> Atractaspis bibronii</w:t>
      </w:r>
      <w:r w:rsidRPr="000B594C">
        <w:rPr>
          <w:sz w:val="20"/>
          <w:szCs w:val="20"/>
          <w:lang w:val="en-IE"/>
        </w:rPr>
        <w:t xml:space="preserve">; </w:t>
      </w:r>
      <w:r w:rsidRPr="000B594C">
        <w:rPr>
          <w:i/>
          <w:sz w:val="20"/>
          <w:szCs w:val="20"/>
          <w:lang w:val="en-IE"/>
        </w:rPr>
        <w:t>Emydocephalus annulatus</w:t>
      </w:r>
      <w:r w:rsidRPr="000B594C">
        <w:rPr>
          <w:sz w:val="20"/>
          <w:szCs w:val="20"/>
          <w:lang w:val="en-IE"/>
        </w:rPr>
        <w:t xml:space="preserve">; </w:t>
      </w:r>
      <w:r w:rsidRPr="000B594C">
        <w:rPr>
          <w:i/>
          <w:sz w:val="20"/>
          <w:szCs w:val="20"/>
          <w:lang w:val="en-IE"/>
        </w:rPr>
        <w:t>Naja_melanoleuca</w:t>
      </w:r>
      <w:r w:rsidRPr="000B594C">
        <w:rPr>
          <w:sz w:val="20"/>
          <w:szCs w:val="20"/>
          <w:lang w:val="en-IE"/>
        </w:rPr>
        <w:t xml:space="preserve">; </w:t>
      </w:r>
      <w:r w:rsidRPr="000B594C">
        <w:rPr>
          <w:i/>
          <w:sz w:val="20"/>
          <w:szCs w:val="20"/>
          <w:lang w:val="en-IE"/>
        </w:rPr>
        <w:t>Agkistrodon piscivorus</w:t>
      </w:r>
      <w:r w:rsidRPr="000B594C">
        <w:rPr>
          <w:sz w:val="20"/>
          <w:szCs w:val="20"/>
          <w:lang w:val="en-IE"/>
        </w:rPr>
        <w:t xml:space="preserve">; </w:t>
      </w:r>
      <w:r w:rsidRPr="000B594C">
        <w:rPr>
          <w:i/>
          <w:sz w:val="20"/>
          <w:szCs w:val="20"/>
          <w:lang w:val="en-IE"/>
        </w:rPr>
        <w:t>Ophiophagus hannah</w:t>
      </w:r>
      <w:r w:rsidRPr="000B594C">
        <w:rPr>
          <w:sz w:val="20"/>
          <w:szCs w:val="20"/>
          <w:lang w:val="en-IE"/>
        </w:rPr>
        <w:t>. (B) Mean phylogenetic distance between diet specie</w:t>
      </w:r>
      <w:ins w:id="55" w:author="Chris C" w:date="2016-07-27T15:23:00Z">
        <w:r w:rsidR="00AA5482">
          <w:rPr>
            <w:sz w:val="20"/>
            <w:szCs w:val="20"/>
            <w:lang w:val="en-IE"/>
          </w:rPr>
          <w:t>s</w:t>
        </w:r>
      </w:ins>
      <w:r w:rsidRPr="000B594C">
        <w:rPr>
          <w:sz w:val="20"/>
          <w:szCs w:val="20"/>
          <w:lang w:val="en-IE"/>
        </w:rPr>
        <w:t xml:space="preserve"> and LD50 model (Myr) and log</w:t>
      </w:r>
      <w:r w:rsidRPr="000B594C">
        <w:rPr>
          <w:sz w:val="20"/>
          <w:szCs w:val="20"/>
          <w:vertAlign w:val="subscript"/>
          <w:lang w:val="en-IE"/>
        </w:rPr>
        <w:t>10</w:t>
      </w:r>
      <w:r w:rsidRPr="000B594C">
        <w:rPr>
          <w:sz w:val="20"/>
          <w:szCs w:val="20"/>
          <w:lang w:val="en-IE"/>
        </w:rPr>
        <w:t xml:space="preserve"> LD</w:t>
      </w:r>
      <w:r w:rsidRPr="000B594C">
        <w:rPr>
          <w:sz w:val="20"/>
          <w:szCs w:val="20"/>
          <w:vertAlign w:val="subscript"/>
          <w:lang w:val="en-IE"/>
        </w:rPr>
        <w:t>50</w:t>
      </w:r>
      <w:r w:rsidRPr="000B594C">
        <w:rPr>
          <w:sz w:val="20"/>
          <w:szCs w:val="20"/>
          <w:lang w:val="en-IE"/>
        </w:rPr>
        <w:t xml:space="preserve"> against log</w:t>
      </w:r>
      <w:r w:rsidRPr="000B594C">
        <w:rPr>
          <w:sz w:val="20"/>
          <w:szCs w:val="20"/>
          <w:vertAlign w:val="subscript"/>
          <w:lang w:val="en-IE"/>
        </w:rPr>
        <w:t xml:space="preserve">10 </w:t>
      </w:r>
      <w:r w:rsidRPr="000B594C">
        <w:rPr>
          <w:sz w:val="20"/>
          <w:szCs w:val="20"/>
          <w:lang w:val="en-IE"/>
        </w:rPr>
        <w:t xml:space="preserve">venom volume (mg) (intercept = </w:t>
      </w:r>
      <w:r w:rsidRPr="000B594C">
        <w:rPr>
          <w:rFonts w:cs="Monaco"/>
          <w:color w:val="0B4213"/>
          <w:sz w:val="20"/>
          <w:szCs w:val="20"/>
        </w:rPr>
        <w:t>-0.58</w:t>
      </w:r>
      <w:r w:rsidRPr="000B594C">
        <w:rPr>
          <w:sz w:val="20"/>
          <w:szCs w:val="20"/>
          <w:lang w:val="en-IE"/>
        </w:rPr>
        <w:t>, slope = 0.75). Hollow points represent silhouette species which are from left to right;</w:t>
      </w:r>
      <w:r w:rsidRPr="000B594C">
        <w:rPr>
          <w:sz w:val="20"/>
          <w:szCs w:val="20"/>
        </w:rPr>
        <w:t xml:space="preserve"> </w:t>
      </w:r>
      <w:r w:rsidRPr="000B594C">
        <w:rPr>
          <w:i/>
          <w:sz w:val="20"/>
          <w:szCs w:val="20"/>
          <w:lang w:val="en-IE"/>
        </w:rPr>
        <w:t>Bungarus multicinctus</w:t>
      </w:r>
      <w:r w:rsidRPr="000B594C">
        <w:rPr>
          <w:sz w:val="20"/>
          <w:szCs w:val="20"/>
          <w:lang w:val="en-IE"/>
        </w:rPr>
        <w:t xml:space="preserve">; </w:t>
      </w:r>
      <w:r w:rsidRPr="000B594C">
        <w:rPr>
          <w:i/>
          <w:sz w:val="20"/>
          <w:szCs w:val="20"/>
          <w:lang w:val="en-IE"/>
        </w:rPr>
        <w:t>Oxyuranus microlepidotus</w:t>
      </w:r>
      <w:r w:rsidRPr="000B594C">
        <w:rPr>
          <w:sz w:val="20"/>
          <w:szCs w:val="20"/>
          <w:lang w:val="en-IE"/>
        </w:rPr>
        <w:t xml:space="preserve">; </w:t>
      </w:r>
      <w:r w:rsidRPr="000B594C">
        <w:rPr>
          <w:i/>
          <w:sz w:val="20"/>
          <w:szCs w:val="20"/>
          <w:lang w:val="en-IE"/>
        </w:rPr>
        <w:t>Echis carinatus</w:t>
      </w:r>
      <w:r w:rsidRPr="000B594C">
        <w:rPr>
          <w:sz w:val="20"/>
          <w:szCs w:val="20"/>
          <w:lang w:val="en-IE"/>
        </w:rPr>
        <w:t xml:space="preserve">; </w:t>
      </w:r>
      <w:r w:rsidRPr="000B594C">
        <w:rPr>
          <w:i/>
          <w:sz w:val="20"/>
          <w:szCs w:val="20"/>
          <w:lang w:val="en-IE"/>
        </w:rPr>
        <w:t>Causus rhombeatus</w:t>
      </w:r>
      <w:r w:rsidRPr="000B594C">
        <w:rPr>
          <w:sz w:val="20"/>
          <w:szCs w:val="20"/>
          <w:lang w:val="en-IE"/>
        </w:rPr>
        <w:t>.</w:t>
      </w:r>
    </w:p>
    <w:p w14:paraId="5B20A3B6" w14:textId="77777777" w:rsidR="000B594C" w:rsidRPr="000B594C" w:rsidRDefault="000B594C" w:rsidP="000B594C">
      <w:pPr>
        <w:spacing w:line="360" w:lineRule="auto"/>
      </w:pPr>
      <w:commentRangeStart w:id="56"/>
      <w:r w:rsidRPr="000B594C">
        <w:lastRenderedPageBreak/>
        <w:t xml:space="preserve">Table </w:t>
      </w:r>
      <w:commentRangeEnd w:id="56"/>
      <w:r w:rsidR="00B02347">
        <w:rPr>
          <w:rStyle w:val="CommentReference"/>
        </w:rPr>
        <w:commentReference w:id="56"/>
      </w:r>
      <w:r w:rsidRPr="000B594C">
        <w:t>2. Estimates and higher and lower 95% credibility intervals (CI) for LD</w:t>
      </w:r>
      <w:r w:rsidRPr="000B594C">
        <w:rPr>
          <w:vertAlign w:val="subscript"/>
        </w:rPr>
        <w:t>50</w:t>
      </w:r>
      <w:r w:rsidRPr="000B594C">
        <w:t xml:space="preserve"> and mean volume. Fixed factors include mass; LD</w:t>
      </w:r>
      <w:r w:rsidRPr="000B594C">
        <w:rPr>
          <w:vertAlign w:val="subscript"/>
        </w:rPr>
        <w:t>50</w:t>
      </w:r>
      <w:r w:rsidRPr="000B594C">
        <w:t xml:space="preserve"> method (subcutaneous (SC), intravenous (IV), intrapulmonary (IP) and intramuscular (IM)); habitat dimensionality (Dim- 2D and 3D); Presence of eggs in diet (Eggs in Diet) and the mean phylogenetic distance between diet species and the LD</w:t>
      </w:r>
      <w:r w:rsidRPr="000B594C">
        <w:rPr>
          <w:vertAlign w:val="subscript"/>
        </w:rPr>
        <w:t>50</w:t>
      </w:r>
      <w:r w:rsidRPr="000B594C">
        <w:t xml:space="preserve"> model (Diet-LD</w:t>
      </w:r>
      <w:r w:rsidRPr="000B594C">
        <w:rPr>
          <w:vertAlign w:val="subscript"/>
        </w:rPr>
        <w:t>50</w:t>
      </w:r>
      <w:r w:rsidRPr="000B594C">
        <w:t xml:space="preserve"> Dist). The random terms and the co-variance (CV) between LD</w:t>
      </w:r>
      <w:r w:rsidRPr="000B594C">
        <w:rPr>
          <w:vertAlign w:val="subscript"/>
        </w:rPr>
        <w:t xml:space="preserve">50 </w:t>
      </w:r>
      <w:r w:rsidRPr="000B594C">
        <w:t xml:space="preserve">and volume are also presented. </w:t>
      </w:r>
      <w:commentRangeStart w:id="57"/>
      <w:r w:rsidRPr="000B594C">
        <w:t>The model was run with 12,000,000 iterations with a 2,000,000 burn-in and a thinning of 5000.</w:t>
      </w:r>
      <w:commentRangeEnd w:id="57"/>
      <w:r w:rsidR="00C23DDF">
        <w:rPr>
          <w:rStyle w:val="CommentReference"/>
        </w:rPr>
        <w:commentReference w:id="57"/>
      </w:r>
    </w:p>
    <w:tbl>
      <w:tblPr>
        <w:tblStyle w:val="TableGrid"/>
        <w:tblW w:w="888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6"/>
        <w:gridCol w:w="248"/>
        <w:gridCol w:w="866"/>
        <w:gridCol w:w="1134"/>
        <w:gridCol w:w="1134"/>
        <w:gridCol w:w="284"/>
        <w:gridCol w:w="1134"/>
        <w:gridCol w:w="1134"/>
        <w:gridCol w:w="1167"/>
        <w:tblGridChange w:id="58">
          <w:tblGrid>
            <w:gridCol w:w="1777"/>
            <w:gridCol w:w="6"/>
            <w:gridCol w:w="248"/>
            <w:gridCol w:w="866"/>
            <w:gridCol w:w="1134"/>
            <w:gridCol w:w="1134"/>
            <w:gridCol w:w="284"/>
            <w:gridCol w:w="1134"/>
            <w:gridCol w:w="1134"/>
            <w:gridCol w:w="1167"/>
          </w:tblGrid>
        </w:tblGridChange>
      </w:tblGrid>
      <w:tr w:rsidR="000B594C" w:rsidRPr="000B594C" w14:paraId="0F3A2775" w14:textId="77777777" w:rsidTr="002D69DA">
        <w:trPr>
          <w:trHeight w:val="340"/>
          <w:jc w:val="center"/>
        </w:trPr>
        <w:tc>
          <w:tcPr>
            <w:tcW w:w="1777" w:type="dxa"/>
            <w:tcBorders>
              <w:top w:val="single" w:sz="4" w:space="0" w:color="auto"/>
              <w:bottom w:val="nil"/>
            </w:tcBorders>
          </w:tcPr>
          <w:p w14:paraId="0E356918" w14:textId="77777777" w:rsidR="000B594C" w:rsidRPr="000B594C" w:rsidRDefault="000B594C" w:rsidP="00327156">
            <w:pPr>
              <w:spacing w:line="276" w:lineRule="auto"/>
              <w:rPr>
                <w:b/>
              </w:rPr>
            </w:pPr>
          </w:p>
        </w:tc>
        <w:tc>
          <w:tcPr>
            <w:tcW w:w="3388" w:type="dxa"/>
            <w:gridSpan w:val="5"/>
            <w:tcBorders>
              <w:top w:val="single" w:sz="4" w:space="0" w:color="auto"/>
              <w:bottom w:val="nil"/>
            </w:tcBorders>
          </w:tcPr>
          <w:p w14:paraId="320D6761" w14:textId="77777777" w:rsidR="000B594C" w:rsidRPr="000B594C" w:rsidRDefault="000B594C" w:rsidP="00327156">
            <w:pPr>
              <w:spacing w:line="276" w:lineRule="auto"/>
              <w:jc w:val="center"/>
              <w:rPr>
                <w:b/>
                <w:u w:val="single"/>
                <w:vertAlign w:val="subscript"/>
              </w:rPr>
            </w:pPr>
            <w:r w:rsidRPr="000B594C">
              <w:rPr>
                <w:b/>
                <w:u w:val="single"/>
              </w:rPr>
              <w:t>LD</w:t>
            </w:r>
            <w:r w:rsidRPr="000B594C">
              <w:rPr>
                <w:b/>
                <w:u w:val="single"/>
                <w:vertAlign w:val="subscript"/>
              </w:rPr>
              <w:t>50</w:t>
            </w:r>
          </w:p>
        </w:tc>
        <w:tc>
          <w:tcPr>
            <w:tcW w:w="3719" w:type="dxa"/>
            <w:gridSpan w:val="4"/>
            <w:tcBorders>
              <w:top w:val="single" w:sz="4" w:space="0" w:color="auto"/>
              <w:bottom w:val="nil"/>
            </w:tcBorders>
          </w:tcPr>
          <w:p w14:paraId="4743CDC7" w14:textId="77777777" w:rsidR="000B594C" w:rsidRPr="000B594C" w:rsidRDefault="000B594C" w:rsidP="00327156">
            <w:pPr>
              <w:spacing w:line="276" w:lineRule="auto"/>
              <w:jc w:val="center"/>
              <w:rPr>
                <w:b/>
                <w:u w:val="single"/>
              </w:rPr>
            </w:pPr>
            <w:r w:rsidRPr="000B594C">
              <w:rPr>
                <w:b/>
                <w:u w:val="single"/>
              </w:rPr>
              <w:t>Mean Volume</w:t>
            </w:r>
          </w:p>
        </w:tc>
      </w:tr>
      <w:tr w:rsidR="000B594C" w:rsidRPr="000B594C" w14:paraId="4788ABEC" w14:textId="77777777" w:rsidTr="002D69DA">
        <w:trPr>
          <w:trHeight w:val="144"/>
          <w:jc w:val="center"/>
        </w:trPr>
        <w:tc>
          <w:tcPr>
            <w:tcW w:w="1777" w:type="dxa"/>
            <w:tcBorders>
              <w:top w:val="nil"/>
              <w:bottom w:val="nil"/>
            </w:tcBorders>
          </w:tcPr>
          <w:p w14:paraId="45087704" w14:textId="77777777" w:rsidR="000B594C" w:rsidRPr="000B594C" w:rsidRDefault="000B594C" w:rsidP="00327156">
            <w:pPr>
              <w:spacing w:line="276" w:lineRule="auto"/>
              <w:jc w:val="center"/>
              <w:rPr>
                <w:b/>
              </w:rPr>
            </w:pPr>
          </w:p>
        </w:tc>
        <w:tc>
          <w:tcPr>
            <w:tcW w:w="1120" w:type="dxa"/>
            <w:gridSpan w:val="3"/>
            <w:tcBorders>
              <w:top w:val="nil"/>
              <w:bottom w:val="single" w:sz="4" w:space="0" w:color="auto"/>
            </w:tcBorders>
          </w:tcPr>
          <w:p w14:paraId="70CAA12D"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963B8D" w14:textId="77777777" w:rsidR="000B594C" w:rsidRPr="000B594C" w:rsidRDefault="000B594C" w:rsidP="00327156">
            <w:pPr>
              <w:spacing w:line="276" w:lineRule="auto"/>
              <w:jc w:val="center"/>
            </w:pPr>
            <w:r w:rsidRPr="000B594C">
              <w:t>Lower CI</w:t>
            </w:r>
          </w:p>
        </w:tc>
        <w:tc>
          <w:tcPr>
            <w:tcW w:w="1134" w:type="dxa"/>
            <w:tcBorders>
              <w:top w:val="nil"/>
              <w:bottom w:val="single" w:sz="4" w:space="0" w:color="auto"/>
            </w:tcBorders>
          </w:tcPr>
          <w:p w14:paraId="267761F9" w14:textId="77777777" w:rsidR="000B594C" w:rsidRPr="000B594C" w:rsidRDefault="000B594C" w:rsidP="00327156">
            <w:pPr>
              <w:spacing w:line="276" w:lineRule="auto"/>
              <w:jc w:val="center"/>
            </w:pPr>
            <w:r w:rsidRPr="000B594C">
              <w:t>Upper CI</w:t>
            </w:r>
          </w:p>
        </w:tc>
        <w:tc>
          <w:tcPr>
            <w:tcW w:w="284" w:type="dxa"/>
            <w:tcBorders>
              <w:top w:val="nil"/>
              <w:bottom w:val="single" w:sz="4" w:space="0" w:color="auto"/>
            </w:tcBorders>
          </w:tcPr>
          <w:p w14:paraId="4CF64773" w14:textId="77777777" w:rsidR="000B594C" w:rsidRPr="000B594C" w:rsidRDefault="000B594C" w:rsidP="00327156">
            <w:pPr>
              <w:spacing w:line="276" w:lineRule="auto"/>
            </w:pPr>
          </w:p>
        </w:tc>
        <w:tc>
          <w:tcPr>
            <w:tcW w:w="1134" w:type="dxa"/>
            <w:tcBorders>
              <w:top w:val="nil"/>
              <w:bottom w:val="single" w:sz="4" w:space="0" w:color="auto"/>
            </w:tcBorders>
          </w:tcPr>
          <w:p w14:paraId="1F1FF73F"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5CF804" w14:textId="77777777" w:rsidR="000B594C" w:rsidRPr="000B594C" w:rsidRDefault="000B594C" w:rsidP="00327156">
            <w:pPr>
              <w:spacing w:line="276" w:lineRule="auto"/>
              <w:jc w:val="center"/>
            </w:pPr>
            <w:r w:rsidRPr="000B594C">
              <w:t>Lower CI</w:t>
            </w:r>
          </w:p>
        </w:tc>
        <w:tc>
          <w:tcPr>
            <w:tcW w:w="1167" w:type="dxa"/>
            <w:tcBorders>
              <w:top w:val="nil"/>
              <w:bottom w:val="single" w:sz="4" w:space="0" w:color="auto"/>
            </w:tcBorders>
          </w:tcPr>
          <w:p w14:paraId="11A379E9" w14:textId="77777777" w:rsidR="000B594C" w:rsidRPr="000B594C" w:rsidRDefault="000B594C" w:rsidP="00327156">
            <w:pPr>
              <w:spacing w:line="276" w:lineRule="auto"/>
              <w:jc w:val="center"/>
            </w:pPr>
            <w:r w:rsidRPr="000B594C">
              <w:t>Upper CI</w:t>
            </w:r>
          </w:p>
        </w:tc>
      </w:tr>
      <w:tr w:rsidR="000B594C" w:rsidRPr="000B594C" w14:paraId="20EEF453" w14:textId="77777777" w:rsidTr="002D69DA">
        <w:trPr>
          <w:trHeight w:val="311"/>
          <w:jc w:val="center"/>
        </w:trPr>
        <w:tc>
          <w:tcPr>
            <w:tcW w:w="1783" w:type="dxa"/>
            <w:gridSpan w:val="2"/>
            <w:tcBorders>
              <w:top w:val="nil"/>
            </w:tcBorders>
          </w:tcPr>
          <w:p w14:paraId="61385320" w14:textId="77777777" w:rsidR="000B594C" w:rsidRPr="000B594C" w:rsidRDefault="000B594C" w:rsidP="00327156">
            <w:pPr>
              <w:spacing w:line="276" w:lineRule="auto"/>
              <w:rPr>
                <w:b/>
              </w:rPr>
            </w:pPr>
            <w:r w:rsidRPr="000B594C">
              <w:rPr>
                <w:b/>
              </w:rPr>
              <w:t>Fixed Terms</w:t>
            </w:r>
          </w:p>
        </w:tc>
        <w:tc>
          <w:tcPr>
            <w:tcW w:w="1114" w:type="dxa"/>
            <w:gridSpan w:val="2"/>
            <w:tcBorders>
              <w:top w:val="single" w:sz="4" w:space="0" w:color="auto"/>
            </w:tcBorders>
          </w:tcPr>
          <w:p w14:paraId="48D9DD06" w14:textId="77777777" w:rsidR="000B594C" w:rsidRPr="000B594C" w:rsidRDefault="000B594C" w:rsidP="00327156">
            <w:pPr>
              <w:spacing w:line="276" w:lineRule="auto"/>
              <w:jc w:val="center"/>
            </w:pPr>
          </w:p>
        </w:tc>
        <w:tc>
          <w:tcPr>
            <w:tcW w:w="1134" w:type="dxa"/>
            <w:tcBorders>
              <w:top w:val="single" w:sz="4" w:space="0" w:color="auto"/>
            </w:tcBorders>
          </w:tcPr>
          <w:p w14:paraId="69010652" w14:textId="77777777" w:rsidR="000B594C" w:rsidRPr="000B594C" w:rsidRDefault="000B594C" w:rsidP="00327156">
            <w:pPr>
              <w:spacing w:line="276" w:lineRule="auto"/>
              <w:jc w:val="center"/>
            </w:pPr>
          </w:p>
        </w:tc>
        <w:tc>
          <w:tcPr>
            <w:tcW w:w="1134" w:type="dxa"/>
            <w:tcBorders>
              <w:top w:val="single" w:sz="4" w:space="0" w:color="auto"/>
            </w:tcBorders>
          </w:tcPr>
          <w:p w14:paraId="675C5B24" w14:textId="77777777" w:rsidR="000B594C" w:rsidRPr="000B594C" w:rsidRDefault="000B594C" w:rsidP="00327156">
            <w:pPr>
              <w:spacing w:line="276" w:lineRule="auto"/>
              <w:jc w:val="center"/>
            </w:pPr>
          </w:p>
        </w:tc>
        <w:tc>
          <w:tcPr>
            <w:tcW w:w="284" w:type="dxa"/>
            <w:tcBorders>
              <w:top w:val="single" w:sz="4" w:space="0" w:color="auto"/>
            </w:tcBorders>
          </w:tcPr>
          <w:p w14:paraId="5D216EBC" w14:textId="77777777" w:rsidR="000B594C" w:rsidRPr="000B594C" w:rsidRDefault="000B594C" w:rsidP="00327156">
            <w:pPr>
              <w:spacing w:line="276" w:lineRule="auto"/>
            </w:pPr>
          </w:p>
        </w:tc>
        <w:tc>
          <w:tcPr>
            <w:tcW w:w="1134" w:type="dxa"/>
            <w:tcBorders>
              <w:top w:val="single" w:sz="4" w:space="0" w:color="auto"/>
            </w:tcBorders>
          </w:tcPr>
          <w:p w14:paraId="66A20965" w14:textId="77777777" w:rsidR="000B594C" w:rsidRPr="000B594C" w:rsidRDefault="000B594C" w:rsidP="00327156">
            <w:pPr>
              <w:spacing w:line="276" w:lineRule="auto"/>
              <w:jc w:val="center"/>
            </w:pPr>
          </w:p>
        </w:tc>
        <w:tc>
          <w:tcPr>
            <w:tcW w:w="1134" w:type="dxa"/>
            <w:tcBorders>
              <w:top w:val="single" w:sz="4" w:space="0" w:color="auto"/>
            </w:tcBorders>
          </w:tcPr>
          <w:p w14:paraId="714F657E" w14:textId="77777777" w:rsidR="000B594C" w:rsidRPr="000B594C" w:rsidRDefault="000B594C" w:rsidP="00327156">
            <w:pPr>
              <w:spacing w:line="276" w:lineRule="auto"/>
              <w:jc w:val="center"/>
            </w:pPr>
          </w:p>
        </w:tc>
        <w:tc>
          <w:tcPr>
            <w:tcW w:w="1167" w:type="dxa"/>
            <w:tcBorders>
              <w:top w:val="single" w:sz="4" w:space="0" w:color="auto"/>
            </w:tcBorders>
          </w:tcPr>
          <w:p w14:paraId="0DF59201" w14:textId="77777777" w:rsidR="000B594C" w:rsidRPr="000B594C" w:rsidRDefault="000B594C" w:rsidP="00327156">
            <w:pPr>
              <w:spacing w:line="276" w:lineRule="auto"/>
              <w:jc w:val="center"/>
            </w:pPr>
          </w:p>
        </w:tc>
      </w:tr>
      <w:tr w:rsidR="000B594C" w:rsidRPr="000B594C" w14:paraId="63B53F02" w14:textId="77777777" w:rsidTr="002D69DA">
        <w:trPr>
          <w:trHeight w:val="87"/>
          <w:jc w:val="center"/>
        </w:trPr>
        <w:tc>
          <w:tcPr>
            <w:tcW w:w="1783" w:type="dxa"/>
            <w:gridSpan w:val="2"/>
          </w:tcPr>
          <w:p w14:paraId="0A1FE454" w14:textId="77777777" w:rsidR="000B594C" w:rsidRPr="000B594C" w:rsidRDefault="000B594C" w:rsidP="00327156">
            <w:pPr>
              <w:spacing w:line="276" w:lineRule="auto"/>
            </w:pPr>
            <w:r w:rsidRPr="000B594C">
              <w:t>Intercept</w:t>
            </w:r>
          </w:p>
        </w:tc>
        <w:tc>
          <w:tcPr>
            <w:tcW w:w="1114" w:type="dxa"/>
            <w:gridSpan w:val="2"/>
          </w:tcPr>
          <w:p w14:paraId="04872BA2"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50A19368" w14:textId="77777777" w:rsidR="000B594C" w:rsidRPr="000B594C" w:rsidRDefault="000B594C" w:rsidP="00327156">
            <w:pPr>
              <w:spacing w:line="276" w:lineRule="auto"/>
              <w:jc w:val="center"/>
              <w:rPr>
                <w:b/>
              </w:rPr>
            </w:pPr>
            <w:r w:rsidRPr="000B594C">
              <w:rPr>
                <w:rFonts w:eastAsia="ＭＳ 明朝" w:cs="Monaco"/>
              </w:rPr>
              <w:t>-0.161</w:t>
            </w:r>
          </w:p>
        </w:tc>
        <w:tc>
          <w:tcPr>
            <w:tcW w:w="1134" w:type="dxa"/>
          </w:tcPr>
          <w:p w14:paraId="61A0E767" w14:textId="77777777" w:rsidR="000B594C" w:rsidRPr="000B594C" w:rsidRDefault="000B594C" w:rsidP="00327156">
            <w:pPr>
              <w:spacing w:line="276" w:lineRule="auto"/>
              <w:jc w:val="center"/>
              <w:rPr>
                <w:b/>
              </w:rPr>
            </w:pPr>
            <w:r w:rsidRPr="000B594C">
              <w:rPr>
                <w:rFonts w:eastAsia="ＭＳ 明朝" w:cs="Monaco"/>
              </w:rPr>
              <w:t>0.567</w:t>
            </w:r>
          </w:p>
        </w:tc>
        <w:tc>
          <w:tcPr>
            <w:tcW w:w="284" w:type="dxa"/>
          </w:tcPr>
          <w:p w14:paraId="74DA4676" w14:textId="77777777" w:rsidR="000B594C" w:rsidRPr="000B594C" w:rsidRDefault="000B594C" w:rsidP="00327156">
            <w:pPr>
              <w:spacing w:line="276" w:lineRule="auto"/>
              <w:rPr>
                <w:b/>
              </w:rPr>
            </w:pPr>
          </w:p>
        </w:tc>
        <w:tc>
          <w:tcPr>
            <w:tcW w:w="1134" w:type="dxa"/>
          </w:tcPr>
          <w:p w14:paraId="74CE1A38"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21D0D234" w14:textId="77777777" w:rsidR="000B594C" w:rsidRPr="000B594C" w:rsidRDefault="000B594C" w:rsidP="00327156">
            <w:pPr>
              <w:spacing w:line="276" w:lineRule="auto"/>
              <w:jc w:val="center"/>
              <w:rPr>
                <w:b/>
              </w:rPr>
            </w:pPr>
            <w:r w:rsidRPr="000B594C">
              <w:rPr>
                <w:rFonts w:eastAsia="ＭＳ 明朝" w:cs="Monaco"/>
              </w:rPr>
              <w:t>-0.161</w:t>
            </w:r>
          </w:p>
        </w:tc>
        <w:tc>
          <w:tcPr>
            <w:tcW w:w="1167" w:type="dxa"/>
          </w:tcPr>
          <w:p w14:paraId="631CD21B" w14:textId="77777777" w:rsidR="000B594C" w:rsidRPr="000B594C" w:rsidRDefault="000B594C" w:rsidP="00327156">
            <w:pPr>
              <w:spacing w:line="276" w:lineRule="auto"/>
              <w:jc w:val="center"/>
              <w:rPr>
                <w:b/>
              </w:rPr>
            </w:pPr>
            <w:r w:rsidRPr="000B594C">
              <w:rPr>
                <w:rFonts w:eastAsia="ＭＳ 明朝" w:cs="Monaco"/>
              </w:rPr>
              <w:t>0.567</w:t>
            </w:r>
          </w:p>
        </w:tc>
      </w:tr>
      <w:tr w:rsidR="000B594C" w:rsidRPr="000B594C" w14:paraId="2FEC292C" w14:textId="77777777" w:rsidTr="002D69DA">
        <w:trPr>
          <w:trHeight w:val="100"/>
          <w:jc w:val="center"/>
        </w:trPr>
        <w:tc>
          <w:tcPr>
            <w:tcW w:w="1783" w:type="dxa"/>
            <w:gridSpan w:val="2"/>
          </w:tcPr>
          <w:p w14:paraId="3B3F0A77" w14:textId="77777777" w:rsidR="000B594C" w:rsidRPr="000B594C" w:rsidRDefault="000B594C" w:rsidP="00327156">
            <w:pPr>
              <w:spacing w:line="276" w:lineRule="auto"/>
            </w:pPr>
            <w:r w:rsidRPr="000B594C">
              <w:t>Mass</w:t>
            </w:r>
          </w:p>
        </w:tc>
        <w:tc>
          <w:tcPr>
            <w:tcW w:w="1114" w:type="dxa"/>
            <w:gridSpan w:val="2"/>
          </w:tcPr>
          <w:p w14:paraId="7C814FCB" w14:textId="77777777" w:rsidR="000B594C" w:rsidRPr="000B594C" w:rsidRDefault="000B594C" w:rsidP="00327156">
            <w:pPr>
              <w:spacing w:line="276" w:lineRule="auto"/>
              <w:jc w:val="center"/>
              <w:rPr>
                <w:b/>
              </w:rPr>
            </w:pPr>
            <w:r w:rsidRPr="000B594C">
              <w:rPr>
                <w:rFonts w:eastAsia="ＭＳ 明朝" w:cs="Monaco"/>
                <w:b/>
              </w:rPr>
              <w:t>0.134</w:t>
            </w:r>
          </w:p>
        </w:tc>
        <w:tc>
          <w:tcPr>
            <w:tcW w:w="1134" w:type="dxa"/>
          </w:tcPr>
          <w:p w14:paraId="07DF136A" w14:textId="77777777" w:rsidR="000B594C" w:rsidRPr="000B594C" w:rsidRDefault="000B594C" w:rsidP="00327156">
            <w:pPr>
              <w:spacing w:line="276" w:lineRule="auto"/>
              <w:jc w:val="center"/>
              <w:rPr>
                <w:b/>
              </w:rPr>
            </w:pPr>
            <w:r w:rsidRPr="000B594C">
              <w:rPr>
                <w:rFonts w:eastAsia="ＭＳ 明朝" w:cs="Monaco"/>
                <w:b/>
              </w:rPr>
              <w:t>0.016</w:t>
            </w:r>
          </w:p>
        </w:tc>
        <w:tc>
          <w:tcPr>
            <w:tcW w:w="1134" w:type="dxa"/>
          </w:tcPr>
          <w:p w14:paraId="13F875F1" w14:textId="77777777" w:rsidR="000B594C" w:rsidRPr="000B594C" w:rsidRDefault="000B594C" w:rsidP="00327156">
            <w:pPr>
              <w:spacing w:line="276" w:lineRule="auto"/>
              <w:jc w:val="center"/>
              <w:rPr>
                <w:b/>
              </w:rPr>
            </w:pPr>
            <w:r w:rsidRPr="000B594C">
              <w:rPr>
                <w:rFonts w:eastAsia="ＭＳ 明朝" w:cs="Monaco"/>
                <w:b/>
              </w:rPr>
              <w:t>0.262</w:t>
            </w:r>
          </w:p>
        </w:tc>
        <w:tc>
          <w:tcPr>
            <w:tcW w:w="284" w:type="dxa"/>
          </w:tcPr>
          <w:p w14:paraId="3DD16D60" w14:textId="77777777" w:rsidR="000B594C" w:rsidRPr="000B594C" w:rsidRDefault="000B594C" w:rsidP="00327156">
            <w:pPr>
              <w:spacing w:line="276" w:lineRule="auto"/>
              <w:rPr>
                <w:b/>
              </w:rPr>
            </w:pPr>
          </w:p>
        </w:tc>
        <w:tc>
          <w:tcPr>
            <w:tcW w:w="1134" w:type="dxa"/>
          </w:tcPr>
          <w:p w14:paraId="265DD903" w14:textId="77777777" w:rsidR="000B594C" w:rsidRPr="000B594C" w:rsidRDefault="000B594C" w:rsidP="00327156">
            <w:pPr>
              <w:spacing w:line="276" w:lineRule="auto"/>
              <w:jc w:val="center"/>
              <w:rPr>
                <w:b/>
              </w:rPr>
            </w:pPr>
            <w:r w:rsidRPr="000B594C">
              <w:rPr>
                <w:rFonts w:eastAsia="ＭＳ 明朝" w:cs="Monaco"/>
                <w:b/>
              </w:rPr>
              <w:t>0.510</w:t>
            </w:r>
          </w:p>
        </w:tc>
        <w:tc>
          <w:tcPr>
            <w:tcW w:w="1134" w:type="dxa"/>
          </w:tcPr>
          <w:p w14:paraId="795B1975" w14:textId="77777777" w:rsidR="000B594C" w:rsidRPr="000B594C" w:rsidRDefault="000B594C" w:rsidP="00327156">
            <w:pPr>
              <w:spacing w:line="276" w:lineRule="auto"/>
              <w:jc w:val="center"/>
              <w:rPr>
                <w:b/>
              </w:rPr>
            </w:pPr>
            <w:r w:rsidRPr="000B594C">
              <w:rPr>
                <w:rFonts w:eastAsia="ＭＳ 明朝" w:cs="Monaco"/>
                <w:b/>
              </w:rPr>
              <w:t>0.442</w:t>
            </w:r>
          </w:p>
        </w:tc>
        <w:tc>
          <w:tcPr>
            <w:tcW w:w="1167" w:type="dxa"/>
          </w:tcPr>
          <w:p w14:paraId="36ECA7BF" w14:textId="77777777" w:rsidR="000B594C" w:rsidRPr="000B594C" w:rsidRDefault="000B594C" w:rsidP="00327156">
            <w:pPr>
              <w:spacing w:line="276" w:lineRule="auto"/>
              <w:jc w:val="center"/>
              <w:rPr>
                <w:b/>
              </w:rPr>
            </w:pPr>
            <w:r w:rsidRPr="000B594C">
              <w:rPr>
                <w:rFonts w:eastAsia="ＭＳ 明朝" w:cs="Monaco"/>
                <w:b/>
              </w:rPr>
              <w:t>0.564</w:t>
            </w:r>
          </w:p>
        </w:tc>
      </w:tr>
      <w:tr w:rsidR="000B594C" w:rsidRPr="000B594C" w14:paraId="2C9CEC1E" w14:textId="77777777" w:rsidTr="002D69DA">
        <w:trPr>
          <w:trHeight w:val="100"/>
          <w:jc w:val="center"/>
        </w:trPr>
        <w:tc>
          <w:tcPr>
            <w:tcW w:w="1783" w:type="dxa"/>
            <w:gridSpan w:val="2"/>
          </w:tcPr>
          <w:p w14:paraId="11F44E36" w14:textId="77777777" w:rsidR="000B594C" w:rsidRPr="000B594C" w:rsidRDefault="000B594C" w:rsidP="00327156">
            <w:pPr>
              <w:spacing w:line="276" w:lineRule="auto"/>
              <w:rPr>
                <w:vertAlign w:val="subscript"/>
              </w:rPr>
            </w:pPr>
            <w:r w:rsidRPr="000B594C">
              <w:t>LD</w:t>
            </w:r>
            <w:r w:rsidRPr="000B594C">
              <w:rPr>
                <w:vertAlign w:val="subscript"/>
              </w:rPr>
              <w:t>50</w:t>
            </w:r>
            <w:r w:rsidRPr="000B594C">
              <w:t xml:space="preserve"> method</w:t>
            </w:r>
            <w:r w:rsidRPr="000B594C">
              <w:rPr>
                <w:vertAlign w:val="subscript"/>
              </w:rPr>
              <w:t>SC</w:t>
            </w:r>
          </w:p>
        </w:tc>
        <w:tc>
          <w:tcPr>
            <w:tcW w:w="1114" w:type="dxa"/>
            <w:gridSpan w:val="2"/>
          </w:tcPr>
          <w:p w14:paraId="64691D32" w14:textId="77777777" w:rsidR="000B594C" w:rsidRPr="000B594C" w:rsidRDefault="000B594C" w:rsidP="00327156">
            <w:pPr>
              <w:spacing w:line="276" w:lineRule="auto"/>
            </w:pPr>
          </w:p>
        </w:tc>
        <w:tc>
          <w:tcPr>
            <w:tcW w:w="1134" w:type="dxa"/>
          </w:tcPr>
          <w:p w14:paraId="2F91EE1E" w14:textId="77777777" w:rsidR="000B594C" w:rsidRPr="000B594C" w:rsidRDefault="000B594C" w:rsidP="00327156">
            <w:pPr>
              <w:spacing w:line="276" w:lineRule="auto"/>
              <w:jc w:val="center"/>
            </w:pPr>
          </w:p>
        </w:tc>
        <w:tc>
          <w:tcPr>
            <w:tcW w:w="1134" w:type="dxa"/>
          </w:tcPr>
          <w:p w14:paraId="0C68BE68" w14:textId="77777777" w:rsidR="000B594C" w:rsidRPr="000B594C" w:rsidRDefault="000B594C" w:rsidP="00327156">
            <w:pPr>
              <w:spacing w:line="276" w:lineRule="auto"/>
              <w:jc w:val="center"/>
            </w:pPr>
          </w:p>
        </w:tc>
        <w:tc>
          <w:tcPr>
            <w:tcW w:w="284" w:type="dxa"/>
          </w:tcPr>
          <w:p w14:paraId="295D5687" w14:textId="77777777" w:rsidR="000B594C" w:rsidRPr="000B594C" w:rsidRDefault="000B594C" w:rsidP="00327156">
            <w:pPr>
              <w:spacing w:line="276" w:lineRule="auto"/>
            </w:pPr>
          </w:p>
        </w:tc>
        <w:tc>
          <w:tcPr>
            <w:tcW w:w="1134" w:type="dxa"/>
          </w:tcPr>
          <w:p w14:paraId="7CCD3C1A" w14:textId="77777777" w:rsidR="000B594C" w:rsidRPr="000B594C" w:rsidRDefault="000B594C" w:rsidP="00327156">
            <w:pPr>
              <w:spacing w:line="276" w:lineRule="auto"/>
              <w:jc w:val="center"/>
            </w:pPr>
          </w:p>
        </w:tc>
        <w:tc>
          <w:tcPr>
            <w:tcW w:w="1134" w:type="dxa"/>
          </w:tcPr>
          <w:p w14:paraId="6887A116" w14:textId="77777777" w:rsidR="000B594C" w:rsidRPr="000B594C" w:rsidRDefault="000B594C" w:rsidP="00327156">
            <w:pPr>
              <w:spacing w:line="276" w:lineRule="auto"/>
              <w:jc w:val="center"/>
            </w:pPr>
          </w:p>
        </w:tc>
        <w:tc>
          <w:tcPr>
            <w:tcW w:w="1167" w:type="dxa"/>
          </w:tcPr>
          <w:p w14:paraId="363BBBB5" w14:textId="77777777" w:rsidR="000B594C" w:rsidRPr="000B594C" w:rsidRDefault="000B594C" w:rsidP="00327156">
            <w:pPr>
              <w:spacing w:line="276" w:lineRule="auto"/>
              <w:jc w:val="center"/>
            </w:pPr>
          </w:p>
        </w:tc>
      </w:tr>
      <w:tr w:rsidR="000B594C" w:rsidRPr="000B594C" w14:paraId="471F0B26" w14:textId="77777777" w:rsidTr="002D69DA">
        <w:trPr>
          <w:trHeight w:val="321"/>
          <w:jc w:val="center"/>
        </w:trPr>
        <w:tc>
          <w:tcPr>
            <w:tcW w:w="1783" w:type="dxa"/>
            <w:gridSpan w:val="2"/>
          </w:tcPr>
          <w:p w14:paraId="1B1AFAD1" w14:textId="77777777" w:rsidR="000B594C" w:rsidRPr="000B594C" w:rsidRDefault="000B594C" w:rsidP="00327156">
            <w:pPr>
              <w:spacing w:line="276" w:lineRule="auto"/>
              <w:jc w:val="right"/>
              <w:rPr>
                <w:i/>
              </w:rPr>
            </w:pPr>
            <w:r w:rsidRPr="000B594C">
              <w:rPr>
                <w:i/>
              </w:rPr>
              <w:t>IV</w:t>
            </w:r>
          </w:p>
        </w:tc>
        <w:tc>
          <w:tcPr>
            <w:tcW w:w="1114" w:type="dxa"/>
            <w:gridSpan w:val="2"/>
          </w:tcPr>
          <w:p w14:paraId="7514D513" w14:textId="77777777" w:rsidR="000B594C" w:rsidRPr="000B594C" w:rsidRDefault="000B594C" w:rsidP="00327156">
            <w:pPr>
              <w:spacing w:line="276" w:lineRule="auto"/>
              <w:jc w:val="center"/>
              <w:rPr>
                <w:b/>
              </w:rPr>
            </w:pPr>
            <w:r w:rsidRPr="000B594C">
              <w:rPr>
                <w:rFonts w:eastAsia="ＭＳ 明朝" w:cs="Monaco"/>
                <w:b/>
              </w:rPr>
              <w:t>-0.624</w:t>
            </w:r>
          </w:p>
        </w:tc>
        <w:tc>
          <w:tcPr>
            <w:tcW w:w="1134" w:type="dxa"/>
          </w:tcPr>
          <w:p w14:paraId="3B3F4019" w14:textId="77777777" w:rsidR="000B594C" w:rsidRPr="000B594C" w:rsidRDefault="000B594C" w:rsidP="00327156">
            <w:pPr>
              <w:spacing w:line="276" w:lineRule="auto"/>
              <w:jc w:val="center"/>
              <w:rPr>
                <w:b/>
              </w:rPr>
            </w:pPr>
            <w:r w:rsidRPr="000B594C">
              <w:rPr>
                <w:rFonts w:eastAsia="ＭＳ 明朝" w:cs="Monaco"/>
                <w:b/>
              </w:rPr>
              <w:t>-0.842</w:t>
            </w:r>
          </w:p>
        </w:tc>
        <w:tc>
          <w:tcPr>
            <w:tcW w:w="1134" w:type="dxa"/>
          </w:tcPr>
          <w:p w14:paraId="048AE537" w14:textId="77777777" w:rsidR="000B594C" w:rsidRPr="000B594C" w:rsidRDefault="000B594C" w:rsidP="00327156">
            <w:pPr>
              <w:spacing w:line="276" w:lineRule="auto"/>
              <w:jc w:val="center"/>
              <w:rPr>
                <w:b/>
              </w:rPr>
            </w:pPr>
            <w:r w:rsidRPr="000B594C">
              <w:rPr>
                <w:rFonts w:eastAsia="ＭＳ 明朝" w:cs="Monaco"/>
                <w:b/>
              </w:rPr>
              <w:t>-0.435</w:t>
            </w:r>
          </w:p>
        </w:tc>
        <w:tc>
          <w:tcPr>
            <w:tcW w:w="284" w:type="dxa"/>
          </w:tcPr>
          <w:p w14:paraId="5F881232" w14:textId="77777777" w:rsidR="000B594C" w:rsidRPr="000B594C" w:rsidRDefault="000B594C" w:rsidP="00327156">
            <w:pPr>
              <w:spacing w:line="276" w:lineRule="auto"/>
            </w:pPr>
          </w:p>
        </w:tc>
        <w:tc>
          <w:tcPr>
            <w:tcW w:w="1134" w:type="dxa"/>
          </w:tcPr>
          <w:p w14:paraId="022EF03E" w14:textId="77777777" w:rsidR="000B594C" w:rsidRPr="000B594C" w:rsidRDefault="000B594C" w:rsidP="00327156">
            <w:pPr>
              <w:spacing w:line="276" w:lineRule="auto"/>
              <w:jc w:val="center"/>
            </w:pPr>
            <w:r w:rsidRPr="000B594C">
              <w:rPr>
                <w:rFonts w:eastAsia="ＭＳ 明朝" w:cs="Monaco"/>
              </w:rPr>
              <w:t>-0.011</w:t>
            </w:r>
          </w:p>
        </w:tc>
        <w:tc>
          <w:tcPr>
            <w:tcW w:w="1134" w:type="dxa"/>
          </w:tcPr>
          <w:p w14:paraId="5DC33976" w14:textId="77777777" w:rsidR="000B594C" w:rsidRPr="000B594C" w:rsidRDefault="000B594C" w:rsidP="00327156">
            <w:pPr>
              <w:spacing w:line="276" w:lineRule="auto"/>
              <w:jc w:val="center"/>
            </w:pPr>
            <w:r w:rsidRPr="000B594C">
              <w:rPr>
                <w:rFonts w:eastAsia="ＭＳ 明朝" w:cs="Monaco"/>
              </w:rPr>
              <w:t>-0.052</w:t>
            </w:r>
          </w:p>
        </w:tc>
        <w:tc>
          <w:tcPr>
            <w:tcW w:w="1167" w:type="dxa"/>
          </w:tcPr>
          <w:p w14:paraId="258053E4" w14:textId="77777777" w:rsidR="000B594C" w:rsidRPr="000B594C" w:rsidRDefault="000B594C" w:rsidP="00327156">
            <w:pPr>
              <w:spacing w:line="276" w:lineRule="auto"/>
              <w:jc w:val="center"/>
            </w:pPr>
            <w:r w:rsidRPr="000B594C">
              <w:rPr>
                <w:rFonts w:eastAsia="ＭＳ 明朝" w:cs="Monaco"/>
              </w:rPr>
              <w:t>0.030</w:t>
            </w:r>
          </w:p>
        </w:tc>
      </w:tr>
      <w:tr w:rsidR="000B594C" w:rsidRPr="000B594C" w14:paraId="59DD6036" w14:textId="77777777" w:rsidTr="009B3B95">
        <w:tblPrEx>
          <w:tblW w:w="8884" w:type="dxa"/>
          <w:jc w:val="center"/>
          <w:tblBorders>
            <w:left w:val="none" w:sz="0" w:space="0" w:color="auto"/>
            <w:right w:val="none" w:sz="0" w:space="0" w:color="auto"/>
            <w:insideH w:val="none" w:sz="0" w:space="0" w:color="auto"/>
            <w:insideV w:val="none" w:sz="0" w:space="0" w:color="auto"/>
          </w:tblBorders>
          <w:tblLayout w:type="fixed"/>
          <w:tblPrExChange w:id="59" w:author="Kevin Healy" w:date="2017-01-06T17:56:00Z">
            <w:tblPrEx>
              <w:tblW w:w="8884" w:type="dxa"/>
              <w:jc w:val="center"/>
              <w:tblBorders>
                <w:left w:val="none" w:sz="0" w:space="0" w:color="auto"/>
                <w:right w:val="none" w:sz="0" w:space="0" w:color="auto"/>
                <w:insideH w:val="none" w:sz="0" w:space="0" w:color="auto"/>
                <w:insideV w:val="none" w:sz="0" w:space="0" w:color="auto"/>
              </w:tblBorders>
              <w:tblLayout w:type="fixed"/>
            </w:tblPrEx>
          </w:tblPrExChange>
        </w:tblPrEx>
        <w:trPr>
          <w:trHeight w:val="363"/>
          <w:jc w:val="center"/>
          <w:trPrChange w:id="60" w:author="Kevin Healy" w:date="2017-01-06T17:56:00Z">
            <w:trPr>
              <w:trHeight w:val="321"/>
              <w:jc w:val="center"/>
            </w:trPr>
          </w:trPrChange>
        </w:trPr>
        <w:tc>
          <w:tcPr>
            <w:tcW w:w="1783" w:type="dxa"/>
            <w:gridSpan w:val="2"/>
            <w:tcPrChange w:id="61" w:author="Kevin Healy" w:date="2017-01-06T17:56:00Z">
              <w:tcPr>
                <w:tcW w:w="1783" w:type="dxa"/>
                <w:gridSpan w:val="2"/>
              </w:tcPr>
            </w:tcPrChange>
          </w:tcPr>
          <w:p w14:paraId="0CFB88EC" w14:textId="77777777" w:rsidR="000B594C" w:rsidRPr="000B594C" w:rsidRDefault="000B594C" w:rsidP="00327156">
            <w:pPr>
              <w:spacing w:line="276" w:lineRule="auto"/>
              <w:jc w:val="right"/>
              <w:rPr>
                <w:i/>
              </w:rPr>
            </w:pPr>
            <w:r w:rsidRPr="000B594C">
              <w:rPr>
                <w:i/>
              </w:rPr>
              <w:t>IP</w:t>
            </w:r>
          </w:p>
        </w:tc>
        <w:tc>
          <w:tcPr>
            <w:tcW w:w="1114" w:type="dxa"/>
            <w:gridSpan w:val="2"/>
            <w:tcPrChange w:id="62" w:author="Kevin Healy" w:date="2017-01-06T17:56:00Z">
              <w:tcPr>
                <w:tcW w:w="1114" w:type="dxa"/>
                <w:gridSpan w:val="2"/>
              </w:tcPr>
            </w:tcPrChange>
          </w:tcPr>
          <w:p w14:paraId="28C09097" w14:textId="77777777" w:rsidR="000B594C" w:rsidRPr="000B594C" w:rsidRDefault="000B594C" w:rsidP="00327156">
            <w:pPr>
              <w:spacing w:line="276" w:lineRule="auto"/>
              <w:jc w:val="center"/>
              <w:rPr>
                <w:b/>
              </w:rPr>
            </w:pPr>
            <w:r w:rsidRPr="000B594C">
              <w:rPr>
                <w:rFonts w:eastAsia="ＭＳ 明朝" w:cs="Monaco"/>
                <w:b/>
              </w:rPr>
              <w:t>-0.537</w:t>
            </w:r>
          </w:p>
        </w:tc>
        <w:tc>
          <w:tcPr>
            <w:tcW w:w="1134" w:type="dxa"/>
            <w:tcPrChange w:id="63" w:author="Kevin Healy" w:date="2017-01-06T17:56:00Z">
              <w:tcPr>
                <w:tcW w:w="1134" w:type="dxa"/>
              </w:tcPr>
            </w:tcPrChange>
          </w:tcPr>
          <w:p w14:paraId="7E77B5F0" w14:textId="77777777" w:rsidR="000B594C" w:rsidRPr="000B594C" w:rsidRDefault="000B594C" w:rsidP="00327156">
            <w:pPr>
              <w:spacing w:line="276" w:lineRule="auto"/>
              <w:jc w:val="center"/>
              <w:rPr>
                <w:b/>
              </w:rPr>
            </w:pPr>
            <w:r w:rsidRPr="000B594C">
              <w:rPr>
                <w:rFonts w:eastAsia="ＭＳ 明朝" w:cs="Monaco"/>
                <w:b/>
              </w:rPr>
              <w:t>-0.746</w:t>
            </w:r>
          </w:p>
        </w:tc>
        <w:tc>
          <w:tcPr>
            <w:tcW w:w="1134" w:type="dxa"/>
            <w:tcPrChange w:id="64" w:author="Kevin Healy" w:date="2017-01-06T17:56:00Z">
              <w:tcPr>
                <w:tcW w:w="1134" w:type="dxa"/>
              </w:tcPr>
            </w:tcPrChange>
          </w:tcPr>
          <w:p w14:paraId="518BA429" w14:textId="77777777" w:rsidR="000B594C" w:rsidRPr="000B594C" w:rsidRDefault="000B594C" w:rsidP="00327156">
            <w:pPr>
              <w:spacing w:line="276" w:lineRule="auto"/>
              <w:jc w:val="center"/>
              <w:rPr>
                <w:b/>
              </w:rPr>
            </w:pPr>
            <w:r w:rsidRPr="000B594C">
              <w:rPr>
                <w:rFonts w:eastAsia="ＭＳ 明朝" w:cs="Monaco"/>
                <w:b/>
              </w:rPr>
              <w:t>-0.309</w:t>
            </w:r>
          </w:p>
        </w:tc>
        <w:tc>
          <w:tcPr>
            <w:tcW w:w="284" w:type="dxa"/>
            <w:tcPrChange w:id="65" w:author="Kevin Healy" w:date="2017-01-06T17:56:00Z">
              <w:tcPr>
                <w:tcW w:w="284" w:type="dxa"/>
              </w:tcPr>
            </w:tcPrChange>
          </w:tcPr>
          <w:p w14:paraId="752588FD" w14:textId="77777777" w:rsidR="000B594C" w:rsidRPr="000B594C" w:rsidRDefault="000B594C" w:rsidP="00327156">
            <w:pPr>
              <w:spacing w:line="276" w:lineRule="auto"/>
              <w:rPr>
                <w:b/>
              </w:rPr>
            </w:pPr>
          </w:p>
        </w:tc>
        <w:tc>
          <w:tcPr>
            <w:tcW w:w="1134" w:type="dxa"/>
            <w:tcPrChange w:id="66" w:author="Kevin Healy" w:date="2017-01-06T17:56:00Z">
              <w:tcPr>
                <w:tcW w:w="1134" w:type="dxa"/>
              </w:tcPr>
            </w:tcPrChange>
          </w:tcPr>
          <w:p w14:paraId="3C0558C8" w14:textId="77777777" w:rsidR="000B594C" w:rsidRPr="000B594C" w:rsidRDefault="000B594C" w:rsidP="00327156">
            <w:pPr>
              <w:spacing w:line="276" w:lineRule="auto"/>
              <w:jc w:val="center"/>
              <w:rPr>
                <w:b/>
              </w:rPr>
            </w:pPr>
            <w:r w:rsidRPr="000B594C">
              <w:rPr>
                <w:rFonts w:eastAsia="ＭＳ 明朝" w:cs="Monaco"/>
              </w:rPr>
              <w:t>-0.010</w:t>
            </w:r>
          </w:p>
        </w:tc>
        <w:tc>
          <w:tcPr>
            <w:tcW w:w="1134" w:type="dxa"/>
            <w:tcPrChange w:id="67" w:author="Kevin Healy" w:date="2017-01-06T17:56:00Z">
              <w:tcPr>
                <w:tcW w:w="1134" w:type="dxa"/>
              </w:tcPr>
            </w:tcPrChange>
          </w:tcPr>
          <w:p w14:paraId="342BC8B3" w14:textId="77777777" w:rsidR="000B594C" w:rsidRPr="000B594C" w:rsidRDefault="000B594C" w:rsidP="00327156">
            <w:pPr>
              <w:spacing w:line="276" w:lineRule="auto"/>
              <w:jc w:val="center"/>
              <w:rPr>
                <w:b/>
              </w:rPr>
            </w:pPr>
            <w:r w:rsidRPr="000B594C">
              <w:rPr>
                <w:rFonts w:eastAsia="ＭＳ 明朝" w:cs="Monaco"/>
              </w:rPr>
              <w:t>-0.049</w:t>
            </w:r>
          </w:p>
        </w:tc>
        <w:tc>
          <w:tcPr>
            <w:tcW w:w="1167" w:type="dxa"/>
            <w:tcPrChange w:id="68" w:author="Kevin Healy" w:date="2017-01-06T17:56:00Z">
              <w:tcPr>
                <w:tcW w:w="1167" w:type="dxa"/>
              </w:tcPr>
            </w:tcPrChange>
          </w:tcPr>
          <w:p w14:paraId="0EBF3EEA" w14:textId="77777777" w:rsidR="000B594C" w:rsidRPr="000B594C" w:rsidRDefault="000B594C" w:rsidP="00327156">
            <w:pPr>
              <w:spacing w:line="276" w:lineRule="auto"/>
              <w:jc w:val="center"/>
              <w:rPr>
                <w:b/>
              </w:rPr>
            </w:pPr>
            <w:r w:rsidRPr="000B594C">
              <w:rPr>
                <w:rFonts w:eastAsia="ＭＳ 明朝" w:cs="Monaco"/>
              </w:rPr>
              <w:t>0.033</w:t>
            </w:r>
          </w:p>
        </w:tc>
      </w:tr>
      <w:tr w:rsidR="000B594C" w:rsidRPr="000B594C" w14:paraId="3EB6F518" w14:textId="77777777" w:rsidTr="002D69DA">
        <w:trPr>
          <w:trHeight w:val="100"/>
          <w:jc w:val="center"/>
        </w:trPr>
        <w:tc>
          <w:tcPr>
            <w:tcW w:w="1783" w:type="dxa"/>
            <w:gridSpan w:val="2"/>
          </w:tcPr>
          <w:p w14:paraId="1CC0E337" w14:textId="77777777" w:rsidR="000B594C" w:rsidRPr="000B594C" w:rsidRDefault="000B594C" w:rsidP="00327156">
            <w:pPr>
              <w:spacing w:line="276" w:lineRule="auto"/>
              <w:jc w:val="right"/>
              <w:rPr>
                <w:i/>
              </w:rPr>
            </w:pPr>
            <w:r w:rsidRPr="000B594C">
              <w:rPr>
                <w:i/>
              </w:rPr>
              <w:t>IM</w:t>
            </w:r>
          </w:p>
        </w:tc>
        <w:tc>
          <w:tcPr>
            <w:tcW w:w="1114" w:type="dxa"/>
            <w:gridSpan w:val="2"/>
          </w:tcPr>
          <w:p w14:paraId="2ED98887" w14:textId="77777777" w:rsidR="000B594C" w:rsidRPr="000B594C" w:rsidRDefault="000B594C" w:rsidP="00327156">
            <w:pPr>
              <w:spacing w:line="276" w:lineRule="auto"/>
              <w:jc w:val="center"/>
            </w:pPr>
            <w:r w:rsidRPr="000B594C">
              <w:rPr>
                <w:rFonts w:eastAsia="ＭＳ 明朝" w:cs="Monaco"/>
              </w:rPr>
              <w:t>-0.228</w:t>
            </w:r>
          </w:p>
        </w:tc>
        <w:tc>
          <w:tcPr>
            <w:tcW w:w="1134" w:type="dxa"/>
          </w:tcPr>
          <w:p w14:paraId="6A576AD2" w14:textId="77777777" w:rsidR="000B594C" w:rsidRPr="000B594C" w:rsidRDefault="000B594C" w:rsidP="00327156">
            <w:pPr>
              <w:spacing w:line="276" w:lineRule="auto"/>
              <w:jc w:val="center"/>
            </w:pPr>
            <w:r w:rsidRPr="000B594C">
              <w:rPr>
                <w:rFonts w:eastAsia="ＭＳ 明朝" w:cs="Monaco"/>
              </w:rPr>
              <w:t>-0.455</w:t>
            </w:r>
          </w:p>
        </w:tc>
        <w:tc>
          <w:tcPr>
            <w:tcW w:w="1134" w:type="dxa"/>
          </w:tcPr>
          <w:p w14:paraId="36A9FAF1" w14:textId="77777777" w:rsidR="000B594C" w:rsidRPr="000B594C" w:rsidRDefault="000B594C" w:rsidP="00327156">
            <w:pPr>
              <w:spacing w:line="276" w:lineRule="auto"/>
              <w:jc w:val="center"/>
            </w:pPr>
            <w:r w:rsidRPr="000B594C">
              <w:rPr>
                <w:rFonts w:eastAsia="ＭＳ 明朝" w:cs="Monaco"/>
              </w:rPr>
              <w:t>0.049</w:t>
            </w:r>
          </w:p>
        </w:tc>
        <w:tc>
          <w:tcPr>
            <w:tcW w:w="284" w:type="dxa"/>
          </w:tcPr>
          <w:p w14:paraId="320CC4AC" w14:textId="77777777" w:rsidR="000B594C" w:rsidRPr="000B594C" w:rsidRDefault="000B594C" w:rsidP="00327156">
            <w:pPr>
              <w:spacing w:line="276" w:lineRule="auto"/>
            </w:pPr>
          </w:p>
        </w:tc>
        <w:tc>
          <w:tcPr>
            <w:tcW w:w="1134" w:type="dxa"/>
          </w:tcPr>
          <w:p w14:paraId="2EE1BB26" w14:textId="77777777" w:rsidR="000B594C" w:rsidRPr="000B594C" w:rsidRDefault="000B594C" w:rsidP="00327156">
            <w:pPr>
              <w:spacing w:line="276" w:lineRule="auto"/>
              <w:jc w:val="center"/>
            </w:pPr>
            <w:r w:rsidRPr="000B594C">
              <w:rPr>
                <w:rFonts w:eastAsia="ＭＳ 明朝" w:cs="Monaco"/>
              </w:rPr>
              <w:t>-0.009</w:t>
            </w:r>
          </w:p>
        </w:tc>
        <w:tc>
          <w:tcPr>
            <w:tcW w:w="1134" w:type="dxa"/>
          </w:tcPr>
          <w:p w14:paraId="24D57148" w14:textId="77777777" w:rsidR="000B594C" w:rsidRPr="000B594C" w:rsidRDefault="000B594C" w:rsidP="00327156">
            <w:pPr>
              <w:spacing w:line="276" w:lineRule="auto"/>
              <w:jc w:val="center"/>
            </w:pPr>
            <w:r w:rsidRPr="000B594C">
              <w:rPr>
                <w:rFonts w:eastAsia="ＭＳ 明朝" w:cs="Monaco"/>
              </w:rPr>
              <w:t>-0.056</w:t>
            </w:r>
          </w:p>
        </w:tc>
        <w:tc>
          <w:tcPr>
            <w:tcW w:w="1167" w:type="dxa"/>
          </w:tcPr>
          <w:p w14:paraId="2B678DC8" w14:textId="77777777" w:rsidR="000B594C" w:rsidRPr="000B594C" w:rsidRDefault="000B594C" w:rsidP="00327156">
            <w:pPr>
              <w:spacing w:line="276" w:lineRule="auto"/>
              <w:jc w:val="center"/>
            </w:pPr>
            <w:r w:rsidRPr="000B594C">
              <w:rPr>
                <w:rFonts w:eastAsia="ＭＳ 明朝" w:cs="Monaco"/>
              </w:rPr>
              <w:t>0.042</w:t>
            </w:r>
          </w:p>
        </w:tc>
      </w:tr>
      <w:tr w:rsidR="000B594C" w:rsidRPr="000B594C" w14:paraId="47B5CA72" w14:textId="77777777" w:rsidTr="002D69DA">
        <w:trPr>
          <w:jc w:val="center"/>
        </w:trPr>
        <w:tc>
          <w:tcPr>
            <w:tcW w:w="1783" w:type="dxa"/>
            <w:gridSpan w:val="2"/>
          </w:tcPr>
          <w:p w14:paraId="0BE55F7B" w14:textId="77777777" w:rsidR="000B594C" w:rsidRPr="000B594C" w:rsidRDefault="000B594C" w:rsidP="00327156">
            <w:pPr>
              <w:spacing w:line="276" w:lineRule="auto"/>
              <w:rPr>
                <w:vertAlign w:val="subscript"/>
              </w:rPr>
            </w:pPr>
            <w:r w:rsidRPr="000B594C">
              <w:t>Dim</w:t>
            </w:r>
            <w:r w:rsidRPr="000B594C">
              <w:rPr>
                <w:vertAlign w:val="subscript"/>
              </w:rPr>
              <w:t>2D</w:t>
            </w:r>
          </w:p>
        </w:tc>
        <w:tc>
          <w:tcPr>
            <w:tcW w:w="1114" w:type="dxa"/>
            <w:gridSpan w:val="2"/>
          </w:tcPr>
          <w:p w14:paraId="798CA947" w14:textId="77777777" w:rsidR="000B594C" w:rsidRPr="000B594C" w:rsidRDefault="000B594C" w:rsidP="00327156">
            <w:pPr>
              <w:spacing w:line="276" w:lineRule="auto"/>
              <w:jc w:val="center"/>
            </w:pPr>
          </w:p>
        </w:tc>
        <w:tc>
          <w:tcPr>
            <w:tcW w:w="1134" w:type="dxa"/>
          </w:tcPr>
          <w:p w14:paraId="24470075" w14:textId="77777777" w:rsidR="000B594C" w:rsidRPr="000B594C" w:rsidRDefault="000B594C" w:rsidP="00327156">
            <w:pPr>
              <w:spacing w:line="276" w:lineRule="auto"/>
              <w:jc w:val="center"/>
            </w:pPr>
          </w:p>
        </w:tc>
        <w:tc>
          <w:tcPr>
            <w:tcW w:w="1134" w:type="dxa"/>
          </w:tcPr>
          <w:p w14:paraId="52E93F20" w14:textId="77777777" w:rsidR="000B594C" w:rsidRPr="000B594C" w:rsidRDefault="000B594C" w:rsidP="00327156">
            <w:pPr>
              <w:spacing w:line="276" w:lineRule="auto"/>
              <w:jc w:val="center"/>
            </w:pPr>
          </w:p>
        </w:tc>
        <w:tc>
          <w:tcPr>
            <w:tcW w:w="284" w:type="dxa"/>
          </w:tcPr>
          <w:p w14:paraId="5927986C" w14:textId="77777777" w:rsidR="000B594C" w:rsidRPr="000B594C" w:rsidRDefault="000B594C" w:rsidP="00327156">
            <w:pPr>
              <w:spacing w:line="276" w:lineRule="auto"/>
            </w:pPr>
          </w:p>
        </w:tc>
        <w:tc>
          <w:tcPr>
            <w:tcW w:w="1134" w:type="dxa"/>
          </w:tcPr>
          <w:p w14:paraId="5F0F535B" w14:textId="77777777" w:rsidR="000B594C" w:rsidRPr="000B594C" w:rsidRDefault="000B594C" w:rsidP="00327156">
            <w:pPr>
              <w:spacing w:line="276" w:lineRule="auto"/>
              <w:jc w:val="center"/>
            </w:pPr>
          </w:p>
        </w:tc>
        <w:tc>
          <w:tcPr>
            <w:tcW w:w="1134" w:type="dxa"/>
          </w:tcPr>
          <w:p w14:paraId="69FDA804" w14:textId="77777777" w:rsidR="000B594C" w:rsidRPr="000B594C" w:rsidRDefault="000B594C" w:rsidP="00327156">
            <w:pPr>
              <w:spacing w:line="276" w:lineRule="auto"/>
              <w:jc w:val="center"/>
            </w:pPr>
          </w:p>
        </w:tc>
        <w:tc>
          <w:tcPr>
            <w:tcW w:w="1167" w:type="dxa"/>
          </w:tcPr>
          <w:p w14:paraId="4323991D" w14:textId="77777777" w:rsidR="000B594C" w:rsidRPr="000B594C" w:rsidRDefault="000B594C" w:rsidP="00327156">
            <w:pPr>
              <w:spacing w:line="276" w:lineRule="auto"/>
              <w:jc w:val="center"/>
            </w:pPr>
          </w:p>
        </w:tc>
      </w:tr>
      <w:tr w:rsidR="000B594C" w:rsidRPr="000B594C" w14:paraId="5AE1BE3E" w14:textId="77777777" w:rsidTr="002D69DA">
        <w:trPr>
          <w:jc w:val="center"/>
        </w:trPr>
        <w:tc>
          <w:tcPr>
            <w:tcW w:w="1783" w:type="dxa"/>
            <w:gridSpan w:val="2"/>
          </w:tcPr>
          <w:p w14:paraId="24245A3F" w14:textId="77777777" w:rsidR="000B594C" w:rsidRPr="000B594C" w:rsidRDefault="000B594C" w:rsidP="00327156">
            <w:pPr>
              <w:spacing w:line="276" w:lineRule="auto"/>
              <w:jc w:val="right"/>
              <w:rPr>
                <w:i/>
              </w:rPr>
            </w:pPr>
            <w:r w:rsidRPr="000B594C">
              <w:rPr>
                <w:i/>
              </w:rPr>
              <w:t>3D</w:t>
            </w:r>
          </w:p>
        </w:tc>
        <w:tc>
          <w:tcPr>
            <w:tcW w:w="1114" w:type="dxa"/>
            <w:gridSpan w:val="2"/>
          </w:tcPr>
          <w:p w14:paraId="21A6ECC5" w14:textId="77777777" w:rsidR="000B594C" w:rsidRPr="000B594C" w:rsidRDefault="000B594C" w:rsidP="00327156">
            <w:pPr>
              <w:spacing w:line="276" w:lineRule="auto"/>
              <w:jc w:val="center"/>
            </w:pPr>
            <w:r w:rsidRPr="000B594C">
              <w:t>-0.202</w:t>
            </w:r>
          </w:p>
        </w:tc>
        <w:tc>
          <w:tcPr>
            <w:tcW w:w="1134" w:type="dxa"/>
          </w:tcPr>
          <w:p w14:paraId="1BD5F8CB" w14:textId="77777777" w:rsidR="000B594C" w:rsidRPr="000B594C" w:rsidRDefault="000B594C" w:rsidP="00327156">
            <w:pPr>
              <w:spacing w:line="276" w:lineRule="auto"/>
              <w:jc w:val="center"/>
            </w:pPr>
            <w:r w:rsidRPr="000B594C">
              <w:t>-0.670</w:t>
            </w:r>
          </w:p>
        </w:tc>
        <w:tc>
          <w:tcPr>
            <w:tcW w:w="1134" w:type="dxa"/>
          </w:tcPr>
          <w:p w14:paraId="7AB63233" w14:textId="77777777" w:rsidR="000B594C" w:rsidRPr="000B594C" w:rsidRDefault="000B594C" w:rsidP="00327156">
            <w:pPr>
              <w:spacing w:line="276" w:lineRule="auto"/>
              <w:jc w:val="center"/>
            </w:pPr>
            <w:r w:rsidRPr="000B594C">
              <w:t>0.243</w:t>
            </w:r>
          </w:p>
        </w:tc>
        <w:tc>
          <w:tcPr>
            <w:tcW w:w="284" w:type="dxa"/>
          </w:tcPr>
          <w:p w14:paraId="3AB0C00B" w14:textId="77777777" w:rsidR="000B594C" w:rsidRPr="000B594C" w:rsidRDefault="000B594C" w:rsidP="00327156">
            <w:pPr>
              <w:spacing w:line="276" w:lineRule="auto"/>
            </w:pPr>
          </w:p>
        </w:tc>
        <w:tc>
          <w:tcPr>
            <w:tcW w:w="1134" w:type="dxa"/>
          </w:tcPr>
          <w:p w14:paraId="29C44708" w14:textId="77777777" w:rsidR="000B594C" w:rsidRPr="000B594C" w:rsidRDefault="000B594C" w:rsidP="00327156">
            <w:pPr>
              <w:spacing w:line="276" w:lineRule="auto"/>
              <w:jc w:val="center"/>
              <w:rPr>
                <w:b/>
              </w:rPr>
            </w:pPr>
            <w:r w:rsidRPr="000B594C">
              <w:rPr>
                <w:b/>
              </w:rPr>
              <w:t>-0.829</w:t>
            </w:r>
          </w:p>
        </w:tc>
        <w:tc>
          <w:tcPr>
            <w:tcW w:w="1134" w:type="dxa"/>
          </w:tcPr>
          <w:p w14:paraId="69E5B9FF" w14:textId="77777777" w:rsidR="000B594C" w:rsidRPr="000B594C" w:rsidRDefault="000B594C" w:rsidP="00327156">
            <w:pPr>
              <w:spacing w:line="276" w:lineRule="auto"/>
              <w:jc w:val="center"/>
              <w:rPr>
                <w:b/>
              </w:rPr>
            </w:pPr>
            <w:r w:rsidRPr="000B594C">
              <w:rPr>
                <w:b/>
              </w:rPr>
              <w:t>-1.286</w:t>
            </w:r>
          </w:p>
        </w:tc>
        <w:tc>
          <w:tcPr>
            <w:tcW w:w="1167" w:type="dxa"/>
          </w:tcPr>
          <w:p w14:paraId="2D1D5F67" w14:textId="77777777" w:rsidR="000B594C" w:rsidRPr="000B594C" w:rsidRDefault="000B594C" w:rsidP="00327156">
            <w:pPr>
              <w:spacing w:line="276" w:lineRule="auto"/>
              <w:jc w:val="center"/>
              <w:rPr>
                <w:b/>
              </w:rPr>
            </w:pPr>
            <w:r w:rsidRPr="000B594C">
              <w:rPr>
                <w:b/>
              </w:rPr>
              <w:t>-0.396</w:t>
            </w:r>
          </w:p>
        </w:tc>
      </w:tr>
      <w:tr w:rsidR="000B594C" w:rsidRPr="000B594C" w14:paraId="186DE401" w14:textId="77777777" w:rsidTr="002D69DA">
        <w:trPr>
          <w:jc w:val="center"/>
        </w:trPr>
        <w:tc>
          <w:tcPr>
            <w:tcW w:w="1783" w:type="dxa"/>
            <w:gridSpan w:val="2"/>
          </w:tcPr>
          <w:p w14:paraId="214C49D6" w14:textId="77777777" w:rsidR="000B594C" w:rsidRPr="000B594C" w:rsidRDefault="000B594C" w:rsidP="00327156">
            <w:pPr>
              <w:spacing w:line="276" w:lineRule="auto"/>
            </w:pPr>
            <w:r w:rsidRPr="000B594C">
              <w:t>Eggs in Diet</w:t>
            </w:r>
          </w:p>
        </w:tc>
        <w:tc>
          <w:tcPr>
            <w:tcW w:w="1114" w:type="dxa"/>
            <w:gridSpan w:val="2"/>
          </w:tcPr>
          <w:p w14:paraId="06B94D25" w14:textId="77777777" w:rsidR="000B594C" w:rsidRPr="000B594C" w:rsidRDefault="000B594C" w:rsidP="00327156">
            <w:pPr>
              <w:spacing w:line="276" w:lineRule="auto"/>
              <w:jc w:val="center"/>
              <w:rPr>
                <w:b/>
              </w:rPr>
            </w:pPr>
            <w:r w:rsidRPr="000B594C">
              <w:rPr>
                <w:rFonts w:eastAsia="ＭＳ 明朝" w:cs="Monaco"/>
              </w:rPr>
              <w:t>0.448</w:t>
            </w:r>
          </w:p>
        </w:tc>
        <w:tc>
          <w:tcPr>
            <w:tcW w:w="1134" w:type="dxa"/>
          </w:tcPr>
          <w:p w14:paraId="0DD132FA" w14:textId="77777777" w:rsidR="000B594C" w:rsidRPr="000B594C" w:rsidRDefault="000B594C" w:rsidP="00327156">
            <w:pPr>
              <w:spacing w:line="276" w:lineRule="auto"/>
              <w:jc w:val="center"/>
              <w:rPr>
                <w:b/>
              </w:rPr>
            </w:pPr>
            <w:r w:rsidRPr="000B594C">
              <w:rPr>
                <w:rFonts w:eastAsia="ＭＳ 明朝" w:cs="Monaco"/>
              </w:rPr>
              <w:t>-0.162</w:t>
            </w:r>
          </w:p>
        </w:tc>
        <w:tc>
          <w:tcPr>
            <w:tcW w:w="1134" w:type="dxa"/>
          </w:tcPr>
          <w:p w14:paraId="2D9D4C94" w14:textId="77777777" w:rsidR="000B594C" w:rsidRPr="000B594C" w:rsidRDefault="000B594C" w:rsidP="00327156">
            <w:pPr>
              <w:spacing w:line="276" w:lineRule="auto"/>
              <w:jc w:val="center"/>
              <w:rPr>
                <w:b/>
              </w:rPr>
            </w:pPr>
            <w:r w:rsidRPr="000B594C">
              <w:rPr>
                <w:rFonts w:eastAsia="ＭＳ 明朝" w:cs="Monaco"/>
              </w:rPr>
              <w:t>0.021</w:t>
            </w:r>
          </w:p>
        </w:tc>
        <w:tc>
          <w:tcPr>
            <w:tcW w:w="284" w:type="dxa"/>
          </w:tcPr>
          <w:p w14:paraId="068FA69B" w14:textId="77777777" w:rsidR="000B594C" w:rsidRPr="000B594C" w:rsidRDefault="000B594C" w:rsidP="00327156">
            <w:pPr>
              <w:spacing w:line="276" w:lineRule="auto"/>
              <w:rPr>
                <w:b/>
              </w:rPr>
            </w:pPr>
          </w:p>
        </w:tc>
        <w:tc>
          <w:tcPr>
            <w:tcW w:w="1134" w:type="dxa"/>
          </w:tcPr>
          <w:p w14:paraId="4FF73DCF" w14:textId="77777777" w:rsidR="000B594C" w:rsidRPr="000B594C" w:rsidRDefault="000B594C" w:rsidP="00327156">
            <w:pPr>
              <w:spacing w:line="276" w:lineRule="auto"/>
              <w:jc w:val="center"/>
              <w:rPr>
                <w:b/>
              </w:rPr>
            </w:pPr>
            <w:r w:rsidRPr="000B594C">
              <w:rPr>
                <w:rFonts w:eastAsia="ＭＳ 明朝" w:cs="Monaco"/>
                <w:b/>
              </w:rPr>
              <w:t>-0.741</w:t>
            </w:r>
          </w:p>
        </w:tc>
        <w:tc>
          <w:tcPr>
            <w:tcW w:w="1134" w:type="dxa"/>
          </w:tcPr>
          <w:p w14:paraId="5B0AFC33" w14:textId="77777777" w:rsidR="000B594C" w:rsidRPr="000B594C" w:rsidRDefault="000B594C" w:rsidP="00327156">
            <w:pPr>
              <w:spacing w:line="276" w:lineRule="auto"/>
              <w:jc w:val="center"/>
              <w:rPr>
                <w:b/>
              </w:rPr>
            </w:pPr>
            <w:r w:rsidRPr="000B594C">
              <w:rPr>
                <w:rFonts w:eastAsia="ＭＳ 明朝" w:cs="Monaco"/>
                <w:b/>
              </w:rPr>
              <w:t>-1.325</w:t>
            </w:r>
          </w:p>
        </w:tc>
        <w:tc>
          <w:tcPr>
            <w:tcW w:w="1167" w:type="dxa"/>
          </w:tcPr>
          <w:p w14:paraId="4F7A0DBD" w14:textId="77777777" w:rsidR="000B594C" w:rsidRPr="000B594C" w:rsidRDefault="000B594C" w:rsidP="00327156">
            <w:pPr>
              <w:spacing w:line="276" w:lineRule="auto"/>
              <w:jc w:val="center"/>
              <w:rPr>
                <w:b/>
              </w:rPr>
            </w:pPr>
            <w:r w:rsidRPr="000B594C">
              <w:rPr>
                <w:rFonts w:eastAsia="ＭＳ 明朝" w:cs="Monaco"/>
                <w:b/>
              </w:rPr>
              <w:t>-0.206</w:t>
            </w:r>
          </w:p>
        </w:tc>
      </w:tr>
      <w:tr w:rsidR="000B594C" w:rsidRPr="000B594C" w14:paraId="0B5F6AAC" w14:textId="77777777" w:rsidTr="002D69DA">
        <w:trPr>
          <w:jc w:val="center"/>
        </w:trPr>
        <w:tc>
          <w:tcPr>
            <w:tcW w:w="1783" w:type="dxa"/>
            <w:gridSpan w:val="2"/>
          </w:tcPr>
          <w:p w14:paraId="4AD0B3C2" w14:textId="77777777" w:rsidR="000B594C" w:rsidRPr="000B594C" w:rsidRDefault="000B594C" w:rsidP="00327156">
            <w:pPr>
              <w:spacing w:line="276" w:lineRule="auto"/>
            </w:pPr>
            <w:r w:rsidRPr="000B594C">
              <w:t>Diet-LD</w:t>
            </w:r>
            <w:r w:rsidRPr="000B594C">
              <w:rPr>
                <w:vertAlign w:val="subscript"/>
              </w:rPr>
              <w:t>50</w:t>
            </w:r>
            <w:r w:rsidRPr="000B594C">
              <w:t xml:space="preserve"> Dist</w:t>
            </w:r>
          </w:p>
        </w:tc>
        <w:tc>
          <w:tcPr>
            <w:tcW w:w="1114" w:type="dxa"/>
            <w:gridSpan w:val="2"/>
          </w:tcPr>
          <w:p w14:paraId="438CF890" w14:textId="77777777" w:rsidR="000B594C" w:rsidRPr="000B594C" w:rsidRDefault="000B594C" w:rsidP="00327156">
            <w:pPr>
              <w:spacing w:line="276" w:lineRule="auto"/>
              <w:jc w:val="center"/>
              <w:rPr>
                <w:b/>
              </w:rPr>
            </w:pPr>
            <w:r w:rsidRPr="000B594C">
              <w:rPr>
                <w:rFonts w:eastAsia="ＭＳ 明朝" w:cs="Monaco"/>
                <w:b/>
              </w:rPr>
              <w:t>0.360</w:t>
            </w:r>
          </w:p>
        </w:tc>
        <w:tc>
          <w:tcPr>
            <w:tcW w:w="1134" w:type="dxa"/>
          </w:tcPr>
          <w:p w14:paraId="1228730C" w14:textId="77777777" w:rsidR="000B594C" w:rsidRPr="000B594C" w:rsidRDefault="000B594C" w:rsidP="00327156">
            <w:pPr>
              <w:spacing w:line="276" w:lineRule="auto"/>
              <w:jc w:val="center"/>
              <w:rPr>
                <w:b/>
              </w:rPr>
            </w:pPr>
            <w:r w:rsidRPr="000B594C">
              <w:rPr>
                <w:rFonts w:eastAsia="ＭＳ 明朝" w:cs="Monaco"/>
                <w:b/>
              </w:rPr>
              <w:t>0.248</w:t>
            </w:r>
          </w:p>
        </w:tc>
        <w:tc>
          <w:tcPr>
            <w:tcW w:w="1134" w:type="dxa"/>
          </w:tcPr>
          <w:p w14:paraId="34D258D2" w14:textId="77777777" w:rsidR="000B594C" w:rsidRPr="000B594C" w:rsidRDefault="000B594C" w:rsidP="00327156">
            <w:pPr>
              <w:spacing w:line="276" w:lineRule="auto"/>
              <w:jc w:val="center"/>
              <w:rPr>
                <w:b/>
              </w:rPr>
            </w:pPr>
            <w:r w:rsidRPr="000B594C">
              <w:rPr>
                <w:rFonts w:eastAsia="ＭＳ 明朝" w:cs="Monaco"/>
                <w:b/>
              </w:rPr>
              <w:t>0.463</w:t>
            </w:r>
          </w:p>
        </w:tc>
        <w:tc>
          <w:tcPr>
            <w:tcW w:w="284" w:type="dxa"/>
          </w:tcPr>
          <w:p w14:paraId="04A63261" w14:textId="77777777" w:rsidR="000B594C" w:rsidRPr="000B594C" w:rsidRDefault="000B594C" w:rsidP="00327156">
            <w:pPr>
              <w:spacing w:line="276" w:lineRule="auto"/>
              <w:rPr>
                <w:b/>
              </w:rPr>
            </w:pPr>
          </w:p>
        </w:tc>
        <w:tc>
          <w:tcPr>
            <w:tcW w:w="1134" w:type="dxa"/>
          </w:tcPr>
          <w:p w14:paraId="76E76EA7"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278CFE72" w14:textId="77777777" w:rsidR="000B594C" w:rsidRPr="000B594C" w:rsidRDefault="000B594C" w:rsidP="00327156">
            <w:pPr>
              <w:spacing w:line="276" w:lineRule="auto"/>
              <w:jc w:val="center"/>
            </w:pPr>
            <w:r w:rsidRPr="000B594C">
              <w:rPr>
                <w:rFonts w:eastAsia="ＭＳ 明朝" w:cs="Monaco"/>
              </w:rPr>
              <w:t>-0.029</w:t>
            </w:r>
          </w:p>
        </w:tc>
        <w:tc>
          <w:tcPr>
            <w:tcW w:w="1167" w:type="dxa"/>
          </w:tcPr>
          <w:p w14:paraId="670A25F7" w14:textId="77777777" w:rsidR="000B594C" w:rsidRPr="000B594C" w:rsidRDefault="000B594C" w:rsidP="00327156">
            <w:pPr>
              <w:spacing w:line="276" w:lineRule="auto"/>
              <w:jc w:val="center"/>
            </w:pPr>
            <w:r w:rsidRPr="000B594C">
              <w:rPr>
                <w:rFonts w:eastAsia="ＭＳ 明朝" w:cs="Monaco"/>
              </w:rPr>
              <w:t>0.019</w:t>
            </w:r>
          </w:p>
        </w:tc>
      </w:tr>
      <w:tr w:rsidR="000B594C" w:rsidRPr="000B594C" w14:paraId="364E96FC" w14:textId="77777777" w:rsidTr="002D69DA">
        <w:trPr>
          <w:jc w:val="center"/>
        </w:trPr>
        <w:tc>
          <w:tcPr>
            <w:tcW w:w="1783" w:type="dxa"/>
            <w:gridSpan w:val="2"/>
          </w:tcPr>
          <w:p w14:paraId="668BF836" w14:textId="77777777" w:rsidR="000B594C" w:rsidRPr="000B594C" w:rsidRDefault="000B594C" w:rsidP="00327156">
            <w:pPr>
              <w:spacing w:line="276" w:lineRule="auto"/>
              <w:rPr>
                <w:i/>
              </w:rPr>
            </w:pPr>
          </w:p>
        </w:tc>
        <w:tc>
          <w:tcPr>
            <w:tcW w:w="1114" w:type="dxa"/>
            <w:gridSpan w:val="2"/>
          </w:tcPr>
          <w:p w14:paraId="22BE2482" w14:textId="77777777" w:rsidR="000B594C" w:rsidRPr="000B594C" w:rsidRDefault="000B594C" w:rsidP="00327156">
            <w:pPr>
              <w:spacing w:line="276" w:lineRule="auto"/>
              <w:jc w:val="center"/>
              <w:rPr>
                <w:rFonts w:eastAsia="ＭＳ 明朝" w:cs="Monaco"/>
                <w:b/>
              </w:rPr>
            </w:pPr>
          </w:p>
        </w:tc>
        <w:tc>
          <w:tcPr>
            <w:tcW w:w="1134" w:type="dxa"/>
          </w:tcPr>
          <w:p w14:paraId="738B507C" w14:textId="77777777" w:rsidR="000B594C" w:rsidRPr="000B594C" w:rsidRDefault="000B594C" w:rsidP="00327156">
            <w:pPr>
              <w:spacing w:line="276" w:lineRule="auto"/>
              <w:jc w:val="center"/>
              <w:rPr>
                <w:rFonts w:eastAsia="ＭＳ 明朝" w:cs="Monaco"/>
                <w:b/>
              </w:rPr>
            </w:pPr>
          </w:p>
        </w:tc>
        <w:tc>
          <w:tcPr>
            <w:tcW w:w="1134" w:type="dxa"/>
          </w:tcPr>
          <w:p w14:paraId="429BAD44" w14:textId="77777777" w:rsidR="000B594C" w:rsidRPr="000B594C" w:rsidRDefault="000B594C" w:rsidP="00327156">
            <w:pPr>
              <w:spacing w:line="276" w:lineRule="auto"/>
              <w:jc w:val="center"/>
              <w:rPr>
                <w:rFonts w:eastAsia="ＭＳ 明朝" w:cs="Monaco"/>
                <w:b/>
              </w:rPr>
            </w:pPr>
          </w:p>
        </w:tc>
        <w:tc>
          <w:tcPr>
            <w:tcW w:w="284" w:type="dxa"/>
          </w:tcPr>
          <w:p w14:paraId="6952EC3B" w14:textId="77777777" w:rsidR="000B594C" w:rsidRPr="000B594C" w:rsidRDefault="000B594C" w:rsidP="00327156">
            <w:pPr>
              <w:spacing w:line="276" w:lineRule="auto"/>
              <w:rPr>
                <w:b/>
              </w:rPr>
            </w:pPr>
          </w:p>
        </w:tc>
        <w:tc>
          <w:tcPr>
            <w:tcW w:w="1134" w:type="dxa"/>
          </w:tcPr>
          <w:p w14:paraId="2D3D8E2B" w14:textId="77777777" w:rsidR="000B594C" w:rsidRPr="000B594C" w:rsidRDefault="000B594C" w:rsidP="00327156">
            <w:pPr>
              <w:spacing w:line="276" w:lineRule="auto"/>
              <w:jc w:val="center"/>
              <w:rPr>
                <w:rFonts w:eastAsia="ＭＳ 明朝" w:cs="Monaco"/>
              </w:rPr>
            </w:pPr>
          </w:p>
        </w:tc>
        <w:tc>
          <w:tcPr>
            <w:tcW w:w="1134" w:type="dxa"/>
          </w:tcPr>
          <w:p w14:paraId="2D83CF54" w14:textId="77777777" w:rsidR="000B594C" w:rsidRPr="000B594C" w:rsidRDefault="000B594C" w:rsidP="00327156">
            <w:pPr>
              <w:spacing w:line="276" w:lineRule="auto"/>
              <w:jc w:val="center"/>
              <w:rPr>
                <w:rFonts w:eastAsia="ＭＳ 明朝" w:cs="Monaco"/>
              </w:rPr>
            </w:pPr>
          </w:p>
        </w:tc>
        <w:tc>
          <w:tcPr>
            <w:tcW w:w="1167" w:type="dxa"/>
          </w:tcPr>
          <w:p w14:paraId="34B59CD6" w14:textId="77777777" w:rsidR="000B594C" w:rsidRPr="000B594C" w:rsidRDefault="000B594C" w:rsidP="00327156">
            <w:pPr>
              <w:spacing w:line="276" w:lineRule="auto"/>
              <w:jc w:val="center"/>
              <w:rPr>
                <w:rFonts w:eastAsia="ＭＳ 明朝" w:cs="Monaco"/>
              </w:rPr>
            </w:pPr>
          </w:p>
        </w:tc>
      </w:tr>
      <w:tr w:rsidR="000B594C" w:rsidRPr="000B594C" w14:paraId="02A0B9C2" w14:textId="77777777" w:rsidTr="002D69DA">
        <w:trPr>
          <w:trHeight w:val="100"/>
          <w:jc w:val="center"/>
        </w:trPr>
        <w:tc>
          <w:tcPr>
            <w:tcW w:w="2031" w:type="dxa"/>
            <w:gridSpan w:val="3"/>
          </w:tcPr>
          <w:p w14:paraId="000301D7" w14:textId="77777777" w:rsidR="000B594C" w:rsidRPr="000B594C" w:rsidRDefault="000B594C" w:rsidP="00327156">
            <w:pPr>
              <w:spacing w:line="276" w:lineRule="auto"/>
              <w:rPr>
                <w:b/>
              </w:rPr>
            </w:pPr>
            <w:r w:rsidRPr="000B594C">
              <w:rPr>
                <w:b/>
              </w:rPr>
              <w:t>Random Terms</w:t>
            </w:r>
          </w:p>
        </w:tc>
        <w:tc>
          <w:tcPr>
            <w:tcW w:w="866" w:type="dxa"/>
          </w:tcPr>
          <w:p w14:paraId="0E6A42BD" w14:textId="77777777" w:rsidR="000B594C" w:rsidRPr="000B594C" w:rsidRDefault="000B594C" w:rsidP="00327156">
            <w:pPr>
              <w:spacing w:line="276" w:lineRule="auto"/>
              <w:jc w:val="center"/>
            </w:pPr>
          </w:p>
        </w:tc>
        <w:tc>
          <w:tcPr>
            <w:tcW w:w="1134" w:type="dxa"/>
          </w:tcPr>
          <w:p w14:paraId="1D8F17E4" w14:textId="77777777" w:rsidR="000B594C" w:rsidRPr="000B594C" w:rsidRDefault="000B594C" w:rsidP="00327156">
            <w:pPr>
              <w:spacing w:line="276" w:lineRule="auto"/>
              <w:jc w:val="center"/>
            </w:pPr>
          </w:p>
        </w:tc>
        <w:tc>
          <w:tcPr>
            <w:tcW w:w="1134" w:type="dxa"/>
          </w:tcPr>
          <w:p w14:paraId="15945538" w14:textId="77777777" w:rsidR="000B594C" w:rsidRPr="000B594C" w:rsidRDefault="000B594C" w:rsidP="00327156">
            <w:pPr>
              <w:spacing w:line="276" w:lineRule="auto"/>
              <w:jc w:val="center"/>
            </w:pPr>
          </w:p>
        </w:tc>
        <w:tc>
          <w:tcPr>
            <w:tcW w:w="284" w:type="dxa"/>
          </w:tcPr>
          <w:p w14:paraId="7695F6D5" w14:textId="77777777" w:rsidR="000B594C" w:rsidRPr="000B594C" w:rsidRDefault="000B594C" w:rsidP="00327156">
            <w:pPr>
              <w:spacing w:line="276" w:lineRule="auto"/>
            </w:pPr>
          </w:p>
        </w:tc>
        <w:tc>
          <w:tcPr>
            <w:tcW w:w="1134" w:type="dxa"/>
          </w:tcPr>
          <w:p w14:paraId="722B3563" w14:textId="77777777" w:rsidR="000B594C" w:rsidRPr="000B594C" w:rsidRDefault="000B594C" w:rsidP="00327156">
            <w:pPr>
              <w:spacing w:line="276" w:lineRule="auto"/>
              <w:jc w:val="center"/>
            </w:pPr>
          </w:p>
        </w:tc>
        <w:tc>
          <w:tcPr>
            <w:tcW w:w="1134" w:type="dxa"/>
          </w:tcPr>
          <w:p w14:paraId="7EABFDB0" w14:textId="77777777" w:rsidR="000B594C" w:rsidRPr="000B594C" w:rsidRDefault="000B594C" w:rsidP="00327156">
            <w:pPr>
              <w:spacing w:line="276" w:lineRule="auto"/>
              <w:jc w:val="center"/>
            </w:pPr>
          </w:p>
        </w:tc>
        <w:tc>
          <w:tcPr>
            <w:tcW w:w="1167" w:type="dxa"/>
          </w:tcPr>
          <w:p w14:paraId="27304A57" w14:textId="77777777" w:rsidR="000B594C" w:rsidRPr="000B594C" w:rsidRDefault="000B594C" w:rsidP="00327156">
            <w:pPr>
              <w:spacing w:line="276" w:lineRule="auto"/>
              <w:jc w:val="center"/>
            </w:pPr>
          </w:p>
        </w:tc>
      </w:tr>
      <w:tr w:rsidR="000B594C" w:rsidRPr="000B594C" w14:paraId="67988580" w14:textId="77777777" w:rsidTr="002D69DA">
        <w:trPr>
          <w:jc w:val="center"/>
        </w:trPr>
        <w:tc>
          <w:tcPr>
            <w:tcW w:w="1783" w:type="dxa"/>
            <w:gridSpan w:val="2"/>
          </w:tcPr>
          <w:p w14:paraId="6B030C42" w14:textId="77777777" w:rsidR="000B594C" w:rsidRPr="000B594C" w:rsidRDefault="000B594C" w:rsidP="00327156">
            <w:pPr>
              <w:spacing w:line="276" w:lineRule="auto"/>
            </w:pPr>
            <w:r w:rsidRPr="000B594C">
              <w:t>Phylogeny</w:t>
            </w:r>
          </w:p>
        </w:tc>
        <w:tc>
          <w:tcPr>
            <w:tcW w:w="1114" w:type="dxa"/>
            <w:gridSpan w:val="2"/>
          </w:tcPr>
          <w:p w14:paraId="6EFA3670" w14:textId="77777777" w:rsidR="000B594C" w:rsidRPr="000B594C" w:rsidRDefault="000B594C" w:rsidP="00327156">
            <w:pPr>
              <w:spacing w:line="276" w:lineRule="auto"/>
              <w:jc w:val="center"/>
            </w:pPr>
            <w:r w:rsidRPr="000B594C">
              <w:rPr>
                <w:rFonts w:eastAsia="ＭＳ 明朝" w:cs="Monaco"/>
              </w:rPr>
              <w:t>0.909</w:t>
            </w:r>
          </w:p>
        </w:tc>
        <w:tc>
          <w:tcPr>
            <w:tcW w:w="1134" w:type="dxa"/>
          </w:tcPr>
          <w:p w14:paraId="10075E34" w14:textId="77777777" w:rsidR="000B594C" w:rsidRPr="000B594C" w:rsidRDefault="000B594C" w:rsidP="00327156">
            <w:pPr>
              <w:spacing w:line="276" w:lineRule="auto"/>
              <w:jc w:val="center"/>
            </w:pPr>
            <w:r w:rsidRPr="000B594C">
              <w:rPr>
                <w:rFonts w:eastAsia="ＭＳ 明朝" w:cs="Monaco"/>
              </w:rPr>
              <w:t>0.479</w:t>
            </w:r>
          </w:p>
        </w:tc>
        <w:tc>
          <w:tcPr>
            <w:tcW w:w="1134" w:type="dxa"/>
          </w:tcPr>
          <w:p w14:paraId="05B59995" w14:textId="77777777" w:rsidR="000B594C" w:rsidRPr="000B594C" w:rsidRDefault="000B594C" w:rsidP="00327156">
            <w:pPr>
              <w:spacing w:line="276" w:lineRule="auto"/>
              <w:jc w:val="center"/>
            </w:pPr>
            <w:r w:rsidRPr="000B594C">
              <w:rPr>
                <w:rFonts w:eastAsia="ＭＳ 明朝" w:cs="Monaco"/>
              </w:rPr>
              <w:t>1.452</w:t>
            </w:r>
          </w:p>
        </w:tc>
        <w:tc>
          <w:tcPr>
            <w:tcW w:w="284" w:type="dxa"/>
          </w:tcPr>
          <w:p w14:paraId="22D18E72" w14:textId="77777777" w:rsidR="000B594C" w:rsidRPr="000B594C" w:rsidRDefault="000B594C" w:rsidP="00327156">
            <w:pPr>
              <w:spacing w:line="276" w:lineRule="auto"/>
            </w:pPr>
          </w:p>
        </w:tc>
        <w:tc>
          <w:tcPr>
            <w:tcW w:w="1134" w:type="dxa"/>
          </w:tcPr>
          <w:p w14:paraId="5C52706C" w14:textId="77777777" w:rsidR="000B594C" w:rsidRPr="000B594C" w:rsidRDefault="000B594C" w:rsidP="00327156">
            <w:pPr>
              <w:spacing w:line="276" w:lineRule="auto"/>
              <w:jc w:val="center"/>
            </w:pPr>
            <w:r w:rsidRPr="000B594C">
              <w:rPr>
                <w:rFonts w:eastAsia="ＭＳ 明朝" w:cs="Monaco"/>
              </w:rPr>
              <w:t>0.456</w:t>
            </w:r>
          </w:p>
        </w:tc>
        <w:tc>
          <w:tcPr>
            <w:tcW w:w="1134" w:type="dxa"/>
          </w:tcPr>
          <w:p w14:paraId="61AFC43C" w14:textId="77777777" w:rsidR="000B594C" w:rsidRPr="000B594C" w:rsidRDefault="000B594C" w:rsidP="00327156">
            <w:pPr>
              <w:spacing w:line="276" w:lineRule="auto"/>
              <w:jc w:val="center"/>
            </w:pPr>
            <w:r w:rsidRPr="000B594C">
              <w:rPr>
                <w:rFonts w:eastAsia="ＭＳ 明朝" w:cs="Monaco"/>
              </w:rPr>
              <w:t>0.145</w:t>
            </w:r>
          </w:p>
        </w:tc>
        <w:tc>
          <w:tcPr>
            <w:tcW w:w="1167" w:type="dxa"/>
          </w:tcPr>
          <w:p w14:paraId="2F082C4E" w14:textId="77777777" w:rsidR="000B594C" w:rsidRPr="000B594C" w:rsidRDefault="000B594C" w:rsidP="00327156">
            <w:pPr>
              <w:spacing w:line="276" w:lineRule="auto"/>
              <w:jc w:val="center"/>
            </w:pPr>
            <w:r w:rsidRPr="000B594C">
              <w:rPr>
                <w:rFonts w:eastAsia="ＭＳ 明朝" w:cs="Monaco"/>
              </w:rPr>
              <w:t>0.847</w:t>
            </w:r>
          </w:p>
        </w:tc>
      </w:tr>
      <w:tr w:rsidR="000B594C" w:rsidRPr="000B594C" w14:paraId="7B3A403D" w14:textId="77777777" w:rsidTr="002D69DA">
        <w:trPr>
          <w:jc w:val="center"/>
        </w:trPr>
        <w:tc>
          <w:tcPr>
            <w:tcW w:w="1783" w:type="dxa"/>
            <w:gridSpan w:val="2"/>
          </w:tcPr>
          <w:p w14:paraId="61465F2F" w14:textId="77777777" w:rsidR="000B594C" w:rsidRPr="000B594C" w:rsidRDefault="000B594C" w:rsidP="00327156">
            <w:pPr>
              <w:spacing w:line="276" w:lineRule="auto"/>
            </w:pPr>
            <w:r w:rsidRPr="000B594C">
              <w:t>Phylogeny CV</w:t>
            </w:r>
          </w:p>
        </w:tc>
        <w:tc>
          <w:tcPr>
            <w:tcW w:w="1114" w:type="dxa"/>
            <w:gridSpan w:val="2"/>
          </w:tcPr>
          <w:p w14:paraId="63BE6630"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A6330A8" w14:textId="77777777" w:rsidR="000B594C" w:rsidRPr="000B594C" w:rsidRDefault="000B594C" w:rsidP="00327156">
            <w:pPr>
              <w:spacing w:line="276" w:lineRule="auto"/>
              <w:jc w:val="center"/>
            </w:pPr>
            <w:r w:rsidRPr="000B594C">
              <w:rPr>
                <w:rFonts w:eastAsia="ＭＳ 明朝" w:cs="Monaco"/>
              </w:rPr>
              <w:t>-0.290</w:t>
            </w:r>
          </w:p>
        </w:tc>
        <w:tc>
          <w:tcPr>
            <w:tcW w:w="1134" w:type="dxa"/>
          </w:tcPr>
          <w:p w14:paraId="6A4E621D" w14:textId="77777777" w:rsidR="000B594C" w:rsidRPr="000B594C" w:rsidRDefault="000B594C" w:rsidP="00327156">
            <w:pPr>
              <w:spacing w:line="276" w:lineRule="auto"/>
              <w:jc w:val="center"/>
            </w:pPr>
            <w:r w:rsidRPr="000B594C">
              <w:rPr>
                <w:rFonts w:eastAsia="ＭＳ 明朝" w:cs="Monaco"/>
              </w:rPr>
              <w:t>0.301</w:t>
            </w:r>
          </w:p>
        </w:tc>
        <w:tc>
          <w:tcPr>
            <w:tcW w:w="284" w:type="dxa"/>
          </w:tcPr>
          <w:p w14:paraId="5C16DE81" w14:textId="77777777" w:rsidR="000B594C" w:rsidRPr="000B594C" w:rsidRDefault="000B594C" w:rsidP="00327156">
            <w:pPr>
              <w:spacing w:line="276" w:lineRule="auto"/>
            </w:pPr>
          </w:p>
        </w:tc>
        <w:tc>
          <w:tcPr>
            <w:tcW w:w="1134" w:type="dxa"/>
          </w:tcPr>
          <w:p w14:paraId="7462F13F"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2CDFDCB" w14:textId="77777777" w:rsidR="000B594C" w:rsidRPr="000B594C" w:rsidRDefault="000B594C" w:rsidP="00327156">
            <w:pPr>
              <w:spacing w:line="276" w:lineRule="auto"/>
              <w:jc w:val="center"/>
            </w:pPr>
            <w:r w:rsidRPr="000B594C">
              <w:rPr>
                <w:rFonts w:eastAsia="ＭＳ 明朝" w:cs="Monaco"/>
              </w:rPr>
              <w:t>-0.290</w:t>
            </w:r>
          </w:p>
        </w:tc>
        <w:tc>
          <w:tcPr>
            <w:tcW w:w="1167" w:type="dxa"/>
          </w:tcPr>
          <w:p w14:paraId="038E0AA0" w14:textId="77777777" w:rsidR="000B594C" w:rsidRPr="000B594C" w:rsidRDefault="000B594C" w:rsidP="00327156">
            <w:pPr>
              <w:spacing w:line="276" w:lineRule="auto"/>
              <w:jc w:val="center"/>
            </w:pPr>
            <w:r w:rsidRPr="000B594C">
              <w:rPr>
                <w:rFonts w:eastAsia="ＭＳ 明朝" w:cs="Monaco"/>
              </w:rPr>
              <w:t>0.301</w:t>
            </w:r>
          </w:p>
        </w:tc>
      </w:tr>
      <w:tr w:rsidR="000B594C" w:rsidRPr="000B594C" w14:paraId="186C6FA0" w14:textId="77777777" w:rsidTr="002D69DA">
        <w:trPr>
          <w:jc w:val="center"/>
        </w:trPr>
        <w:tc>
          <w:tcPr>
            <w:tcW w:w="1783" w:type="dxa"/>
            <w:gridSpan w:val="2"/>
          </w:tcPr>
          <w:p w14:paraId="04BF5322" w14:textId="77777777" w:rsidR="000B594C" w:rsidRPr="000B594C" w:rsidRDefault="000B594C" w:rsidP="00327156">
            <w:pPr>
              <w:spacing w:line="276" w:lineRule="auto"/>
            </w:pPr>
            <w:r w:rsidRPr="000B594C">
              <w:t>Species</w:t>
            </w:r>
          </w:p>
        </w:tc>
        <w:tc>
          <w:tcPr>
            <w:tcW w:w="1114" w:type="dxa"/>
            <w:gridSpan w:val="2"/>
          </w:tcPr>
          <w:p w14:paraId="3AE4F347" w14:textId="77777777" w:rsidR="000B594C" w:rsidRPr="000B594C" w:rsidRDefault="000B594C" w:rsidP="00327156">
            <w:pPr>
              <w:spacing w:line="276" w:lineRule="auto"/>
              <w:jc w:val="center"/>
            </w:pPr>
            <w:r w:rsidRPr="000B594C">
              <w:rPr>
                <w:rFonts w:eastAsia="ＭＳ 明朝" w:cs="Monaco"/>
              </w:rPr>
              <w:t>0.055</w:t>
            </w:r>
          </w:p>
        </w:tc>
        <w:tc>
          <w:tcPr>
            <w:tcW w:w="1134" w:type="dxa"/>
          </w:tcPr>
          <w:p w14:paraId="7C55BFE8" w14:textId="77777777" w:rsidR="000B594C" w:rsidRPr="000B594C" w:rsidRDefault="000B594C" w:rsidP="00327156">
            <w:pPr>
              <w:spacing w:line="276" w:lineRule="auto"/>
              <w:jc w:val="center"/>
            </w:pPr>
            <w:r w:rsidRPr="000B594C">
              <w:rPr>
                <w:rFonts w:eastAsia="ＭＳ 明朝" w:cs="Monaco"/>
              </w:rPr>
              <w:t>0.001</w:t>
            </w:r>
          </w:p>
        </w:tc>
        <w:tc>
          <w:tcPr>
            <w:tcW w:w="1134" w:type="dxa"/>
          </w:tcPr>
          <w:p w14:paraId="00B034AD" w14:textId="77777777" w:rsidR="000B594C" w:rsidRPr="000B594C" w:rsidRDefault="000B594C" w:rsidP="00327156">
            <w:pPr>
              <w:spacing w:line="276" w:lineRule="auto"/>
              <w:jc w:val="center"/>
            </w:pPr>
            <w:r w:rsidRPr="000B594C">
              <w:rPr>
                <w:rFonts w:eastAsia="ＭＳ 明朝" w:cs="Monaco"/>
              </w:rPr>
              <w:t>0.170</w:t>
            </w:r>
          </w:p>
        </w:tc>
        <w:tc>
          <w:tcPr>
            <w:tcW w:w="284" w:type="dxa"/>
          </w:tcPr>
          <w:p w14:paraId="02E17B09" w14:textId="77777777" w:rsidR="000B594C" w:rsidRPr="000B594C" w:rsidRDefault="000B594C" w:rsidP="00327156">
            <w:pPr>
              <w:spacing w:line="276" w:lineRule="auto"/>
            </w:pPr>
          </w:p>
        </w:tc>
        <w:tc>
          <w:tcPr>
            <w:tcW w:w="1134" w:type="dxa"/>
          </w:tcPr>
          <w:p w14:paraId="1F39C5DD" w14:textId="77777777" w:rsidR="000B594C" w:rsidRPr="000B594C" w:rsidRDefault="000B594C" w:rsidP="00327156">
            <w:pPr>
              <w:spacing w:line="276" w:lineRule="auto"/>
              <w:jc w:val="center"/>
            </w:pPr>
            <w:r w:rsidRPr="000B594C">
              <w:rPr>
                <w:rFonts w:eastAsia="ＭＳ 明朝" w:cs="Monaco"/>
              </w:rPr>
              <w:t>0.308</w:t>
            </w:r>
          </w:p>
        </w:tc>
        <w:tc>
          <w:tcPr>
            <w:tcW w:w="1134" w:type="dxa"/>
          </w:tcPr>
          <w:p w14:paraId="06687A1A" w14:textId="77777777" w:rsidR="000B594C" w:rsidRPr="000B594C" w:rsidRDefault="000B594C" w:rsidP="00327156">
            <w:pPr>
              <w:spacing w:line="276" w:lineRule="auto"/>
              <w:jc w:val="center"/>
            </w:pPr>
            <w:r w:rsidRPr="000B594C">
              <w:rPr>
                <w:rFonts w:eastAsia="ＭＳ 明朝" w:cs="Monaco"/>
              </w:rPr>
              <w:t>0.156</w:t>
            </w:r>
          </w:p>
        </w:tc>
        <w:tc>
          <w:tcPr>
            <w:tcW w:w="1167" w:type="dxa"/>
          </w:tcPr>
          <w:p w14:paraId="7120F539" w14:textId="77777777" w:rsidR="000B594C" w:rsidRPr="000B594C" w:rsidRDefault="000B594C" w:rsidP="00327156">
            <w:pPr>
              <w:spacing w:line="276" w:lineRule="auto"/>
              <w:jc w:val="center"/>
            </w:pPr>
            <w:r w:rsidRPr="000B594C">
              <w:rPr>
                <w:rFonts w:eastAsia="ＭＳ 明朝" w:cs="Monaco"/>
              </w:rPr>
              <w:t>0.462</w:t>
            </w:r>
          </w:p>
        </w:tc>
      </w:tr>
      <w:tr w:rsidR="000B594C" w:rsidRPr="000B594C" w14:paraId="59FC8196" w14:textId="77777777" w:rsidTr="002D69DA">
        <w:trPr>
          <w:trHeight w:val="181"/>
          <w:jc w:val="center"/>
        </w:trPr>
        <w:tc>
          <w:tcPr>
            <w:tcW w:w="1783" w:type="dxa"/>
            <w:gridSpan w:val="2"/>
          </w:tcPr>
          <w:p w14:paraId="13031C2D" w14:textId="77777777" w:rsidR="000B594C" w:rsidRPr="000B594C" w:rsidRDefault="000B594C" w:rsidP="00327156">
            <w:pPr>
              <w:spacing w:line="276" w:lineRule="auto"/>
            </w:pPr>
            <w:r w:rsidRPr="000B594C">
              <w:t>Species CV</w:t>
            </w:r>
          </w:p>
        </w:tc>
        <w:tc>
          <w:tcPr>
            <w:tcW w:w="1114" w:type="dxa"/>
            <w:gridSpan w:val="2"/>
          </w:tcPr>
          <w:p w14:paraId="795CB606"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74BFEF8D" w14:textId="77777777" w:rsidR="000B594C" w:rsidRPr="000B594C" w:rsidRDefault="000B594C" w:rsidP="00327156">
            <w:pPr>
              <w:spacing w:line="276" w:lineRule="auto"/>
              <w:jc w:val="center"/>
            </w:pPr>
            <w:r w:rsidRPr="000B594C">
              <w:rPr>
                <w:rFonts w:eastAsia="ＭＳ 明朝" w:cs="Monaco"/>
              </w:rPr>
              <w:t>-0.040</w:t>
            </w:r>
          </w:p>
        </w:tc>
        <w:tc>
          <w:tcPr>
            <w:tcW w:w="1134" w:type="dxa"/>
          </w:tcPr>
          <w:p w14:paraId="0255D94E" w14:textId="77777777" w:rsidR="000B594C" w:rsidRPr="000B594C" w:rsidRDefault="000B594C" w:rsidP="00327156">
            <w:pPr>
              <w:spacing w:line="276" w:lineRule="auto"/>
              <w:jc w:val="center"/>
            </w:pPr>
            <w:r w:rsidRPr="000B594C">
              <w:rPr>
                <w:rFonts w:eastAsia="ＭＳ 明朝" w:cs="Monaco"/>
              </w:rPr>
              <w:t>0.118</w:t>
            </w:r>
          </w:p>
        </w:tc>
        <w:tc>
          <w:tcPr>
            <w:tcW w:w="284" w:type="dxa"/>
          </w:tcPr>
          <w:p w14:paraId="327E3A29" w14:textId="77777777" w:rsidR="000B594C" w:rsidRPr="000B594C" w:rsidRDefault="000B594C" w:rsidP="00327156">
            <w:pPr>
              <w:spacing w:line="276" w:lineRule="auto"/>
            </w:pPr>
          </w:p>
        </w:tc>
        <w:tc>
          <w:tcPr>
            <w:tcW w:w="1134" w:type="dxa"/>
          </w:tcPr>
          <w:p w14:paraId="2F8A12E9"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5F044138" w14:textId="77777777" w:rsidR="000B594C" w:rsidRPr="000B594C" w:rsidRDefault="000B594C" w:rsidP="00327156">
            <w:pPr>
              <w:spacing w:line="276" w:lineRule="auto"/>
              <w:jc w:val="center"/>
            </w:pPr>
            <w:r w:rsidRPr="000B594C">
              <w:rPr>
                <w:rFonts w:eastAsia="ＭＳ 明朝" w:cs="Monaco"/>
              </w:rPr>
              <w:t>-0.040</w:t>
            </w:r>
          </w:p>
        </w:tc>
        <w:tc>
          <w:tcPr>
            <w:tcW w:w="1167" w:type="dxa"/>
          </w:tcPr>
          <w:p w14:paraId="4146F39C" w14:textId="77777777" w:rsidR="000B594C" w:rsidRPr="000B594C" w:rsidRDefault="000B594C" w:rsidP="00327156">
            <w:pPr>
              <w:spacing w:line="276" w:lineRule="auto"/>
              <w:jc w:val="center"/>
            </w:pPr>
            <w:r w:rsidRPr="000B594C">
              <w:rPr>
                <w:rFonts w:eastAsia="ＭＳ 明朝" w:cs="Monaco"/>
              </w:rPr>
              <w:t>0.118</w:t>
            </w:r>
          </w:p>
        </w:tc>
      </w:tr>
      <w:tr w:rsidR="000B594C" w:rsidRPr="000B594C" w14:paraId="10587652" w14:textId="77777777" w:rsidTr="002D69DA">
        <w:trPr>
          <w:trHeight w:val="181"/>
          <w:jc w:val="center"/>
        </w:trPr>
        <w:tc>
          <w:tcPr>
            <w:tcW w:w="1783" w:type="dxa"/>
            <w:gridSpan w:val="2"/>
            <w:tcBorders>
              <w:bottom w:val="nil"/>
            </w:tcBorders>
          </w:tcPr>
          <w:p w14:paraId="47043022" w14:textId="77777777" w:rsidR="000B594C" w:rsidRPr="000B594C" w:rsidRDefault="000B594C" w:rsidP="00327156">
            <w:pPr>
              <w:spacing w:line="276" w:lineRule="auto"/>
            </w:pPr>
            <w:r w:rsidRPr="000B594C">
              <w:t>Residuals</w:t>
            </w:r>
          </w:p>
        </w:tc>
        <w:tc>
          <w:tcPr>
            <w:tcW w:w="1114" w:type="dxa"/>
            <w:gridSpan w:val="2"/>
            <w:tcBorders>
              <w:bottom w:val="nil"/>
            </w:tcBorders>
          </w:tcPr>
          <w:p w14:paraId="06B75DA0" w14:textId="77777777" w:rsidR="000B594C" w:rsidRPr="000B594C" w:rsidRDefault="000B594C" w:rsidP="00327156">
            <w:pPr>
              <w:spacing w:line="276" w:lineRule="auto"/>
              <w:jc w:val="center"/>
              <w:rPr>
                <w:rFonts w:eastAsia="ＭＳ 明朝" w:cs="Monaco"/>
              </w:rPr>
            </w:pPr>
            <w:r w:rsidRPr="000B594C">
              <w:rPr>
                <w:rFonts w:eastAsia="ＭＳ 明朝" w:cs="Monaco"/>
              </w:rPr>
              <w:t>0.268</w:t>
            </w:r>
          </w:p>
        </w:tc>
        <w:tc>
          <w:tcPr>
            <w:tcW w:w="1134" w:type="dxa"/>
            <w:tcBorders>
              <w:bottom w:val="nil"/>
            </w:tcBorders>
          </w:tcPr>
          <w:p w14:paraId="438F6B5D" w14:textId="77777777" w:rsidR="000B594C" w:rsidRPr="000B594C" w:rsidRDefault="000B594C" w:rsidP="00327156">
            <w:pPr>
              <w:spacing w:line="276" w:lineRule="auto"/>
              <w:jc w:val="center"/>
              <w:rPr>
                <w:rFonts w:eastAsia="ＭＳ 明朝" w:cs="Monaco"/>
              </w:rPr>
            </w:pPr>
            <w:r w:rsidRPr="000B594C">
              <w:rPr>
                <w:rFonts w:eastAsia="ＭＳ 明朝" w:cs="Monaco"/>
              </w:rPr>
              <w:t>0.215</w:t>
            </w:r>
          </w:p>
        </w:tc>
        <w:tc>
          <w:tcPr>
            <w:tcW w:w="1134" w:type="dxa"/>
            <w:tcBorders>
              <w:bottom w:val="nil"/>
            </w:tcBorders>
          </w:tcPr>
          <w:p w14:paraId="70169703" w14:textId="77777777" w:rsidR="000B594C" w:rsidRPr="000B594C" w:rsidRDefault="000B594C" w:rsidP="00327156">
            <w:pPr>
              <w:spacing w:line="276" w:lineRule="auto"/>
              <w:jc w:val="center"/>
              <w:rPr>
                <w:rFonts w:eastAsia="ＭＳ 明朝" w:cs="Monaco"/>
              </w:rPr>
            </w:pPr>
            <w:r w:rsidRPr="000B594C">
              <w:rPr>
                <w:rFonts w:eastAsia="ＭＳ 明朝" w:cs="Monaco"/>
              </w:rPr>
              <w:t>0.328</w:t>
            </w:r>
          </w:p>
        </w:tc>
        <w:tc>
          <w:tcPr>
            <w:tcW w:w="284" w:type="dxa"/>
            <w:tcBorders>
              <w:bottom w:val="nil"/>
            </w:tcBorders>
          </w:tcPr>
          <w:p w14:paraId="2DAC5231" w14:textId="77777777" w:rsidR="000B594C" w:rsidRPr="000B594C" w:rsidRDefault="000B594C" w:rsidP="00327156">
            <w:pPr>
              <w:spacing w:line="276" w:lineRule="auto"/>
            </w:pPr>
          </w:p>
        </w:tc>
        <w:tc>
          <w:tcPr>
            <w:tcW w:w="1134" w:type="dxa"/>
            <w:tcBorders>
              <w:bottom w:val="nil"/>
            </w:tcBorders>
          </w:tcPr>
          <w:p w14:paraId="46D9DE45" w14:textId="77777777" w:rsidR="000B594C" w:rsidRPr="000B594C" w:rsidRDefault="000B594C" w:rsidP="00327156">
            <w:pPr>
              <w:spacing w:line="276" w:lineRule="auto"/>
              <w:jc w:val="center"/>
              <w:rPr>
                <w:rFonts w:eastAsia="ＭＳ 明朝" w:cs="Monaco"/>
              </w:rPr>
            </w:pPr>
            <w:r w:rsidRPr="000B594C">
              <w:rPr>
                <w:rFonts w:eastAsia="ＭＳ 明朝" w:cs="Monaco"/>
              </w:rPr>
              <w:t>0.009</w:t>
            </w:r>
          </w:p>
        </w:tc>
        <w:tc>
          <w:tcPr>
            <w:tcW w:w="1134" w:type="dxa"/>
            <w:tcBorders>
              <w:bottom w:val="nil"/>
            </w:tcBorders>
          </w:tcPr>
          <w:p w14:paraId="2F30C6F2" w14:textId="77777777" w:rsidR="000B594C" w:rsidRPr="000B594C" w:rsidRDefault="000B594C" w:rsidP="00327156">
            <w:pPr>
              <w:spacing w:line="276" w:lineRule="auto"/>
              <w:jc w:val="center"/>
              <w:rPr>
                <w:rFonts w:eastAsia="ＭＳ 明朝" w:cs="Monaco"/>
              </w:rPr>
            </w:pPr>
            <w:r w:rsidRPr="000B594C">
              <w:rPr>
                <w:rFonts w:eastAsia="ＭＳ 明朝" w:cs="Monaco"/>
              </w:rPr>
              <w:t>0.007</w:t>
            </w:r>
          </w:p>
        </w:tc>
        <w:tc>
          <w:tcPr>
            <w:tcW w:w="1167" w:type="dxa"/>
            <w:tcBorders>
              <w:bottom w:val="nil"/>
            </w:tcBorders>
          </w:tcPr>
          <w:p w14:paraId="7D4D0F7F" w14:textId="77777777" w:rsidR="000B594C" w:rsidRPr="000B594C" w:rsidRDefault="000B594C" w:rsidP="00327156">
            <w:pPr>
              <w:spacing w:line="276" w:lineRule="auto"/>
              <w:jc w:val="center"/>
              <w:rPr>
                <w:rFonts w:eastAsia="ＭＳ 明朝" w:cs="Monaco"/>
              </w:rPr>
            </w:pPr>
            <w:r w:rsidRPr="000B594C">
              <w:rPr>
                <w:rFonts w:eastAsia="ＭＳ 明朝" w:cs="Monaco"/>
              </w:rPr>
              <w:t>0.011</w:t>
            </w:r>
          </w:p>
        </w:tc>
      </w:tr>
      <w:tr w:rsidR="000B594C" w:rsidRPr="000B594C" w14:paraId="5991863C" w14:textId="77777777" w:rsidTr="002D69DA">
        <w:trPr>
          <w:trHeight w:val="391"/>
          <w:jc w:val="center"/>
        </w:trPr>
        <w:tc>
          <w:tcPr>
            <w:tcW w:w="1783" w:type="dxa"/>
            <w:gridSpan w:val="2"/>
            <w:tcBorders>
              <w:top w:val="nil"/>
              <w:bottom w:val="single" w:sz="4" w:space="0" w:color="auto"/>
            </w:tcBorders>
          </w:tcPr>
          <w:p w14:paraId="2CBFF2F2" w14:textId="77777777" w:rsidR="000B594C" w:rsidRPr="000B594C" w:rsidRDefault="000B594C" w:rsidP="00327156">
            <w:pPr>
              <w:spacing w:line="276" w:lineRule="auto"/>
            </w:pPr>
            <w:r w:rsidRPr="000B594C">
              <w:t>Residuals CV</w:t>
            </w:r>
          </w:p>
        </w:tc>
        <w:tc>
          <w:tcPr>
            <w:tcW w:w="1114" w:type="dxa"/>
            <w:gridSpan w:val="2"/>
            <w:tcBorders>
              <w:top w:val="nil"/>
              <w:bottom w:val="single" w:sz="4" w:space="0" w:color="auto"/>
            </w:tcBorders>
          </w:tcPr>
          <w:p w14:paraId="5AD7E882"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27FF9EB7" w14:textId="77777777" w:rsidR="000B594C" w:rsidRPr="000B594C" w:rsidRDefault="000B594C" w:rsidP="00327156">
            <w:pPr>
              <w:spacing w:line="276" w:lineRule="auto"/>
              <w:jc w:val="center"/>
            </w:pPr>
            <w:r w:rsidRPr="000B594C">
              <w:t>-0.004</w:t>
            </w:r>
          </w:p>
        </w:tc>
        <w:tc>
          <w:tcPr>
            <w:tcW w:w="1134" w:type="dxa"/>
            <w:tcBorders>
              <w:top w:val="nil"/>
              <w:bottom w:val="single" w:sz="4" w:space="0" w:color="auto"/>
            </w:tcBorders>
          </w:tcPr>
          <w:p w14:paraId="1478A401" w14:textId="77777777" w:rsidR="000B594C" w:rsidRPr="000B594C" w:rsidRDefault="000B594C" w:rsidP="00327156">
            <w:pPr>
              <w:spacing w:line="276" w:lineRule="auto"/>
              <w:jc w:val="center"/>
            </w:pPr>
            <w:r w:rsidRPr="000B594C">
              <w:t>0.011</w:t>
            </w:r>
          </w:p>
        </w:tc>
        <w:tc>
          <w:tcPr>
            <w:tcW w:w="284" w:type="dxa"/>
            <w:tcBorders>
              <w:top w:val="nil"/>
              <w:bottom w:val="single" w:sz="4" w:space="0" w:color="auto"/>
            </w:tcBorders>
          </w:tcPr>
          <w:p w14:paraId="733885D0" w14:textId="77777777" w:rsidR="000B594C" w:rsidRPr="000B594C" w:rsidRDefault="000B594C" w:rsidP="00327156">
            <w:pPr>
              <w:spacing w:line="276" w:lineRule="auto"/>
              <w:jc w:val="center"/>
            </w:pPr>
          </w:p>
        </w:tc>
        <w:tc>
          <w:tcPr>
            <w:tcW w:w="1134" w:type="dxa"/>
            <w:tcBorders>
              <w:top w:val="nil"/>
              <w:bottom w:val="single" w:sz="4" w:space="0" w:color="auto"/>
            </w:tcBorders>
          </w:tcPr>
          <w:p w14:paraId="5A727964"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74A7E2D7" w14:textId="77777777" w:rsidR="000B594C" w:rsidRPr="000B594C" w:rsidRDefault="000B594C" w:rsidP="00327156">
            <w:pPr>
              <w:spacing w:line="276" w:lineRule="auto"/>
              <w:jc w:val="center"/>
            </w:pPr>
            <w:r w:rsidRPr="000B594C">
              <w:t>-0.004</w:t>
            </w:r>
          </w:p>
        </w:tc>
        <w:tc>
          <w:tcPr>
            <w:tcW w:w="1167" w:type="dxa"/>
            <w:tcBorders>
              <w:top w:val="nil"/>
              <w:bottom w:val="single" w:sz="4" w:space="0" w:color="auto"/>
            </w:tcBorders>
          </w:tcPr>
          <w:p w14:paraId="67B6596D" w14:textId="77777777" w:rsidR="000B594C" w:rsidRPr="000B594C" w:rsidRDefault="000B594C" w:rsidP="00327156">
            <w:pPr>
              <w:spacing w:line="276" w:lineRule="auto"/>
              <w:jc w:val="center"/>
            </w:pPr>
            <w:r w:rsidRPr="000B594C">
              <w:t>0.011</w:t>
            </w:r>
          </w:p>
        </w:tc>
      </w:tr>
    </w:tbl>
    <w:p w14:paraId="3ED78B42" w14:textId="77777777" w:rsidR="000B594C" w:rsidRDefault="000B594C" w:rsidP="000B594C">
      <w:pPr>
        <w:spacing w:line="360" w:lineRule="auto"/>
        <w:rPr>
          <w:b/>
        </w:rPr>
      </w:pP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3ACE3596" w:rsidR="001E64EB" w:rsidRPr="009B3B95" w:rsidRDefault="00135203" w:rsidP="00B02347">
      <w:pPr>
        <w:spacing w:line="360" w:lineRule="auto"/>
        <w:ind w:firstLine="720"/>
        <w:rPr>
          <w:b/>
        </w:rPr>
      </w:pPr>
      <w:r w:rsidRPr="000B594C">
        <w:rPr>
          <w:lang w:val="en-IE"/>
        </w:rPr>
        <w:t>The mean volume</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r w:rsidRPr="000B594C">
        <w:rPr>
          <w:i/>
          <w:lang w:val="en-IE"/>
        </w:rPr>
        <w:t>Emydocephalus annulatus</w:t>
      </w:r>
      <w:r w:rsidRPr="000B594C">
        <w:rPr>
          <w:lang w:val="en-IE"/>
        </w:rPr>
        <w:t>) to 571 mg in the forest cobra (</w:t>
      </w:r>
      <w:r w:rsidRPr="000B594C">
        <w:rPr>
          <w:rFonts w:eastAsia="Times New Roman"/>
          <w:i/>
          <w:iCs/>
        </w:rPr>
        <w:t>Naja melanoleuca</w:t>
      </w:r>
      <w:r w:rsidRPr="000B594C">
        <w:rPr>
          <w:lang w:val="en-IE"/>
        </w:rPr>
        <w:t>).</w:t>
      </w:r>
      <w:r w:rsidR="00B02347">
        <w:rPr>
          <w:lang w:val="en-IE"/>
        </w:rPr>
        <w:t xml:space="preserve"> Body size, prey size and habitat dimensionality all correlated with venom volume. </w:t>
      </w:r>
      <w:r w:rsidRPr="000B594C">
        <w:rPr>
          <w:lang w:val="en-IE"/>
        </w:rPr>
        <w:t>The main correlate with venom volume was</w:t>
      </w:r>
      <w:r w:rsidR="00B02347">
        <w:rPr>
          <w:lang w:val="en-IE"/>
        </w:rPr>
        <w:t xml:space="preserve"> snake</w:t>
      </w:r>
      <w:r w:rsidRPr="000B594C">
        <w:rPr>
          <w:lang w:val="en-IE"/>
        </w:rPr>
        <w:t xml:space="preserve"> body size with a log-log scaling of between 0.74 and 0.</w:t>
      </w:r>
      <w:commentRangeStart w:id="69"/>
      <w:r w:rsidRPr="000B594C">
        <w:rPr>
          <w:lang w:val="en-IE"/>
        </w:rPr>
        <w:t xml:space="preserve">76 </w:t>
      </w:r>
      <w:commentRangeEnd w:id="69"/>
      <w:r w:rsidR="00B02347">
        <w:rPr>
          <w:rStyle w:val="CommentReference"/>
        </w:rPr>
        <w:commentReference w:id="69"/>
      </w:r>
      <w:r w:rsidRPr="000B594C">
        <w:rPr>
          <w:lang w:val="en-IE"/>
        </w:rPr>
        <w:t>across all models after back transforming</w:t>
      </w:r>
      <w:r>
        <w:rPr>
          <w:lang w:val="en-IE"/>
        </w:rPr>
        <w:t xml:space="preserve"> </w:t>
      </w:r>
      <w:r w:rsidRPr="000B594C">
        <w:rPr>
          <w:lang w:val="en-IE"/>
        </w:rPr>
        <w:t>(Table 2, A2-4; Figure 1).</w:t>
      </w:r>
      <w:r>
        <w:rPr>
          <w:lang w:val="en-IE"/>
        </w:rPr>
        <w:t xml:space="preserve"> V</w:t>
      </w:r>
      <w:r w:rsidRPr="000B594C">
        <w:rPr>
          <w:lang w:val="en-IE"/>
        </w:rPr>
        <w:t>enom volume</w:t>
      </w:r>
      <w:r>
        <w:rPr>
          <w:lang w:val="en-IE"/>
        </w:rPr>
        <w:t xml:space="preserve"> also</w:t>
      </w:r>
      <w:r w:rsidRPr="000B594C">
        <w:rPr>
          <w:lang w:val="en-IE"/>
        </w:rPr>
        <w:t xml:space="preserve"> showed a positive increase with prey body</w:t>
      </w:r>
      <w:r w:rsidR="00B02347">
        <w:rPr>
          <w:lang w:val="en-IE"/>
        </w:rPr>
        <w:t xml:space="preserve"> mass</w:t>
      </w:r>
      <w:r w:rsidRPr="000B594C">
        <w:rPr>
          <w:lang w:val="en-IE"/>
        </w:rPr>
        <w:t>,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w:t>
      </w:r>
      <w:r w:rsidRPr="000B594C">
        <w:rPr>
          <w:lang w:val="en-IE"/>
        </w:rPr>
        <w:lastRenderedPageBreak/>
        <w:t>increase of 0.139</w:t>
      </w:r>
      <w:r>
        <w:rPr>
          <w:lang w:val="en-IE"/>
        </w:rPr>
        <w:t>, however</w:t>
      </w:r>
      <w:r w:rsidRPr="000B594C">
        <w:rPr>
          <w:lang w:val="en-IE"/>
        </w:rPr>
        <w:t xml:space="preserve"> only 90% of the posterior samples are above the zero threshold (Table A2).</w:t>
      </w:r>
      <w:r>
        <w:rPr>
          <w:lang w:val="en-IE"/>
        </w:rPr>
        <w:t xml:space="preserve"> In the model</w:t>
      </w:r>
      <w:r w:rsidR="00B02347">
        <w:rPr>
          <w:lang w:val="en-IE"/>
        </w:rPr>
        <w:t xml:space="preserve"> corresponding to equation 2,</w:t>
      </w:r>
      <w:r>
        <w:rPr>
          <w:lang w:val="en-IE"/>
        </w:rPr>
        <w:t xml:space="preserve"> which only included venom volume and prey mass, we found a significant exponent of </w:t>
      </w:r>
      <w:r w:rsidRPr="003F1C25">
        <w:rPr>
          <w:lang w:val="en-IE"/>
        </w:rPr>
        <w:t>0.37</w:t>
      </w:r>
      <w:r>
        <w:rPr>
          <w:lang w:val="en-IE"/>
        </w:rPr>
        <w:t xml:space="preserve"> (Table A5) </w:t>
      </w:r>
      <w:r w:rsidR="00B02347">
        <w:rPr>
          <w:lang w:val="en-IE"/>
        </w:rPr>
        <w:t xml:space="preserve">while </w:t>
      </w:r>
      <w:r>
        <w:rPr>
          <w:lang w:val="en-IE"/>
        </w:rPr>
        <w:t>in the model</w:t>
      </w:r>
      <w:r w:rsidR="00B02347">
        <w:rPr>
          <w:lang w:val="en-IE"/>
        </w:rPr>
        <w:t xml:space="preserve"> corresponding to equation 1</w:t>
      </w:r>
      <w:r>
        <w:rPr>
          <w:lang w:val="en-IE"/>
        </w:rPr>
        <w:t xml:space="preserve"> of predator prey</w:t>
      </w:r>
      <w:r w:rsidR="0088668D">
        <w:rPr>
          <w:lang w:val="en-IE"/>
        </w:rPr>
        <w:t xml:space="preserve"> body mass</w:t>
      </w:r>
      <w:r>
        <w:rPr>
          <w:lang w:val="en-IE"/>
        </w:rPr>
        <w:t xml:space="preserve"> scaling we found an exponent of 0.52 (Table A6).</w:t>
      </w:r>
      <w:r w:rsidR="00EA080C">
        <w:rPr>
          <w:lang w:val="en-IE"/>
        </w:rPr>
        <w:t xml:space="preserve"> Whether using the scaling exponent of 0.51 as calculated in equation 2 or u</w:t>
      </w:r>
      <w:r>
        <w:rPr>
          <w:lang w:val="en-IE"/>
        </w:rPr>
        <w:t xml:space="preserve">sing </w:t>
      </w:r>
      <w:r w:rsidR="00EA080C">
        <w:rPr>
          <w:lang w:val="en-IE"/>
        </w:rPr>
        <w:t xml:space="preserve">an </w:t>
      </w:r>
      <w:r>
        <w:rPr>
          <w:lang w:val="en-IE"/>
        </w:rPr>
        <w:t>exponent</w:t>
      </w:r>
      <w:r w:rsidR="00EA080C">
        <w:rPr>
          <w:lang w:val="en-IE"/>
        </w:rPr>
        <w:t xml:space="preserve"> of 0.19 as calculated using a value of</w:t>
      </w:r>
      <w:r>
        <w:rPr>
          <w:lang w:val="en-IE"/>
        </w:rPr>
        <w:t xml:space="preserve"> </w:t>
      </w:r>
      <w:r w:rsidR="0088668D">
        <w:rPr>
          <w:lang w:val="en-IE"/>
        </w:rPr>
        <w:t>0</w:t>
      </w:r>
      <w:r>
        <w:rPr>
          <w:lang w:val="en-IE"/>
        </w:rPr>
        <w:t>.37</w:t>
      </w:r>
      <w:r w:rsidR="00EA080C">
        <w:rPr>
          <w:lang w:val="en-IE"/>
        </w:rPr>
        <w:t xml:space="preserve"> found here</w:t>
      </w:r>
      <w:r>
        <w:rPr>
          <w:lang w:val="en-IE"/>
        </w:rPr>
        <w:t xml:space="preserve"> between venom volume and prey size for </w:t>
      </w:r>
      <w:r w:rsidRPr="007A07B1">
        <w:rPr>
          <w:i/>
          <w:lang w:val="en-IE"/>
        </w:rPr>
        <w:t>b</w:t>
      </w:r>
      <w:r>
        <w:rPr>
          <w:lang w:val="en-IE"/>
        </w:rPr>
        <w:t xml:space="preserve"> in equation 2 </w:t>
      </w:r>
      <w:r w:rsidR="00EA080C">
        <w:rPr>
          <w:lang w:val="en-IE"/>
        </w:rPr>
        <w:t>and</w:t>
      </w:r>
      <w:r w:rsidR="003A4011">
        <w:rPr>
          <w:lang w:val="en-IE"/>
        </w:rPr>
        <w:t xml:space="preserve"> the value of</w:t>
      </w:r>
      <w:r w:rsidR="00EA080C">
        <w:rPr>
          <w:lang w:val="en-IE"/>
        </w:rPr>
        <w:t xml:space="preserve"> </w:t>
      </w:r>
      <w:r>
        <w:rPr>
          <w:lang w:val="en-IE"/>
        </w:rPr>
        <w:t>0.52</w:t>
      </w:r>
      <w:r w:rsidR="00EA080C">
        <w:rPr>
          <w:lang w:val="en-IE"/>
        </w:rPr>
        <w:t xml:space="preserve"> found here</w:t>
      </w:r>
      <w:r>
        <w:rPr>
          <w:lang w:val="en-IE"/>
        </w:rPr>
        <w:t xml:space="preserve"> between prey and predator scaling for </w:t>
      </w:r>
      <w:r w:rsidRPr="003A4011">
        <w:rPr>
          <w:i/>
          <w:lang w:val="en-IE"/>
        </w:rPr>
        <w:t>a</w:t>
      </w:r>
      <w:r w:rsidR="003A4011">
        <w:rPr>
          <w:lang w:val="en-IE"/>
        </w:rPr>
        <w:t xml:space="preserve"> in equation 1</w:t>
      </w:r>
      <w:r>
        <w:rPr>
          <w:lang w:val="en-IE"/>
        </w:rPr>
        <w:t xml:space="preserve">, </w:t>
      </w:r>
      <w:r w:rsidR="00EA080C">
        <w:rPr>
          <w:lang w:val="en-IE"/>
        </w:rPr>
        <w:t>both values are</w:t>
      </w:r>
      <w:r>
        <w:rPr>
          <w:lang w:val="en-IE"/>
        </w:rPr>
        <w:t xml:space="preserve"> far lower than the exponent of 0.75 </w:t>
      </w:r>
      <w:r w:rsidR="003A4011">
        <w:rPr>
          <w:lang w:val="en-IE"/>
        </w:rPr>
        <w:t>between venom volume and snake body mass found</w:t>
      </w:r>
      <w:r w:rsidR="00EA080C">
        <w:rPr>
          <w:lang w:val="en-IE"/>
        </w:rPr>
        <w:t xml:space="preserve"> across </w:t>
      </w:r>
      <w:r w:rsidR="003A4011">
        <w:rPr>
          <w:lang w:val="en-IE"/>
        </w:rPr>
        <w:t xml:space="preserve">all </w:t>
      </w:r>
      <w:r w:rsidR="00EA080C">
        <w:rPr>
          <w:lang w:val="en-IE"/>
        </w:rPr>
        <w:t>model</w:t>
      </w:r>
      <w:r w:rsidR="003A4011">
        <w:rPr>
          <w:lang w:val="en-IE"/>
        </w:rPr>
        <w:t>s</w:t>
      </w:r>
      <w:r>
        <w:rPr>
          <w:lang w:val="en-IE"/>
        </w:rPr>
        <w:t xml:space="preserve"> </w:t>
      </w:r>
      <w:r w:rsidRPr="000B594C">
        <w:rPr>
          <w:lang w:val="en-IE"/>
        </w:rPr>
        <w:t>(Table 2, A2-4; Figure 1)</w:t>
      </w:r>
      <w:r>
        <w:rPr>
          <w:lang w:val="en-IE"/>
        </w:rPr>
        <w:t>.</w:t>
      </w:r>
      <w:r w:rsidR="009B3B95">
        <w:rPr>
          <w:lang w:val="en-IE"/>
        </w:rPr>
        <w:t xml:space="preserve"> 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 However, this relationship was only significant in the main analysis (Table 2).</w:t>
      </w:r>
    </w:p>
    <w:p w14:paraId="43DB0C20" w14:textId="732F2784" w:rsidR="00B02347" w:rsidRDefault="00327156" w:rsidP="003A4011">
      <w:pPr>
        <w:spacing w:line="360" w:lineRule="auto"/>
        <w:ind w:firstLine="720"/>
        <w:rPr>
          <w:lang w:val="en-IE"/>
        </w:rPr>
      </w:pPr>
      <w:r w:rsidRPr="000B594C">
        <w:rPr>
          <w:lang w:val="en-IE"/>
        </w:rPr>
        <w:t>The next most significant driver of venom volume was the dimensionality of the habitat with the 27 species in high dimensional environments (arboreal = 9, aquatic = 18) showing lower venom volumes in comparison to species in lower dimensional habitats (Table 2). A sensitivity analysis were habitat was include as terrestrial, arboreal and aquatic also showed similar significant reductions in both arboreal and aquatic habitats (Table A4).</w:t>
      </w:r>
    </w:p>
    <w:p w14:paraId="68998A7A" w14:textId="77777777" w:rsidR="00CD3200" w:rsidRDefault="00CD3200" w:rsidP="000B594C">
      <w:pPr>
        <w:spacing w:line="360" w:lineRule="auto"/>
        <w:rPr>
          <w:ins w:id="70" w:author="Kevin Healy" w:date="2017-01-06T12:03:00Z"/>
          <w:b/>
          <w:lang w:val="en-IE"/>
        </w:rPr>
      </w:pPr>
    </w:p>
    <w:p w14:paraId="730BF9D2" w14:textId="654C4A39" w:rsidR="003A4011" w:rsidRPr="00CD3200" w:rsidRDefault="00CD3200" w:rsidP="000B594C">
      <w:pPr>
        <w:spacing w:line="360" w:lineRule="auto"/>
        <w:rPr>
          <w:b/>
          <w:lang w:val="en-IE"/>
        </w:rPr>
      </w:pPr>
      <w:r>
        <w:rPr>
          <w:b/>
          <w:lang w:val="en-IE"/>
        </w:rPr>
        <w:t xml:space="preserve">Phylogeny, constriction behaviour and covariance between venom volume and </w:t>
      </w:r>
      <w:r w:rsidRPr="00CD3200">
        <w:rPr>
          <w:b/>
        </w:rPr>
        <w:t>LD</w:t>
      </w:r>
      <w:r w:rsidRPr="00CD3200">
        <w:rPr>
          <w:b/>
          <w:vertAlign w:val="subscript"/>
        </w:rPr>
        <w:t>50</w:t>
      </w:r>
    </w:p>
    <w:p w14:paraId="69B3C029" w14:textId="6263AF87" w:rsidR="00327156" w:rsidRPr="00C177F0" w:rsidRDefault="00327156" w:rsidP="00CD3200">
      <w:pPr>
        <w:spacing w:line="360" w:lineRule="auto"/>
        <w:ind w:firstLine="720"/>
        <w:rPr>
          <w:lang w:val="en-IE"/>
        </w:rPr>
      </w:pPr>
      <w:r>
        <w:rPr>
          <w:lang w:val="en-IE"/>
        </w:rPr>
        <w:t>In all models there is was a high phylogenetic signal for both LD</w:t>
      </w:r>
      <w:r w:rsidRPr="00031D64">
        <w:rPr>
          <w:vertAlign w:val="subscript"/>
          <w:lang w:val="en-IE"/>
        </w:rPr>
        <w:t>50</w:t>
      </w:r>
      <w:r>
        <w:rPr>
          <w:lang w:val="en-IE"/>
        </w:rPr>
        <w:t xml:space="preserve"> and venom volume</w:t>
      </w:r>
      <w:r w:rsidR="001C05B0">
        <w:rPr>
          <w:lang w:val="en-IE"/>
        </w:rPr>
        <w:t xml:space="preserve"> with lambda values of </w:t>
      </w:r>
      <w:r w:rsidR="001C05B0" w:rsidRPr="001C05B0">
        <w:rPr>
          <w:color w:val="FF0000"/>
          <w:lang w:val="en-IE"/>
        </w:rPr>
        <w:t>x</w:t>
      </w:r>
      <w:r w:rsidR="001C05B0">
        <w:rPr>
          <w:lang w:val="en-IE"/>
        </w:rPr>
        <w:t xml:space="preserve"> for LD</w:t>
      </w:r>
      <w:r w:rsidR="001C05B0" w:rsidRPr="00031D64">
        <w:rPr>
          <w:vertAlign w:val="subscript"/>
          <w:lang w:val="en-IE"/>
        </w:rPr>
        <w:t>50</w:t>
      </w:r>
      <w:r w:rsidR="001C05B0">
        <w:rPr>
          <w:lang w:val="en-IE"/>
        </w:rPr>
        <w:t xml:space="preserve"> and </w:t>
      </w:r>
      <w:r w:rsidR="001C05B0" w:rsidRPr="001C05B0">
        <w:rPr>
          <w:color w:val="FF0000"/>
          <w:lang w:val="en-IE"/>
        </w:rPr>
        <w:t xml:space="preserve">x </w:t>
      </w:r>
      <w:r w:rsidR="001C05B0">
        <w:rPr>
          <w:lang w:val="en-IE"/>
        </w:rPr>
        <w:t>for venom volume</w:t>
      </w:r>
      <w:r>
        <w:rPr>
          <w:lang w:val="en-IE"/>
        </w:rPr>
        <w:t xml:space="preserve"> </w:t>
      </w:r>
      <w:r w:rsidR="00CD3200" w:rsidRPr="000B594C">
        <w:rPr>
          <w:lang w:val="en-IE"/>
        </w:rPr>
        <w:t>(Table 2, A2-4</w:t>
      </w:r>
      <w:r w:rsidR="00CD3200">
        <w:rPr>
          <w:lang w:val="en-IE"/>
        </w:rPr>
        <w:t xml:space="preserve">). </w:t>
      </w:r>
      <w:r w:rsidR="001C05B0">
        <w:rPr>
          <w:lang w:val="en-IE"/>
        </w:rPr>
        <w:t>For all models LD</w:t>
      </w:r>
      <w:r w:rsidR="001C05B0" w:rsidRPr="00031D64">
        <w:rPr>
          <w:vertAlign w:val="subscript"/>
          <w:lang w:val="en-IE"/>
        </w:rPr>
        <w:t>50</w:t>
      </w:r>
      <w:r w:rsidR="001C05B0">
        <w:rPr>
          <w:lang w:val="en-IE"/>
        </w:rPr>
        <w:t xml:space="preserve"> showed </w:t>
      </w:r>
      <w:r>
        <w:rPr>
          <w:lang w:val="en-IE"/>
        </w:rPr>
        <w:t xml:space="preserve">a </w:t>
      </w:r>
      <w:r w:rsidR="001C05B0">
        <w:rPr>
          <w:lang w:val="en-IE"/>
        </w:rPr>
        <w:t xml:space="preserve">higher phylogenetic </w:t>
      </w:r>
      <w:r>
        <w:rPr>
          <w:lang w:val="en-IE"/>
        </w:rPr>
        <w:t xml:space="preserve">signal </w:t>
      </w:r>
      <w:r w:rsidRPr="000B594C">
        <w:rPr>
          <w:lang w:val="en-IE"/>
        </w:rPr>
        <w:t>(Table 2, A2-4</w:t>
      </w:r>
      <w:r>
        <w:rPr>
          <w:lang w:val="en-IE"/>
        </w:rPr>
        <w:t>).</w:t>
      </w:r>
      <w:r w:rsidR="001C05B0">
        <w:rPr>
          <w:lang w:val="en-IE"/>
        </w:rPr>
        <w:t xml:space="preserve"> The presence of constricting behaviour was found to have no effect on either venom volume or </w:t>
      </w:r>
      <w:r w:rsidR="001C05B0" w:rsidRPr="001C05B0">
        <w:t>LD</w:t>
      </w:r>
      <w:r w:rsidR="001C05B0" w:rsidRPr="001C05B0">
        <w:rPr>
          <w:vertAlign w:val="subscript"/>
        </w:rPr>
        <w:t>50</w:t>
      </w:r>
      <w:r w:rsidR="001C05B0">
        <w:rPr>
          <w:b/>
        </w:rPr>
        <w:t xml:space="preserve"> </w:t>
      </w:r>
      <w:r w:rsidR="001C05B0">
        <w:t>(Table A3).</w:t>
      </w:r>
      <w:r w:rsidR="00F071D4">
        <w:t xml:space="preserve"> </w:t>
      </w:r>
      <w:commentRangeStart w:id="71"/>
      <w:r w:rsidR="00F071D4">
        <w:t xml:space="preserve">Finally, </w:t>
      </w:r>
      <w:r w:rsidR="00C177F0">
        <w:t xml:space="preserve">there is no significant covariance between either the residuals of phylogenetic terms of both venom volume and </w:t>
      </w:r>
      <w:r w:rsidR="00C177F0" w:rsidRPr="00C177F0">
        <w:rPr>
          <w:rPrChange w:id="72" w:author="Kevin Healy" w:date="2017-01-06T12:36:00Z">
            <w:rPr>
              <w:b/>
            </w:rPr>
          </w:rPrChange>
        </w:rPr>
        <w:t>LD</w:t>
      </w:r>
      <w:r w:rsidR="00C177F0" w:rsidRPr="00C177F0">
        <w:rPr>
          <w:vertAlign w:val="subscript"/>
          <w:rPrChange w:id="73" w:author="Kevin Healy" w:date="2017-01-06T12:36:00Z">
            <w:rPr>
              <w:b/>
              <w:vertAlign w:val="subscript"/>
            </w:rPr>
          </w:rPrChange>
        </w:rPr>
        <w:t>50</w:t>
      </w:r>
      <w:r w:rsidR="00C177F0">
        <w:t xml:space="preserve"> across all models </w:t>
      </w:r>
      <w:r w:rsidR="00C177F0" w:rsidRPr="000B594C">
        <w:rPr>
          <w:lang w:val="en-IE"/>
        </w:rPr>
        <w:t>(Table 2, A2-4</w:t>
      </w:r>
      <w:r w:rsidR="00C177F0">
        <w:rPr>
          <w:lang w:val="en-IE"/>
        </w:rPr>
        <w:t>).</w:t>
      </w:r>
      <w:commentRangeEnd w:id="71"/>
      <w:r w:rsidR="00C177F0">
        <w:rPr>
          <w:rStyle w:val="CommentReference"/>
        </w:rPr>
        <w:commentReference w:id="71"/>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3B2D4166"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 xml:space="preserve">factors are important evolutionary drivers of predator </w:t>
      </w:r>
      <w:r w:rsidR="00792B3D">
        <w:rPr>
          <w:lang w:val="en-IE"/>
        </w:rPr>
        <w:lastRenderedPageBreak/>
        <w:t>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testes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volume </w:t>
      </w:r>
      <w:r w:rsidR="00792B3D">
        <w:rPr>
          <w:lang w:val="en-IE"/>
        </w:rPr>
        <w:t>scales with</w:t>
      </w:r>
      <w:r w:rsidR="0003718A">
        <w:rPr>
          <w:lang w:val="en-IE"/>
        </w:rPr>
        <w:t xml:space="preserve"> </w:t>
      </w:r>
      <w:r w:rsidR="008C4F15">
        <w:rPr>
          <w:lang w:val="en-IE"/>
        </w:rPr>
        <w:t>snakes</w:t>
      </w:r>
      <w:r w:rsidR="0003718A">
        <w:rPr>
          <w:lang w:val="en-IE"/>
        </w:rPr>
        <w:t xml:space="preserve"> body size</w:t>
      </w:r>
      <w:r w:rsidR="00792B3D">
        <w:rPr>
          <w:lang w:val="en-IE"/>
        </w:rPr>
        <w:t xml:space="preserve"> with an allometry expected if venom volume is determined by the energetic costs of its production. We also find that snake venom is influenced, as expected by the presence of </w:t>
      </w:r>
      <w:r w:rsidR="006F577C" w:rsidRPr="00B51EEB">
        <w:rPr>
          <w:rStyle w:val="Emphasis"/>
          <w:rFonts w:eastAsia="Times New Roman"/>
          <w:i w:val="0"/>
        </w:rPr>
        <w:t>ovivorous</w:t>
      </w:r>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suggest that while aspects of neutral selection, such as genetic drift, may play an important role in generated the observed variance in predator traits, positive selection forces associated with trophic and macroevolutionary drivers still play a key role in the evolution of these traits.</w:t>
      </w:r>
    </w:p>
    <w:p w14:paraId="41DE6F81" w14:textId="7E2417BD" w:rsidR="00DF38E0" w:rsidRDefault="000521E5" w:rsidP="00594499">
      <w:pPr>
        <w:spacing w:line="360" w:lineRule="auto"/>
        <w:rPr>
          <w:lang w:val="en-IE"/>
        </w:rPr>
      </w:pPr>
      <w:r>
        <w:rPr>
          <w:lang w:val="en-IE"/>
        </w:rPr>
        <w:tab/>
      </w:r>
      <w:r w:rsidR="004250AA">
        <w:rPr>
          <w:lang w:val="en-IE"/>
        </w:rPr>
        <w:t xml:space="preserve">Trophic factors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certain dietary changes (ref)</w:t>
      </w:r>
      <w:r w:rsidR="004250AA">
        <w:rPr>
          <w:lang w:val="en-IE"/>
        </w:rPr>
        <w:t xml:space="preserve">, </w:t>
      </w:r>
      <w:r w:rsidR="00B575B2">
        <w:rPr>
          <w:lang w:val="en-IE"/>
        </w:rPr>
        <w:t>the absence of an increased lifespan associated with venomous as generally seen in species with toxic defence systems (</w:t>
      </w:r>
      <w:r w:rsidR="00B575B2" w:rsidRPr="00594499">
        <w:rPr>
          <w:color w:val="FF0000"/>
          <w:lang w:val="en-IE"/>
        </w:rPr>
        <w:t>ref</w:t>
      </w:r>
      <w:r w:rsidR="00B575B2">
        <w:rPr>
          <w:lang w:val="en-IE"/>
        </w:rPr>
        <w:t>)</w:t>
      </w:r>
      <w:r w:rsidR="00B575B2">
        <w:rPr>
          <w:lang w:val="en-IE"/>
        </w:rPr>
        <w:t xml:space="preserve">, and also by our findings here that </w:t>
      </w:r>
      <w:r w:rsidR="00B575B2" w:rsidRPr="00B51EEB">
        <w:rPr>
          <w:rStyle w:val="Emphasis"/>
          <w:rFonts w:eastAsia="Times New Roman"/>
          <w:i w:val="0"/>
        </w:rPr>
        <w:t>ovivorous</w:t>
      </w:r>
      <w:r w:rsidR="00B575B2">
        <w:rPr>
          <w:rStyle w:val="Emphasis"/>
          <w:rFonts w:eastAsia="Times New Roman"/>
          <w:i w:val="0"/>
        </w:rPr>
        <w:t xml:space="preserve"> feeding is associated with lower potencies and venom volumes.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TnVtPjM8L1JlY051bT48RGlzcGxheVRleHQ+KDEsIDcsIDgpPC9EaXNwbGF5VGV4dD48cmVjb3Jk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</w:fldData>
        </w:fldChar>
      </w:r>
      <w:r w:rsidR="00EF0BD9">
        <w:rPr>
          <w:lang w:val="en-IE"/>
        </w:rPr>
        <w:instrText xml:space="preserve"> ADDIN EN.CITE </w:instrText>
      </w:r>
      <w:r w:rsidR="00EF0BD9">
        <w:rPr>
          <w:lang w:val="en-IE"/>
        </w:rPr>
        <w:fldChar w:fldCharType="begin">
          <w:fldData xml:space="preserve">PEVuZE5vdGU+PENpdGU+PEF1dGhvcj5TYXNhPC9BdXRob3I+PFllYXI+MTk5OTwvWWVhcj48UmVj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</w:fldData>
        </w:fldChar>
      </w:r>
      <w:r w:rsidR="00EF0BD9">
        <w:rPr>
          <w:lang w:val="en-IE"/>
        </w:rPr>
        <w:instrText xml:space="preserve"> ADDIN EN.CITE.DATA </w:instrText>
      </w:r>
      <w:r w:rsidR="00EF0BD9">
        <w:rPr>
          <w:lang w:val="en-IE"/>
        </w:rPr>
      </w:r>
      <w:r w:rsidR="00EF0BD9">
        <w:rPr>
          <w:lang w:val="en-IE"/>
        </w:rPr>
        <w:fldChar w:fldCharType="end"/>
      </w:r>
      <w:r w:rsidR="00D45F7F">
        <w:rPr>
          <w:lang w:val="en-IE"/>
        </w:rPr>
        <w:fldChar w:fldCharType="separate"/>
      </w:r>
      <w:r w:rsidR="00EF0BD9">
        <w:rPr>
          <w:noProof/>
          <w:lang w:val="en-IE"/>
        </w:rPr>
        <w:t>(</w:t>
      </w:r>
      <w:hyperlink w:anchor="_ENREF_1" w:tooltip="Casewell, 2013 #1" w:history="1">
        <w:r w:rsidR="00EF0BD9">
          <w:rPr>
            <w:noProof/>
            <w:lang w:val="en-IE"/>
          </w:rPr>
          <w:t>1</w:t>
        </w:r>
      </w:hyperlink>
      <w:r w:rsidR="00EF0BD9">
        <w:rPr>
          <w:noProof/>
          <w:lang w:val="en-IE"/>
        </w:rPr>
        <w:t xml:space="preserve">, </w:t>
      </w:r>
      <w:hyperlink w:anchor="_ENREF_7" w:tooltip="Mebs, 2001 #4" w:history="1">
        <w:r w:rsidR="00EF0BD9">
          <w:rPr>
            <w:noProof/>
            <w:lang w:val="en-IE"/>
          </w:rPr>
          <w:t>7</w:t>
        </w:r>
      </w:hyperlink>
      <w:r w:rsidR="00EF0BD9">
        <w:rPr>
          <w:noProof/>
          <w:lang w:val="en-IE"/>
        </w:rPr>
        <w:t xml:space="preserve">, </w:t>
      </w:r>
      <w:hyperlink w:anchor="_ENREF_8" w:tooltip="Sasa, 1999 #3" w:history="1">
        <w:r w:rsidR="00EF0BD9">
          <w:rPr>
            <w:noProof/>
            <w:lang w:val="en-IE"/>
          </w:rPr>
          <w:t>8</w:t>
        </w:r>
      </w:hyperlink>
      <w:r w:rsidR="00EF0BD9">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155347">
        <w:rPr>
          <w:lang w:val="en-IE"/>
        </w:rPr>
        <w:t xml:space="preserve">associated with the use of none-natural test models for venom potency </w:t>
      </w:r>
      <w:r w:rsidR="00155347">
        <w:rPr>
          <w:lang w:val="en-IE"/>
        </w:rPr>
        <w:fldChar w:fldCharType="begin"/>
      </w:r>
      <w:r w:rsidR="00155347">
        <w:rPr>
          <w:lang w:val="en-IE"/>
        </w:rPr>
        <w:instrText xml:space="preserve"> ADDIN EN.CITE &lt;EndNote&gt;&lt;Cite&gt;&lt;Author&gt;da Silva&lt;/Author&gt;&lt;Year&gt;2001&lt;/Year&gt;&lt;RecNum&gt;7&lt;/RecNum&gt;&lt;DisplayText&gt;(21)&lt;/DisplayText&gt;&lt;record&gt;&lt;rec-number&gt;7&lt;/rec-number&gt;&lt;foreign-keys&gt;&lt;key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155347">
        <w:rPr>
          <w:noProof/>
          <w:lang w:val="en-IE"/>
        </w:rPr>
        <w:t>(</w:t>
      </w:r>
      <w:hyperlink w:anchor="_ENREF_21" w:tooltip="da Silva, 2001 #7" w:history="1">
        <w:r w:rsidR="00155347">
          <w:rPr>
            <w:noProof/>
            <w:lang w:val="en-IE"/>
          </w:rPr>
          <w:t>21</w:t>
        </w:r>
      </w:hyperlink>
      <w:r w:rsidR="00155347">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594499">
        <w:rPr>
          <w:lang w:val="en-IE"/>
        </w:rPr>
        <w:t xml:space="preserve">  This prey-specific effect found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lethality</w:t>
      </w:r>
      <w:r w:rsidR="00996542">
        <w:rPr>
          <w:lang w:val="en-IE"/>
        </w:rPr>
        <w:t xml:space="preserve">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996542">
        <w:rPr>
          <w:lang w:val="en-IE"/>
        </w:rPr>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996542">
        <w:rPr>
          <w:noProof/>
          <w:lang w:val="en-IE"/>
        </w:rPr>
        <w:t>(</w:t>
      </w:r>
      <w:hyperlink w:anchor="_ENREF_22" w:tooltip="Barlow, 2009 #2" w:history="1">
        <w:r w:rsidR="00996542">
          <w:rPr>
            <w:noProof/>
            <w:lang w:val="en-IE"/>
          </w:rPr>
          <w:t>22</w:t>
        </w:r>
      </w:hyperlink>
      <w:r w:rsidR="00996542">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93758B">
        <w:rPr>
          <w:lang w:val="en-IE"/>
        </w:rPr>
        <w:t>affects prey,</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BE23D6">
        <w:rPr>
          <w:lang w:val="en-IE"/>
        </w:rPr>
        <w:instrText xml:space="preserve"> ADDIN EN.CITE &lt;EndNote&gt;&lt;Cite&gt;&lt;Author&gt;Barlow&lt;/Author&gt;&lt;Year&gt;2009&lt;/Year&gt;&lt;RecNum&gt;2&lt;/RecNum&gt;&lt;DisplayText&gt;(22)&lt;/DisplayText&gt;&lt;record&gt;&lt;rec-number&gt;2&lt;/rec-number&gt;&lt;foreign-keys&gt;&lt;key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BE23D6">
        <w:rPr>
          <w:noProof/>
          <w:lang w:val="en-IE"/>
        </w:rPr>
        <w:t>(</w:t>
      </w:r>
      <w:hyperlink w:anchor="_ENREF_22" w:tooltip="Barlow, 2009 #2" w:history="1">
        <w:r w:rsidR="00EF0BD9">
          <w:rPr>
            <w:noProof/>
            <w:lang w:val="en-IE"/>
          </w:rPr>
          <w:t>22</w:t>
        </w:r>
      </w:hyperlink>
      <w:r w:rsidR="00BE23D6">
        <w:rPr>
          <w:noProof/>
          <w:lang w:val="en-IE"/>
        </w:rPr>
        <w:t>)</w:t>
      </w:r>
      <w:r w:rsidR="00A93C1D">
        <w:rPr>
          <w:lang w:val="en-IE"/>
        </w:rPr>
        <w:fldChar w:fldCharType="end"/>
      </w:r>
      <w:r w:rsidR="00236A49">
        <w:rPr>
          <w:lang w:val="en-IE"/>
        </w:rPr>
        <w:t xml:space="preserve">. </w:t>
      </w:r>
      <w:r w:rsidR="00996542">
        <w:rPr>
          <w:lang w:val="en-IE"/>
        </w:rPr>
        <w:t xml:space="preserve">Despite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 </w:instrText>
      </w:r>
      <w:r w:rsidR="00BE23D6">
        <w:fldChar w:fldCharType="begin">
          <w:fldData xml:space="preserve">PEVuZE5vdGU+PENpdGU+PEF1dGhvcj5Wb3NzPC9BdXRob3I+PFllYXI+MjAxMzwvWWVhcj48UmVj
TnVtPjY8L1JlY051bT48RGlzcGxheVRleHQ+KDI1LTI5KTwvRGlzcGxheVRleHQ+PHJlY29yZD48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BE23D6">
        <w:instrText xml:space="preserve"> ADDIN EN.CITE.DATA </w:instrText>
      </w:r>
      <w:r w:rsidR="00BE23D6">
        <w:fldChar w:fldCharType="end"/>
      </w:r>
      <w:r w:rsidR="00585B1C" w:rsidRPr="002A7338">
        <w:fldChar w:fldCharType="separate"/>
      </w:r>
      <w:r w:rsidR="00BE23D6">
        <w:rPr>
          <w:noProof/>
        </w:rPr>
        <w:t>(</w:t>
      </w:r>
      <w:hyperlink w:anchor="_ENREF_25" w:tooltip="Williams, 1988 #23" w:history="1">
        <w:r w:rsidR="00EF0BD9">
          <w:rPr>
            <w:noProof/>
          </w:rPr>
          <w:t>25-29</w:t>
        </w:r>
      </w:hyperlink>
      <w:r w:rsidR="00BE23D6">
        <w:rPr>
          <w:noProof/>
        </w:rPr>
        <w:t>)</w:t>
      </w:r>
      <w:r w:rsidR="00585B1C" w:rsidRPr="002A7338">
        <w:fldChar w:fldCharType="end"/>
      </w:r>
      <w:r w:rsidR="00996542">
        <w:t xml:space="preserve"> are</w:t>
      </w:r>
      <w:r w:rsidR="00585B1C">
        <w:t xml:space="preserve"> more likely to be the exception</w:t>
      </w:r>
      <w:r w:rsidR="00996542">
        <w:t xml:space="preserve"> as opposed to the general rule</w:t>
      </w:r>
      <w:r w:rsidR="00B96C24">
        <w:rPr>
          <w:lang w:val="en-IE"/>
        </w:rPr>
        <w:t>.</w:t>
      </w:r>
      <w:r w:rsidR="0033201C">
        <w:rPr>
          <w:lang w:val="en-IE"/>
        </w:rPr>
        <w:t xml:space="preserve"> </w:t>
      </w:r>
    </w:p>
    <w:p w14:paraId="19BC3EEE" w14:textId="36F6A8FD" w:rsidR="008A2E4C" w:rsidRDefault="00DF38E0" w:rsidP="00C20672">
      <w:pPr>
        <w:spacing w:line="360" w:lineRule="auto"/>
        <w:ind w:firstLine="720"/>
        <w:rPr>
          <w:ins w:id="74" w:author="Kevin Healy" w:date="2017-01-06T18:12:00Z"/>
          <w:lang w:val="en-IE"/>
        </w:rPr>
      </w:pPr>
      <w:r>
        <w:rPr>
          <w:lang w:val="en-IE"/>
        </w:rPr>
        <w:t>While</w:t>
      </w:r>
      <w:r w:rsidR="00265551">
        <w:rPr>
          <w:lang w:val="en-IE"/>
        </w:rPr>
        <w:t xml:space="preserve"> the</w:t>
      </w:r>
      <w:r>
        <w:rPr>
          <w:lang w:val="en-IE"/>
        </w:rPr>
        <w:t xml:space="preserve"> predator-prey dynamics</w:t>
      </w:r>
      <w:r w:rsidR="00265551">
        <w:rPr>
          <w:lang w:val="en-IE"/>
        </w:rPr>
        <w:t xml:space="preserve"> of snake venom</w:t>
      </w:r>
      <w:r>
        <w:rPr>
          <w:lang w:val="en-IE"/>
        </w:rPr>
        <w:t xml:space="preserve"> </w:t>
      </w:r>
      <w:r w:rsidR="00265551">
        <w:rPr>
          <w:lang w:val="en-IE"/>
        </w:rPr>
        <w:t>has</w:t>
      </w:r>
      <w:r w:rsidR="00265551">
        <w:rPr>
          <w:lang w:val="en-IE"/>
        </w:rPr>
        <w:t xml:space="preserve"> </w:t>
      </w:r>
      <w:r w:rsidR="00265551">
        <w:rPr>
          <w:lang w:val="en-IE"/>
        </w:rPr>
        <w:t>received relatively</w:t>
      </w:r>
      <w:r>
        <w:rPr>
          <w:lang w:val="en-IE"/>
        </w:rPr>
        <w:t xml:space="preserve"> </w:t>
      </w:r>
      <w:r w:rsidR="00265551">
        <w:rPr>
          <w:lang w:val="en-IE"/>
        </w:rPr>
        <w:t xml:space="preserve">significant </w:t>
      </w:r>
      <w:r w:rsidR="00D7739B">
        <w:rPr>
          <w:lang w:val="en-IE"/>
        </w:rPr>
        <w:t>attention</w:t>
      </w:r>
      <w:r>
        <w:rPr>
          <w:lang w:val="en-IE"/>
        </w:rPr>
        <w:t xml:space="preserve"> the importance of macroecological factors, namely body size and habitat complexity</w:t>
      </w:r>
      <w:commentRangeStart w:id="75"/>
      <w:r w:rsidR="00D7739B">
        <w:rPr>
          <w:lang w:val="en-IE"/>
        </w:rPr>
        <w:t>,</w:t>
      </w:r>
      <w:r w:rsidR="00265551">
        <w:rPr>
          <w:lang w:val="en-IE"/>
        </w:rPr>
        <w:t xml:space="preserve"> have received surprisingly little </w:t>
      </w:r>
      <w:commentRangeEnd w:id="75"/>
      <w:r w:rsidR="00265551">
        <w:rPr>
          <w:rStyle w:val="CommentReference"/>
        </w:rPr>
        <w:commentReference w:id="75"/>
      </w:r>
      <w:r w:rsidR="00265551">
        <w:rPr>
          <w:lang w:val="en-IE"/>
        </w:rPr>
        <w:t>despite their known importance in driving trophic interaction in general (</w:t>
      </w:r>
      <w:r w:rsidR="00265551" w:rsidRPr="00265551">
        <w:rPr>
          <w:color w:val="FF0000"/>
          <w:lang w:val="en-IE"/>
        </w:rPr>
        <w:t>refs</w:t>
      </w:r>
      <w:r w:rsidR="00265551">
        <w:rPr>
          <w:lang w:val="en-IE"/>
        </w:rPr>
        <w:t>)</w:t>
      </w:r>
      <w:r>
        <w:rPr>
          <w:lang w:val="en-IE"/>
        </w:rPr>
        <w:t xml:space="preserve">. </w:t>
      </w:r>
      <w:r w:rsidR="00E7261A">
        <w:rPr>
          <w:lang w:val="en-IE"/>
        </w:rPr>
        <w:t>O</w:t>
      </w:r>
      <w:r w:rsidR="008217D6">
        <w:rPr>
          <w:lang w:val="en-IE"/>
        </w:rPr>
        <w:t xml:space="preserve">ur results </w:t>
      </w:r>
      <w:r w:rsidR="00D7739B">
        <w:rPr>
          <w:lang w:val="en-IE"/>
        </w:rPr>
        <w:t>support the importance</w:t>
      </w:r>
      <w:r w:rsidR="00265551">
        <w:rPr>
          <w:lang w:val="en-IE"/>
        </w:rPr>
        <w:t xml:space="preserve"> of these factors</w:t>
      </w:r>
      <w:r w:rsidR="008217D6">
        <w:rPr>
          <w:lang w:val="en-IE"/>
        </w:rPr>
        <w:t xml:space="preserve"> </w:t>
      </w:r>
      <w:r w:rsidR="00D7739B">
        <w:rPr>
          <w:lang w:val="en-IE"/>
        </w:rPr>
        <w:t>with</w:t>
      </w:r>
      <w:r w:rsidR="008217D6">
        <w:rPr>
          <w:lang w:val="en-IE"/>
        </w:rPr>
        <w:t xml:space="preserve"> venom</w:t>
      </w:r>
      <w:r w:rsidR="00D7739B">
        <w:rPr>
          <w:lang w:val="en-IE"/>
        </w:rPr>
        <w:t xml:space="preserve"> volume in particular</w:t>
      </w:r>
      <w:r w:rsidR="008217D6">
        <w:rPr>
          <w:lang w:val="en-IE"/>
        </w:rPr>
        <w:t xml:space="preserve"> </w:t>
      </w:r>
      <w:r w:rsidR="00D7739B">
        <w:rPr>
          <w:lang w:val="en-IE"/>
        </w:rPr>
        <w:t>showing</w:t>
      </w:r>
      <w:r w:rsidR="00265551">
        <w:rPr>
          <w:lang w:val="en-IE"/>
        </w:rPr>
        <w:t xml:space="preserve"> strong</w:t>
      </w:r>
      <w:r w:rsidR="00D7739B">
        <w:rPr>
          <w:lang w:val="en-IE"/>
        </w:rPr>
        <w:t xml:space="preserve"> relationships to both</w:t>
      </w:r>
      <w:r w:rsidR="008217D6">
        <w:rPr>
          <w:lang w:val="en-IE"/>
        </w:rPr>
        <w:t xml:space="preserve"> </w:t>
      </w:r>
      <w:r w:rsidR="00406ED4">
        <w:rPr>
          <w:lang w:val="en-IE"/>
        </w:rPr>
        <w:t xml:space="preserve">snake </w:t>
      </w:r>
      <w:r w:rsidR="008217D6">
        <w:rPr>
          <w:lang w:val="en-IE"/>
        </w:rPr>
        <w:t xml:space="preserve">body size and </w:t>
      </w:r>
      <w:r w:rsidR="008217D6">
        <w:rPr>
          <w:lang w:val="en-IE"/>
        </w:rPr>
        <w:lastRenderedPageBreak/>
        <w:t xml:space="preserve">habitat dimensionality. </w:t>
      </w:r>
      <w:r w:rsidR="00E7261A">
        <w:rPr>
          <w:lang w:val="en-IE"/>
        </w:rPr>
        <w:t xml:space="preserve">Unsurprisingly, we found that larger snakes have </w:t>
      </w:r>
      <w:r w:rsidR="00F540F5">
        <w:rPr>
          <w:lang w:val="en-IE"/>
        </w:rPr>
        <w:t>larger quantities of venom</w:t>
      </w:r>
      <w:r w:rsidR="00265551">
        <w:rPr>
          <w:lang w:val="en-IE"/>
        </w:rPr>
        <w:t>, more surprisingly</w:t>
      </w:r>
      <w:r w:rsidR="00302E87">
        <w:rPr>
          <w:lang w:val="en-IE"/>
        </w:rPr>
        <w:t xml:space="preserve"> however</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the</w:t>
      </w:r>
      <w:r w:rsidR="00265551">
        <w:rPr>
          <w:lang w:val="en-IE"/>
        </w:rPr>
        <w:t xml:space="preserve"> </w:t>
      </w:r>
      <w:r w:rsidR="006054D8">
        <w:rPr>
          <w:lang w:val="en-IE"/>
        </w:rPr>
        <w:t>expected</w:t>
      </w:r>
      <w:r w:rsidR="00265551">
        <w:rPr>
          <w:lang w:val="en-IE"/>
        </w:rPr>
        <w:t xml:space="preserve"> scaling allometery predicted</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BE23D6">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BE23D6">
        <w:rPr>
          <w:noProof/>
          <w:lang w:val="en-IE"/>
        </w:rPr>
        <w:t>(</w:t>
      </w:r>
      <w:hyperlink w:anchor="_ENREF_16" w:tooltip="Carbone, 2014 #93" w:history="1">
        <w:r w:rsidR="00EF0BD9">
          <w:rPr>
            <w:noProof/>
            <w:lang w:val="en-IE"/>
          </w:rPr>
          <w:t>16</w:t>
        </w:r>
      </w:hyperlink>
      <w:r w:rsidR="00BE23D6">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volume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potential variation in the allo</w:t>
      </w:r>
      <w:r w:rsidR="00F540F5">
        <w:rPr>
          <w:lang w:val="en-IE"/>
        </w:rPr>
        <w:t xml:space="preserve">metric scaling of </w:t>
      </w:r>
      <w:r w:rsidR="00302E87" w:rsidRPr="00302E87">
        <w:t xml:space="preserve"> </w:t>
      </w:r>
      <w:r w:rsidR="00302E87" w:rsidRPr="00302E87">
        <w:rPr>
          <w:lang w:val="en-IE"/>
        </w:rPr>
        <w:t xml:space="preserve">toxicological </w:t>
      </w:r>
      <w:r w:rsidR="00302E87">
        <w:rPr>
          <w:lang w:val="en-IE"/>
        </w:rPr>
        <w:t>effects</w:t>
      </w:r>
      <w:r w:rsidR="00173F0D">
        <w:rPr>
          <w:lang w:val="en-IE"/>
        </w:rPr>
        <w:t xml:space="preserve"> </w:t>
      </w:r>
      <w:r w:rsidR="00173F0D">
        <w:rPr>
          <w:lang w:val="en-IE"/>
        </w:rPr>
        <w:t xml:space="preserve">(equation 2) </w:t>
      </w:r>
      <w:del w:id="76" w:author="Kevin Healy" w:date="2017-01-06T17:59:00Z">
        <w:r w:rsidR="00302E87" w:rsidDel="00173F0D">
          <w:rPr>
            <w:lang w:val="en-IE"/>
          </w:rPr>
          <w:delText xml:space="preserve"> </w:delText>
        </w:r>
      </w:del>
      <w:r w:rsidR="009035EA">
        <w:fldChar w:fldCharType="begin"/>
      </w:r>
      <w:r w:rsidR="00BE23D6">
        <w:instrText xml:space="preserve"> ADDIN EN.CITE &lt;EndNote&gt;&lt;Cite&gt;&lt;Author&gt;Nestorov&lt;/Author&gt;&lt;Year&gt;2003&lt;/Year&gt;&lt;RecNum&gt;101&lt;/RecNum&gt;&lt;DisplayText&gt;(35)&lt;/DisplayText&gt;&lt;record&gt;&lt;rec-number&gt;101&lt;/rec-number&gt;&lt;foreign-keys&gt;&lt;key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BE23D6">
        <w:rPr>
          <w:noProof/>
        </w:rPr>
        <w:t>(</w:t>
      </w:r>
      <w:hyperlink w:anchor="_ENREF_35" w:tooltip="Nestorov, 2003 #101" w:history="1">
        <w:r w:rsidR="00EF0BD9">
          <w:rPr>
            <w:noProof/>
          </w:rPr>
          <w:t>35</w:t>
        </w:r>
      </w:hyperlink>
      <w:r w:rsidR="00BE23D6">
        <w:rPr>
          <w:noProof/>
        </w:rPr>
        <w:t>)</w:t>
      </w:r>
      <w:r w:rsidR="009035EA">
        <w:fldChar w:fldCharType="end"/>
      </w:r>
      <w:r w:rsidR="00F540F5">
        <w:rPr>
          <w:lang w:val="en-IE"/>
        </w:rPr>
        <w:t xml:space="preserve">, an exponent </w:t>
      </w:r>
      <w:r w:rsidR="00EA3500">
        <w:rPr>
          <w:lang w:val="en-IE"/>
        </w:rPr>
        <w:t xml:space="preserve">far in excess </w:t>
      </w:r>
      <w:commentRangeStart w:id="77"/>
      <w:r w:rsidR="00EA3500">
        <w:rPr>
          <w:lang w:val="en-IE"/>
        </w:rPr>
        <w:t>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173F0D">
        <w:rPr>
          <w:i/>
          <w:lang w:val="en-IE"/>
          <w:rPrChange w:id="78" w:author="Kevin Healy" w:date="2017-01-06T17:59:00Z">
            <w:rPr>
              <w:lang w:val="en-IE"/>
            </w:rPr>
          </w:rPrChange>
        </w:rPr>
        <w:t>b</w:t>
      </w:r>
      <w:r w:rsidR="00173F0D">
        <w:rPr>
          <w:lang w:val="en-IE"/>
        </w:rPr>
        <w:t xml:space="preserve"> </w:t>
      </w:r>
      <w:del w:id="79" w:author="Kevin Healy" w:date="2017-01-06T17:59:00Z">
        <w:r w:rsidR="009B3B95" w:rsidDel="00173F0D">
          <w:rPr>
            <w:lang w:val="en-IE"/>
          </w:rPr>
          <w:delText>(</w:delText>
        </w:r>
        <w:r w:rsidR="00302E87" w:rsidDel="00173F0D">
          <w:rPr>
            <w:lang w:val="en-IE"/>
          </w:rPr>
          <w:delText>equation 2</w:delText>
        </w:r>
        <w:r w:rsidR="009B3B95" w:rsidDel="00173F0D">
          <w:rPr>
            <w:lang w:val="en-IE"/>
          </w:rPr>
          <w:delText>)</w:delText>
        </w:r>
        <w:r w:rsidR="00302E87" w:rsidDel="00173F0D">
          <w:rPr>
            <w:lang w:val="en-IE"/>
          </w:rPr>
          <w:delText xml:space="preserve"> </w:delText>
        </w:r>
        <w:r w:rsidR="00F540F5" w:rsidDel="00173F0D">
          <w:rPr>
            <w:lang w:val="en-IE"/>
          </w:rPr>
          <w:delText xml:space="preserve"> </w:delText>
        </w:r>
      </w:del>
      <w:r w:rsidR="00EA3500">
        <w:rPr>
          <w:lang w:val="en-IE"/>
        </w:rPr>
        <w:t>in order</w:t>
      </w:r>
      <w:r w:rsidR="00173F0D">
        <w:rPr>
          <w:lang w:val="en-IE"/>
        </w:rPr>
        <w:t xml:space="preserve"> for the</w:t>
      </w:r>
      <w:r w:rsidR="00EA3500">
        <w:rPr>
          <w:lang w:val="en-IE"/>
        </w:rPr>
        <w:t xml:space="preserve"> </w:t>
      </w:r>
      <w:del w:id="80" w:author="Kevin Healy" w:date="2017-01-06T18:00:00Z">
        <w:r w:rsidR="00EA3500" w:rsidDel="00173F0D">
          <w:rPr>
            <w:lang w:val="en-IE"/>
          </w:rPr>
          <w:delText>to match the</w:delText>
        </w:r>
      </w:del>
      <w:r w:rsidR="00173F0D">
        <w:rPr>
          <w:lang w:val="en-IE"/>
        </w:rPr>
        <w:t>observed</w:t>
      </w:r>
      <w:r w:rsidR="00EA3500">
        <w:rPr>
          <w:lang w:val="en-IE"/>
        </w:rPr>
        <w:t xml:space="preserve"> scaling of 0.75</w:t>
      </w:r>
      <w:r w:rsidR="00EA02BE">
        <w:rPr>
          <w:lang w:val="en-IE"/>
        </w:rPr>
        <w:t xml:space="preserve"> between venom volume and snake mass</w:t>
      </w:r>
      <w:r w:rsidR="00EA3500">
        <w:rPr>
          <w:lang w:val="en-IE"/>
        </w:rPr>
        <w:t xml:space="preserve"> </w:t>
      </w:r>
      <w:r w:rsidR="00173F0D">
        <w:rPr>
          <w:lang w:val="en-IE"/>
        </w:rPr>
        <w:t>to match</w:t>
      </w:r>
      <w:commentRangeStart w:id="81"/>
      <w:del w:id="82" w:author="Kevin Healy" w:date="2017-01-06T18:00:00Z">
        <w:r w:rsidR="00EA3500" w:rsidDel="00173F0D">
          <w:rPr>
            <w:lang w:val="en-IE"/>
          </w:rPr>
          <w:delText>found</w:delText>
        </w:r>
        <w:commentRangeEnd w:id="81"/>
        <w:r w:rsidR="00C23DDF" w:rsidDel="00173F0D">
          <w:rPr>
            <w:rStyle w:val="CommentReference"/>
          </w:rPr>
          <w:commentReference w:id="81"/>
        </w:r>
        <w:r w:rsidR="00EA3500" w:rsidDel="00173F0D">
          <w:rPr>
            <w:lang w:val="en-IE"/>
          </w:rPr>
          <w:delText xml:space="preserve"> here</w:delText>
        </w:r>
        <w:commentRangeEnd w:id="77"/>
        <w:r w:rsidR="003E795A" w:rsidDel="00173F0D">
          <w:rPr>
            <w:rStyle w:val="CommentReference"/>
          </w:rPr>
          <w:commentReference w:id="77"/>
        </w:r>
      </w:del>
      <w:r w:rsidR="00EA3500">
        <w:rPr>
          <w:lang w:val="en-IE"/>
        </w:rPr>
        <w:t>.</w:t>
      </w:r>
      <w:r w:rsidR="00F540F5">
        <w:rPr>
          <w:lang w:val="en-IE"/>
        </w:rPr>
        <w:t xml:space="preserve"> Furthermore, </w:t>
      </w:r>
      <w:r w:rsidR="00C20672">
        <w:rPr>
          <w:lang w:val="en-IE"/>
        </w:rPr>
        <w:t>our analysis shows that the predatory-prey scaling</w:t>
      </w:r>
      <w:r w:rsidR="009B3B95">
        <w:rPr>
          <w:lang w:val="en-IE"/>
        </w:rPr>
        <w:t xml:space="preserve"> </w:t>
      </w:r>
      <w:r w:rsidR="00C20672">
        <w:rPr>
          <w:lang w:val="en-IE"/>
        </w:rPr>
        <w:t xml:space="preserve">of </w:t>
      </w:r>
      <w:r w:rsidR="00302E87">
        <w:rPr>
          <w:lang w:val="en-IE"/>
        </w:rPr>
        <w:t xml:space="preserve">venomous </w:t>
      </w:r>
      <w:r w:rsidR="00C20672">
        <w:rPr>
          <w:lang w:val="en-IE"/>
        </w:rPr>
        <w:t xml:space="preserve">snakes is much lower in comparison to snakes as a whole </w:t>
      </w:r>
      <w:r w:rsidR="00C20672">
        <w:rPr>
          <w:lang w:val="en-IE"/>
        </w:rPr>
        <w:fldChar w:fldCharType="begin"/>
      </w:r>
      <w:r w:rsidR="00C20672">
        <w:rPr>
          <w:lang w:val="en-IE"/>
        </w:rPr>
        <w:instrText xml:space="preserve"> ADDIN EN.CITE &lt;EndNote&gt;&lt;Cite&gt;&lt;Author&gt;Carbone&lt;/Author&gt;&lt;Year&gt;2014&lt;/Year&gt;&lt;RecNum&gt;93&lt;/RecNum&gt;&lt;DisplayText&gt;(16)&lt;/DisplayText&gt;&lt;record&gt;&lt;rec-number&gt;93&lt;/rec-number&gt;&lt;foreign-keys&gt;&lt;key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C20672">
        <w:rPr>
          <w:noProof/>
          <w:lang w:val="en-IE"/>
        </w:rPr>
        <w:t>(</w:t>
      </w:r>
      <w:hyperlink w:anchor="_ENREF_16" w:tooltip="Carbone, 2014 #93" w:history="1">
        <w:r w:rsidR="00C20672">
          <w:rPr>
            <w:noProof/>
            <w:lang w:val="en-IE"/>
          </w:rPr>
          <w:t>16</w:t>
        </w:r>
      </w:hyperlink>
      <w:r w:rsidR="00C20672">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ins w:id="83" w:author="Kevin Healy" w:date="2017-01-06T18:16:00Z">
        <w:r w:rsidR="008A2E4C">
          <w:rPr>
            <w:lang w:val="en-IE"/>
          </w:rPr>
          <w:t>, a trend that may also explain the reduced</w:t>
        </w:r>
      </w:ins>
      <w:ins w:id="84" w:author="Kevin Healy" w:date="2017-01-06T18:18:00Z">
        <w:r w:rsidR="005E66F3">
          <w:rPr>
            <w:lang w:val="en-IE"/>
          </w:rPr>
          <w:t xml:space="preserve"> venom</w:t>
        </w:r>
      </w:ins>
      <w:bookmarkStart w:id="85" w:name="_GoBack"/>
      <w:bookmarkEnd w:id="85"/>
      <w:ins w:id="86" w:author="Kevin Healy" w:date="2017-01-06T18:16:00Z">
        <w:r w:rsidR="008A2E4C">
          <w:rPr>
            <w:lang w:val="en-IE"/>
          </w:rPr>
          <w:t xml:space="preserve"> potency with</w:t>
        </w:r>
      </w:ins>
      <w:ins w:id="87" w:author="Kevin Healy" w:date="2017-01-06T18:17:00Z">
        <w:r w:rsidR="008A2E4C">
          <w:rPr>
            <w:lang w:val="en-IE"/>
          </w:rPr>
          <w:t xml:space="preserve"> snake</w:t>
        </w:r>
      </w:ins>
      <w:ins w:id="88" w:author="Kevin Healy" w:date="2017-01-06T18:16:00Z">
        <w:r w:rsidR="008A2E4C">
          <w:rPr>
            <w:lang w:val="en-IE"/>
          </w:rPr>
          <w:t xml:space="preserve"> size seen</w:t>
        </w:r>
      </w:ins>
      <w:ins w:id="89" w:author="Kevin Healy" w:date="2017-01-06T18:17:00Z">
        <w:r w:rsidR="008A2E4C">
          <w:rPr>
            <w:lang w:val="en-IE"/>
          </w:rPr>
          <w:t xml:space="preserve"> in our main analysis</w:t>
        </w:r>
      </w:ins>
      <w:r w:rsidR="00C20672">
        <w:rPr>
          <w:lang w:val="en-IE"/>
        </w:rPr>
        <w:t>. A</w:t>
      </w:r>
      <w:r w:rsidR="00EA02BE">
        <w:rPr>
          <w:lang w:val="en-IE"/>
        </w:rPr>
        <w:t xml:space="preserve"> more </w:t>
      </w:r>
      <w:r w:rsidR="00F3761C">
        <w:rPr>
          <w:lang w:val="en-IE"/>
        </w:rPr>
        <w:t xml:space="preserve">likely </w:t>
      </w:r>
      <w:r w:rsidR="00EA3500">
        <w:rPr>
          <w:lang w:val="en-IE"/>
        </w:rPr>
        <w:t>explanation for the</w:t>
      </w:r>
      <w:r w:rsidR="008A2E4C">
        <w:rPr>
          <w:lang w:val="en-IE"/>
        </w:rPr>
        <w:t xml:space="preserve"> venom volume</w:t>
      </w:r>
      <w:r w:rsidR="00EA3500">
        <w:rPr>
          <w:lang w:val="en-IE"/>
        </w:rPr>
        <w:t xml:space="preserve"> scaling </w:t>
      </w:r>
      <w:del w:id="90" w:author="Kevin Healy" w:date="2017-01-06T18:00:00Z">
        <w:r w:rsidR="00EA3500" w:rsidDel="00173F0D">
          <w:rPr>
            <w:lang w:val="en-IE"/>
          </w:rPr>
          <w:delText>of</w:delText>
        </w:r>
        <w:r w:rsidR="00597E53" w:rsidDel="00173F0D">
          <w:rPr>
            <w:lang w:val="en-IE"/>
          </w:rPr>
          <w:delText xml:space="preserve"> 0.75 between venom volume and</w:delText>
        </w:r>
        <w:r w:rsidR="00EA3500" w:rsidDel="00173F0D">
          <w:rPr>
            <w:lang w:val="en-IE"/>
          </w:rPr>
          <w:delText xml:space="preserve"> snake body size</w:delText>
        </w:r>
        <w:r w:rsidR="009B3B95" w:rsidDel="00173F0D">
          <w:rPr>
            <w:lang w:val="en-IE"/>
          </w:rPr>
          <w:delText xml:space="preserve"> </w:delText>
        </w:r>
      </w:del>
      <w:r w:rsidR="009B3B95">
        <w:rPr>
          <w:lang w:val="en-IE"/>
        </w:rPr>
        <w:t>found here</w:t>
      </w:r>
      <w:r w:rsidR="00EA3500">
        <w:rPr>
          <w:lang w:val="en-IE"/>
        </w:rPr>
        <w:t xml:space="preserve"> is that it </w:t>
      </w:r>
      <w:r w:rsidR="009B3B95">
        <w:rPr>
          <w:lang w:val="en-IE"/>
        </w:rPr>
        <w:t>relates to</w:t>
      </w:r>
      <w:r w:rsidR="009B3B95">
        <w:rPr>
          <w:lang w:val="en-IE"/>
        </w:rPr>
        <w:t xml:space="preserve">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BE23D6">
        <w:rPr>
          <w:lang w:val="en-IE"/>
        </w:rPr>
        <w:instrText xml:space="preserve"> ADDIN EN.CITE &lt;EndNote&gt;&lt;Cite&gt;&lt;Author&gt;Brown&lt;/Author&gt;&lt;Year&gt;2004&lt;/Year&gt;&lt;RecNum&gt;111&lt;/RecNum&gt;&lt;DisplayText&gt;(67)&lt;/DisplayText&gt;&lt;record&gt;&lt;rec-number&gt;111&lt;/rec-number&gt;&lt;foreign-keys&gt;&lt;key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BE23D6">
        <w:rPr>
          <w:noProof/>
          <w:lang w:val="en-IE"/>
        </w:rPr>
        <w:t>(</w:t>
      </w:r>
      <w:hyperlink w:anchor="_ENREF_67" w:tooltip="Brown, 2004 #111" w:history="1">
        <w:r w:rsidR="00EF0BD9">
          <w:rPr>
            <w:noProof/>
            <w:lang w:val="en-IE"/>
          </w:rPr>
          <w:t>67</w:t>
        </w:r>
      </w:hyperlink>
      <w:r w:rsidR="00BE23D6">
        <w:rPr>
          <w:noProof/>
          <w:lang w:val="en-IE"/>
        </w:rPr>
        <w:t>)</w:t>
      </w:r>
      <w:r w:rsidR="00F540F5">
        <w:rPr>
          <w:lang w:val="en-IE"/>
        </w:rPr>
        <w:fldChar w:fldCharType="end"/>
      </w:r>
      <w:r w:rsidR="005308E0">
        <w:rPr>
          <w:lang w:val="en-IE"/>
        </w:rPr>
        <w:t xml:space="preserve">, which </w:t>
      </w:r>
      <w:r w:rsidR="009035EA">
        <w:rPr>
          <w:lang w:val="en-IE"/>
        </w:rPr>
        <w:t xml:space="preserve">increases </w:t>
      </w:r>
      <w:r w:rsidR="005308E0">
        <w:rPr>
          <w:lang w:val="en-IE"/>
        </w:rPr>
        <w:t>with a</w:t>
      </w:r>
      <w:r w:rsidR="009035EA">
        <w:rPr>
          <w:lang w:val="en-IE"/>
        </w:rPr>
        <w:t xml:space="preserve"> scaling coefficient of 0.75</w:t>
      </w:r>
      <w:r w:rsidR="005308E0">
        <w:rPr>
          <w:lang w:val="en-IE"/>
        </w:rPr>
        <w:t xml:space="preserve"> with respect to body mass</w:t>
      </w:r>
      <w:r w:rsidR="009035EA">
        <w:rPr>
          <w:lang w:val="en-IE"/>
        </w:rPr>
        <w:t xml:space="preserve"> </w:t>
      </w:r>
      <w:r w:rsidR="00544E2D">
        <w:rPr>
          <w:lang w:val="en-IE"/>
        </w:rPr>
        <w:fldChar w:fldCharType="begin"/>
      </w:r>
      <w:r w:rsidR="00BE23D6">
        <w:rPr>
          <w:lang w:val="en-IE"/>
        </w:rPr>
        <w:instrText xml:space="preserve"> ADDIN EN.CITE &lt;EndNote&gt;&lt;Cite&gt;&lt;Author&gt;Brown&lt;/Author&gt;&lt;Year&gt;2004&lt;/Year&gt;&lt;RecNum&gt;111&lt;/RecNum&gt;&lt;DisplayText&gt;(36, 67)&lt;/DisplayText&gt;&lt;record&gt;&lt;rec-number&gt;111&lt;/rec-number&gt;&lt;foreign-keys&gt;&lt;key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BE23D6">
        <w:rPr>
          <w:noProof/>
          <w:lang w:val="en-IE"/>
        </w:rPr>
        <w:t>(</w:t>
      </w:r>
      <w:hyperlink w:anchor="_ENREF_36" w:tooltip="Isaac, 2010 #102" w:history="1">
        <w:r w:rsidR="00EF0BD9">
          <w:rPr>
            <w:noProof/>
            <w:lang w:val="en-IE"/>
          </w:rPr>
          <w:t>36</w:t>
        </w:r>
      </w:hyperlink>
      <w:r w:rsidR="00BE23D6">
        <w:rPr>
          <w:noProof/>
          <w:lang w:val="en-IE"/>
        </w:rPr>
        <w:t xml:space="preserve">, </w:t>
      </w:r>
      <w:hyperlink w:anchor="_ENREF_67" w:tooltip="Brown, 2004 #111" w:history="1">
        <w:r w:rsidR="00EF0BD9">
          <w:rPr>
            <w:noProof/>
            <w:lang w:val="en-IE"/>
          </w:rPr>
          <w:t>67</w:t>
        </w:r>
      </w:hyperlink>
      <w:r w:rsidR="00BE23D6">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BE23D6">
        <w:rPr>
          <w:lang w:val="en-IE"/>
        </w:rPr>
        <w:instrText xml:space="preserve"> ADDIN EN.CITE &lt;EndNote&gt;&lt;Cite&gt;&lt;Author&gt;McCue&lt;/Author&gt;&lt;Year&gt;2006&lt;/Year&gt;&lt;RecNum&gt;10&lt;/RecNum&gt;&lt;DisplayText&gt;(30)&lt;/DisplayText&gt;&lt;record&gt;&lt;rec-number&gt;10&lt;/rec-number&gt;&lt;foreign-keys&gt;&lt;key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BE23D6">
        <w:rPr>
          <w:noProof/>
          <w:lang w:val="en-IE"/>
        </w:rPr>
        <w:t>(</w:t>
      </w:r>
      <w:hyperlink w:anchor="_ENREF_30" w:tooltip="McCue, 2006 #10" w:history="1">
        <w:r w:rsidR="00EF0BD9">
          <w:rPr>
            <w:noProof/>
            <w:lang w:val="en-IE"/>
          </w:rPr>
          <w:t>30</w:t>
        </w:r>
      </w:hyperlink>
      <w:r w:rsidR="00BE23D6">
        <w:rPr>
          <w:noProof/>
          <w:lang w:val="en-IE"/>
        </w:rPr>
        <w:t>)</w:t>
      </w:r>
      <w:r w:rsidR="009035EA">
        <w:rPr>
          <w:lang w:val="en-IE"/>
        </w:rPr>
        <w:fldChar w:fldCharType="end"/>
      </w:r>
      <w:r w:rsidR="00544E2D">
        <w:rPr>
          <w:lang w:val="en-IE"/>
        </w:rPr>
        <w:t>,</w:t>
      </w:r>
      <w:r w:rsidR="009035EA">
        <w:rPr>
          <w:lang w:val="en-IE"/>
        </w:rPr>
        <w:t xml:space="preserve"> </w:t>
      </w:r>
      <w:r w:rsidR="008A2E4C">
        <w:rPr>
          <w:lang w:val="en-IE"/>
        </w:rPr>
        <w:t xml:space="preserve">would follow such a metabolic scaling, particularly if the costs of venom </w:t>
      </w:r>
      <w:r w:rsidR="008A2E4C">
        <w:rPr>
          <w:lang w:val="en-IE"/>
        </w:rPr>
        <w:t>were maintained at a constant proportion of overall energy budgets across snake species</w:t>
      </w:r>
      <w:r w:rsidR="009035EA">
        <w:rPr>
          <w:lang w:val="en-IE"/>
        </w:rPr>
        <w:t>.</w:t>
      </w:r>
    </w:p>
    <w:p w14:paraId="57C2504E" w14:textId="2C1907BD" w:rsidR="006D7543" w:rsidDel="008A2E4C" w:rsidRDefault="00544E2D" w:rsidP="00C20672">
      <w:pPr>
        <w:spacing w:line="360" w:lineRule="auto"/>
        <w:ind w:firstLine="720"/>
        <w:rPr>
          <w:del w:id="91" w:author="Kevin Healy" w:date="2017-01-06T18:18:00Z"/>
          <w:lang w:val="en-IE"/>
        </w:rPr>
      </w:pPr>
      <w:del w:id="92" w:author="Kevin Healy" w:date="2017-01-06T18:18:00Z">
        <w:r w:rsidDel="008A2E4C">
          <w:rPr>
            <w:lang w:val="en-IE"/>
          </w:rPr>
          <w:delText xml:space="preserve"> The scaling </w:delText>
        </w:r>
        <w:r w:rsidR="00983098" w:rsidDel="008A2E4C">
          <w:rPr>
            <w:lang w:val="en-IE"/>
          </w:rPr>
          <w:delText xml:space="preserve">coefficient found we find </w:delText>
        </w:r>
        <w:r w:rsidDel="008A2E4C">
          <w:rPr>
            <w:lang w:val="en-IE"/>
          </w:rPr>
          <w:delText xml:space="preserve">hence </w:delText>
        </w:r>
        <w:r w:rsidR="00044DEF" w:rsidDel="008A2E4C">
          <w:rPr>
            <w:lang w:val="en-IE"/>
          </w:rPr>
          <w:delText xml:space="preserve">suggests that </w:delText>
        </w:r>
        <w:r w:rsidDel="008A2E4C">
          <w:rPr>
            <w:lang w:val="en-IE"/>
          </w:rPr>
          <w:delText xml:space="preserve">metabolic constraints </w:delText>
        </w:r>
        <w:r w:rsidR="00044DEF" w:rsidDel="008A2E4C">
          <w:rPr>
            <w:lang w:val="en-IE"/>
          </w:rPr>
          <w:delText>may</w:delText>
        </w:r>
        <w:r w:rsidDel="008A2E4C">
          <w:rPr>
            <w:lang w:val="en-IE"/>
          </w:rPr>
          <w:delText xml:space="preserve"> potentially</w:delText>
        </w:r>
        <w:r w:rsidR="00044DEF" w:rsidDel="008A2E4C">
          <w:rPr>
            <w:lang w:val="en-IE"/>
          </w:rPr>
          <w:delText xml:space="preserve"> be a </w:delText>
        </w:r>
        <w:r w:rsidDel="008A2E4C">
          <w:rPr>
            <w:lang w:val="en-IE"/>
          </w:rPr>
          <w:delText xml:space="preserve"> more important driver </w:delText>
        </w:r>
        <w:r w:rsidR="00983098" w:rsidDel="008A2E4C">
          <w:rPr>
            <w:lang w:val="en-IE"/>
          </w:rPr>
          <w:delText>o</w:delText>
        </w:r>
        <w:r w:rsidDel="008A2E4C">
          <w:rPr>
            <w:lang w:val="en-IE"/>
          </w:rPr>
          <w:delText>f venom volume than</w:delText>
        </w:r>
        <w:r w:rsidR="00983098" w:rsidDel="008A2E4C">
          <w:rPr>
            <w:lang w:val="en-IE"/>
          </w:rPr>
          <w:delText xml:space="preserve"> </w:delText>
        </w:r>
        <w:r w:rsidDel="008A2E4C">
          <w:rPr>
            <w:lang w:val="en-IE"/>
          </w:rPr>
          <w:delText>predator</w:delText>
        </w:r>
      </w:del>
      <w:ins w:id="93" w:author="Chris C" w:date="2016-07-27T15:54:00Z">
        <w:del w:id="94" w:author="Kevin Healy" w:date="2017-01-06T18:18:00Z">
          <w:r w:rsidR="005308E0" w:rsidDel="008A2E4C">
            <w:rPr>
              <w:lang w:val="en-IE"/>
            </w:rPr>
            <w:delText>-</w:delText>
          </w:r>
        </w:del>
      </w:ins>
      <w:del w:id="95" w:author="Kevin Healy" w:date="2017-01-06T18:18:00Z">
        <w:r w:rsidDel="008A2E4C">
          <w:rPr>
            <w:lang w:val="en-IE"/>
          </w:rPr>
          <w:delText xml:space="preserve">prey </w:delText>
        </w:r>
      </w:del>
      <w:ins w:id="96" w:author="Chris C" w:date="2016-07-27T15:53:00Z">
        <w:del w:id="97" w:author="Kevin Healy" w:date="2017-01-06T18:18:00Z">
          <w:r w:rsidR="003E795A" w:rsidDel="008A2E4C">
            <w:rPr>
              <w:lang w:val="en-IE"/>
            </w:rPr>
            <w:delText>size relationships</w:delText>
          </w:r>
        </w:del>
      </w:ins>
      <w:del w:id="98" w:author="Kevin Healy" w:date="2017-01-06T18:18:00Z">
        <w:r w:rsidDel="008A2E4C">
          <w:rPr>
            <w:lang w:val="en-IE"/>
          </w:rPr>
          <w:delText>.</w:delText>
        </w:r>
      </w:del>
    </w:p>
    <w:p w14:paraId="1F36118E" w14:textId="6E48D9D3"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volumes to compensate for higher escape rates of prey </w:t>
      </w:r>
      <w:r w:rsidR="00A01F3E">
        <w:rPr>
          <w:lang w:val="en-IE"/>
        </w:rPr>
        <w:fldChar w:fldCharType="begin"/>
      </w:r>
      <w:r w:rsidR="00BE23D6">
        <w:rPr>
          <w:lang w:val="en-IE"/>
        </w:rPr>
        <w:instrText xml:space="preserve"> ADDIN EN.CITE &lt;EndNote&gt;&lt;Cite&gt;&lt;Author&gt;Arbuckle&lt;/Author&gt;&lt;Year&gt;2015&lt;/Year&gt;&lt;RecNum&gt;16&lt;/RecNum&gt;&lt;DisplayText&gt;(39)&lt;/DisplayText&gt;&lt;record&gt;&lt;rec-number&gt;16&lt;/rec-number&gt;&lt;foreign-keys&gt;&lt;key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BE23D6">
        <w:rPr>
          <w:noProof/>
          <w:lang w:val="en-IE"/>
        </w:rPr>
        <w:t>(</w:t>
      </w:r>
      <w:hyperlink w:anchor="_ENREF_39" w:tooltip="Arbuckle, 2015 #16" w:history="1">
        <w:r w:rsidR="00EF0BD9">
          <w:rPr>
            <w:noProof/>
            <w:lang w:val="en-IE"/>
          </w:rPr>
          <w:t>39</w:t>
        </w:r>
      </w:hyperlink>
      <w:r w:rsidR="00BE23D6">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7B1B43">
        <w:rPr>
          <w:lang w:val="en-IE"/>
        </w:rPr>
        <w:t xml:space="preserve"> had lower venom volumes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BE23D6">
        <w:rPr>
          <w:lang w:val="en-IE"/>
        </w:rPr>
        <w:instrText xml:space="preserve"> ADDIN EN.CITE &lt;EndNote&gt;&lt;Cite&gt;&lt;Author&gt;Shine&lt;/Author&gt;&lt;Year&gt;1985&lt;/Year&gt;&lt;RecNum&gt;105&lt;/RecNum&gt;&lt;DisplayText&gt;(43)&lt;/DisplayText&gt;&lt;record&gt;&lt;rec-number&gt;105&lt;/rec-number&gt;&lt;foreign-keys&gt;&lt;key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BE23D6">
        <w:rPr>
          <w:noProof/>
          <w:lang w:val="en-IE"/>
        </w:rPr>
        <w:t>(</w:t>
      </w:r>
      <w:hyperlink w:anchor="_ENREF_43" w:tooltip="Shine, 1985 #105" w:history="1">
        <w:r w:rsidR="00EF0BD9">
          <w:rPr>
            <w:noProof/>
            <w:lang w:val="en-IE"/>
          </w:rPr>
          <w:t>43</w:t>
        </w:r>
      </w:hyperlink>
      <w:r w:rsidR="00BE23D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arboreal and terrestrial species and was found to have no 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r w:rsidR="001F01BC" w:rsidRPr="001F01BC">
        <w:rPr>
          <w:i/>
          <w:color w:val="000000" w:themeColor="text1"/>
          <w:lang w:val="en-IE"/>
        </w:rPr>
        <w:t>Dendroaspis polylepis</w:t>
      </w:r>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BE23D6">
        <w:rPr>
          <w:color w:val="000000" w:themeColor="text1"/>
          <w:lang w:val="en-IE"/>
        </w:rPr>
        <w:instrText xml:space="preserve"> ADDIN EN.CITE &lt;EndNote&gt;&lt;Cite&gt;&lt;Author&gt;Branch&lt;/Author&gt;&lt;Year&gt;1998&lt;/Year&gt;&lt;RecNum&gt;69&lt;/RecNum&gt;&lt;DisplayText&gt;(51)&lt;/DisplayText&gt;&lt;record&gt;&lt;rec-number&gt;69&lt;/rec-number&gt;&lt;foreign-keys&gt;&lt;key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BE23D6">
        <w:rPr>
          <w:noProof/>
          <w:color w:val="000000" w:themeColor="text1"/>
          <w:lang w:val="en-IE"/>
        </w:rPr>
        <w:t>(</w:t>
      </w:r>
      <w:hyperlink w:anchor="_ENREF_51" w:tooltip="Branch, 1998 #69" w:history="1">
        <w:r w:rsidR="00EF0BD9">
          <w:rPr>
            <w:noProof/>
            <w:color w:val="000000" w:themeColor="text1"/>
            <w:lang w:val="en-IE"/>
          </w:rPr>
          <w:t>51</w:t>
        </w:r>
      </w:hyperlink>
      <w:r w:rsidR="00BE23D6">
        <w:rPr>
          <w:noProof/>
          <w:color w:val="000000" w:themeColor="text1"/>
          <w:lang w:val="en-IE"/>
        </w:rPr>
        <w:t>)</w:t>
      </w:r>
      <w:r w:rsidR="006B0A42">
        <w:rPr>
          <w:color w:val="000000" w:themeColor="text1"/>
          <w:lang w:val="en-IE"/>
        </w:rPr>
        <w:fldChar w:fldCharType="end"/>
      </w:r>
      <w:r w:rsidR="006B0A42">
        <w:rPr>
          <w:color w:val="000000" w:themeColor="text1"/>
          <w:lang w:val="en-IE"/>
        </w:rPr>
        <w:t>.</w:t>
      </w:r>
      <w:ins w:id="99" w:author="Chris C" w:date="2016-07-27T16:00:00Z">
        <w:r w:rsidR="005308E0">
          <w:rPr>
            <w:color w:val="000000" w:themeColor="text1"/>
            <w:lang w:val="en-IE"/>
          </w:rPr>
          <w:t xml:space="preserve"> </w:t>
        </w:r>
      </w:ins>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40750C">
        <w:rPr>
          <w:lang w:val="en-IE"/>
        </w:rPr>
        <w:instrText xml:space="preserve"> ADDIN EN.CITE &lt;EndNote&gt;&lt;Cite&gt;&lt;Author&gt;Pawar&lt;/Author&gt;&lt;Year&gt;2012&lt;/Year&gt;&lt;RecNum&gt;17&lt;/RecNum&gt;&lt;DisplayText&gt;(12)&lt;/DisplayText&gt;&lt;record&gt;&lt;rec-number&gt;17&lt;/rec-number&gt;&lt;foreign-keys&gt;&lt;key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40750C">
        <w:rPr>
          <w:noProof/>
          <w:lang w:val="en-IE"/>
        </w:rPr>
        <w:t>(</w:t>
      </w:r>
      <w:hyperlink w:anchor="_ENREF_12" w:tooltip="Pawar, 2012 #17" w:history="1">
        <w:r w:rsidR="00EF0BD9">
          <w:rPr>
            <w:noProof/>
            <w:lang w:val="en-IE"/>
          </w:rPr>
          <w:t>12</w:t>
        </w:r>
      </w:hyperlink>
      <w:r w:rsidR="0040750C">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w:t>
      </w:r>
      <w:r w:rsidR="004728B6">
        <w:rPr>
          <w:lang w:val="en-IE"/>
        </w:rPr>
        <w:lastRenderedPageBreak/>
        <w:t xml:space="preserve">7 days </w:t>
      </w:r>
      <w:r w:rsidR="004728B6">
        <w:rPr>
          <w:lang w:val="en-IE"/>
        </w:rPr>
        <w:fldChar w:fldCharType="begin"/>
      </w:r>
      <w:r w:rsidR="00BE23D6">
        <w:rPr>
          <w:lang w:val="en-IE"/>
        </w:rPr>
        <w:instrText xml:space="preserve"> ADDIN EN.CITE &lt;EndNote&gt;&lt;Cite&gt;&lt;Author&gt;Currier&lt;/Author&gt;&lt;Year&gt;2012&lt;/Year&gt;&lt;RecNum&gt;118&lt;/RecNum&gt;&lt;DisplayText&gt;(68)&lt;/DisplayText&gt;&lt;record&gt;&lt;rec-number&gt;118&lt;/rec-number&gt;&lt;foreign-keys&gt;&lt;key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BE23D6">
        <w:rPr>
          <w:noProof/>
          <w:lang w:val="en-IE"/>
        </w:rPr>
        <w:t>(</w:t>
      </w:r>
      <w:hyperlink w:anchor="_ENREF_68" w:tooltip="Currier, 2012 #118" w:history="1">
        <w:r w:rsidR="00EF0BD9">
          <w:rPr>
            <w:noProof/>
            <w:lang w:val="en-IE"/>
          </w:rPr>
          <w:t>68</w:t>
        </w:r>
      </w:hyperlink>
      <w:r w:rsidR="00BE23D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PjxSZWNOdW0+MTE5PC9SZWNOdW0+PERpc3BsYXlUZXh0PigzMywgNjktNzEpPC9EaXNwbGF5VGV4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BE23D6">
        <w:rPr>
          <w:lang w:val="en-IE"/>
        </w:rPr>
        <w:instrText xml:space="preserve"> ADDIN EN.CITE </w:instrText>
      </w:r>
      <w:r w:rsidR="00BE23D6">
        <w:rPr>
          <w:lang w:val="en-IE"/>
        </w:rPr>
        <w:fldChar w:fldCharType="begin">
          <w:fldData xml:space="preserve">PEVuZE5vdGU+PENpdGU+PEF1dGhvcj5Sb3RlbmJlcmc8L0F1dGhvcj48WWVhcj4xOTcxPC9ZZWFy
PjxSZWNOdW0+MTE5PC9SZWNOdW0+PERpc3BsYXlUZXh0PigzMywgNjktNzEpPC9EaXNwbGF5VGV4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BE23D6">
        <w:rPr>
          <w:lang w:val="en-IE"/>
        </w:rPr>
        <w:instrText xml:space="preserve"> ADDIN EN.CITE.DATA </w:instrText>
      </w:r>
      <w:r w:rsidR="00BE23D6">
        <w:rPr>
          <w:lang w:val="en-IE"/>
        </w:rPr>
      </w:r>
      <w:r w:rsidR="00BE23D6">
        <w:rPr>
          <w:lang w:val="en-IE"/>
        </w:rPr>
        <w:fldChar w:fldCharType="end"/>
      </w:r>
      <w:r w:rsidR="004728B6">
        <w:rPr>
          <w:lang w:val="en-IE"/>
        </w:rPr>
      </w:r>
      <w:r w:rsidR="004728B6">
        <w:rPr>
          <w:lang w:val="en-IE"/>
        </w:rPr>
        <w:fldChar w:fldCharType="separate"/>
      </w:r>
      <w:r w:rsidR="00BE23D6">
        <w:rPr>
          <w:noProof/>
          <w:lang w:val="en-IE"/>
        </w:rPr>
        <w:t>(</w:t>
      </w:r>
      <w:hyperlink w:anchor="_ENREF_33" w:tooltip="Hayes, 2002 #9" w:history="1">
        <w:r w:rsidR="00EF0BD9">
          <w:rPr>
            <w:noProof/>
            <w:lang w:val="en-IE"/>
          </w:rPr>
          <w:t>33</w:t>
        </w:r>
      </w:hyperlink>
      <w:r w:rsidR="00BE23D6">
        <w:rPr>
          <w:noProof/>
          <w:lang w:val="en-IE"/>
        </w:rPr>
        <w:t xml:space="preserve">, </w:t>
      </w:r>
      <w:hyperlink w:anchor="_ENREF_69" w:tooltip="Rotenberg, 1971 #119" w:history="1">
        <w:r w:rsidR="00EF0BD9">
          <w:rPr>
            <w:noProof/>
            <w:lang w:val="en-IE"/>
          </w:rPr>
          <w:t>69-71</w:t>
        </w:r>
      </w:hyperlink>
      <w:r w:rsidR="00BE23D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results highlight that venom may not only be selected according to metabolic constraints but that factors relating to encounter rate may also have importan</w:t>
      </w:r>
      <w:r w:rsidR="004728B6">
        <w:rPr>
          <w:lang w:val="en-IE"/>
        </w:rPr>
        <w:t>t influences.</w:t>
      </w:r>
    </w:p>
    <w:p w14:paraId="5DE36ED3" w14:textId="4E64032B" w:rsidR="00D3697C" w:rsidRDefault="00BC4BAC" w:rsidP="005266A2">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 Through establishing these patterns we reject the strongest form of the overkill hypothesise which posits that positive selection plays a minor role in shaping venom evolution. However, while the above factors play</w:t>
      </w:r>
      <w:r w:rsidR="008B0CF1">
        <w:rPr>
          <w:lang w:val="en-IE"/>
        </w:rPr>
        <w:t xml:space="preserve"> an</w:t>
      </w:r>
      <w:r>
        <w:rPr>
          <w:lang w:val="en-IE"/>
        </w:rPr>
        <w:t xml:space="preserve"> important</w:t>
      </w:r>
      <w:r w:rsidR="008B0CF1">
        <w:rPr>
          <w:lang w:val="en-IE"/>
        </w:rPr>
        <w:t xml:space="preserve"> role</w:t>
      </w:r>
      <w:r>
        <w:rPr>
          <w:lang w:val="en-IE"/>
        </w:rPr>
        <w:t xml:space="preserve"> in the evolution of venom, much of the variation relating to the ability to incapacitate prey is still unexplained. </w:t>
      </w:r>
      <w:r w:rsidR="001F2442">
        <w:rPr>
          <w:lang w:val="en-IE"/>
        </w:rPr>
        <w:t>Outside selection pressures related to ecology and physiology other   e</w:t>
      </w:r>
      <w:r>
        <w:rPr>
          <w:lang w:val="en-IE"/>
        </w:rPr>
        <w:t>volutionary mechanisms, such as gene duplication</w:t>
      </w:r>
      <w:r w:rsidR="001F2442">
        <w:rPr>
          <w:lang w:val="en-IE"/>
        </w:rPr>
        <w:t xml:space="preserve"> events</w:t>
      </w:r>
      <w:r>
        <w:rPr>
          <w:lang w:val="en-IE"/>
        </w:rPr>
        <w:t>, play an important role in venom evolution</w:t>
      </w:r>
      <w:r w:rsidR="001230F5">
        <w:rPr>
          <w:lang w:val="en-IE"/>
        </w:rPr>
        <w:t xml:space="preserve"> </w:t>
      </w:r>
      <w:r w:rsidR="001230F5">
        <w:rPr>
          <w:lang w:val="en-IE"/>
        </w:rPr>
        <w:fldChar w:fldCharType="begin"/>
      </w:r>
      <w:r w:rsidR="00BE23D6">
        <w:rPr>
          <w:lang w:val="en-IE"/>
        </w:rPr>
        <w:instrText xml:space="preserve"> ADDIN EN.CITE &lt;EndNote&gt;&lt;Cite&gt;&lt;Author&gt;Vonk&lt;/Author&gt;&lt;Year&gt;2013&lt;/Year&gt;&lt;RecNum&gt;122&lt;/RecNum&gt;&lt;DisplayText&gt;(66)&lt;/DisplayText&gt;&lt;record&gt;&lt;rec-number&gt;122&lt;/rec-number&gt;&lt;foreign-keys&gt;&lt;key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1230F5">
        <w:rPr>
          <w:lang w:val="en-IE"/>
        </w:rPr>
        <w:fldChar w:fldCharType="separate"/>
      </w:r>
      <w:r w:rsidR="00BE23D6">
        <w:rPr>
          <w:noProof/>
          <w:lang w:val="en-IE"/>
        </w:rPr>
        <w:t>(</w:t>
      </w:r>
      <w:hyperlink w:anchor="_ENREF_66" w:tooltip="Vonk, 2013 #122" w:history="1">
        <w:r w:rsidR="00EF0BD9">
          <w:rPr>
            <w:noProof/>
            <w:lang w:val="en-IE"/>
          </w:rPr>
          <w:t>66</w:t>
        </w:r>
      </w:hyperlink>
      <w:r w:rsidR="00BE23D6">
        <w:rPr>
          <w:noProof/>
          <w:lang w:val="en-IE"/>
        </w:rPr>
        <w:t>)</w:t>
      </w:r>
      <w:r w:rsidR="001230F5">
        <w:rPr>
          <w:lang w:val="en-IE"/>
        </w:rPr>
        <w:fldChar w:fldCharType="end"/>
      </w:r>
      <w:r>
        <w:rPr>
          <w:lang w:val="en-IE"/>
        </w:rPr>
        <w:t>. In fact,</w:t>
      </w:r>
      <w:r w:rsidR="001F2442">
        <w:rPr>
          <w:lang w:val="en-IE"/>
        </w:rPr>
        <w:t xml:space="preserve"> such mechanism</w:t>
      </w:r>
      <w:r w:rsidR="001230F5">
        <w:rPr>
          <w:lang w:val="en-IE"/>
        </w:rPr>
        <w:t>s</w:t>
      </w:r>
      <w:r w:rsidR="001F2442">
        <w:rPr>
          <w:lang w:val="en-IE"/>
        </w:rPr>
        <w:t xml:space="preserve"> are likely</w:t>
      </w:r>
      <w:r w:rsidR="001230F5">
        <w:rPr>
          <w:lang w:val="en-IE"/>
        </w:rPr>
        <w:t xml:space="preserve"> to be reflected</w:t>
      </w:r>
      <w:r w:rsidR="001F2442">
        <w:rPr>
          <w:lang w:val="en-IE"/>
        </w:rPr>
        <w:t xml:space="preserve"> </w:t>
      </w:r>
      <w:r w:rsidR="001230F5">
        <w:rPr>
          <w:lang w:val="en-IE"/>
        </w:rPr>
        <w:t>in</w:t>
      </w:r>
      <w:r>
        <w:rPr>
          <w:lang w:val="en-IE"/>
        </w:rPr>
        <w:t xml:space="preserve"> the high phylogenetic signal</w:t>
      </w:r>
      <w:r w:rsidR="001230F5">
        <w:rPr>
          <w:lang w:val="en-IE"/>
        </w:rPr>
        <w:t xml:space="preserve"> </w:t>
      </w:r>
      <w:r w:rsidR="001F2442">
        <w:rPr>
          <w:lang w:val="en-IE"/>
        </w:rPr>
        <w:t>found for</w:t>
      </w:r>
      <w:r>
        <w:rPr>
          <w:lang w:val="en-IE"/>
        </w:rPr>
        <w:t xml:space="preserve"> both venom volume and potency</w:t>
      </w:r>
      <w:r w:rsidR="001230F5">
        <w:rPr>
          <w:lang w:val="en-IE"/>
        </w:rPr>
        <w:t xml:space="preserve">, were rare duplication and mutation events result in closely related species showing similar trait values </w:t>
      </w:r>
      <w:r w:rsidR="007F2C89">
        <w:rPr>
          <w:lang w:val="en-IE"/>
        </w:rPr>
        <w:fldChar w:fldCharType="begin"/>
      </w:r>
      <w:r w:rsidR="00BE23D6">
        <w:rPr>
          <w:lang w:val="en-IE"/>
        </w:rPr>
        <w:instrText xml:space="preserve"> ADDIN EN.CITE &lt;EndNote&gt;&lt;Cite&gt;&lt;Author&gt;Harvey&lt;/Author&gt;&lt;Year&gt;1991&lt;/Year&gt;&lt;RecNum&gt;126&lt;/RecNum&gt;&lt;DisplayText&gt;(72)&lt;/DisplayText&gt;&lt;record&gt;&lt;rec-number&gt;126&lt;/rec-number&gt;&lt;foreign-keys&gt;&lt;key app="EN" db-id="ax5t9ztwnxe5f8edetnp2tzne0aaff55ftr5" timestamp="1469621076"&gt;126&lt;/key&gt;&lt;/foreign-keys&gt;&lt;ref-type name="Book"&gt;6&lt;/ref-type&gt;&lt;contributors&gt;&lt;authors&gt;&lt;author&gt;Harvey, Paul H&lt;/author&gt;&lt;author&gt;Pagel, Mark D&lt;/author&gt;&lt;/authors&gt;&lt;/contributors&gt;&lt;titles&gt;&lt;title&gt;The comparative method in evolutionary biology&lt;/title&gt;&lt;/titles&gt;&lt;volume&gt;239&lt;/volume&gt;&lt;dates&gt;&lt;year&gt;1991&lt;/year&gt;&lt;/dates&gt;&lt;publisher&gt;Oxford university press Oxford&lt;/publisher&gt;&lt;urls&gt;&lt;/urls&gt;&lt;/record&gt;&lt;/Cite&gt;&lt;/EndNote&gt;</w:instrText>
      </w:r>
      <w:r w:rsidR="007F2C89">
        <w:rPr>
          <w:lang w:val="en-IE"/>
        </w:rPr>
        <w:fldChar w:fldCharType="separate"/>
      </w:r>
      <w:r w:rsidR="00BE23D6">
        <w:rPr>
          <w:noProof/>
          <w:lang w:val="en-IE"/>
        </w:rPr>
        <w:t>(</w:t>
      </w:r>
      <w:hyperlink w:anchor="_ENREF_72" w:tooltip="Harvey, 1991 #126" w:history="1">
        <w:r w:rsidR="00EF0BD9">
          <w:rPr>
            <w:noProof/>
            <w:lang w:val="en-IE"/>
          </w:rPr>
          <w:t>72</w:t>
        </w:r>
      </w:hyperlink>
      <w:r w:rsidR="00BE23D6">
        <w:rPr>
          <w:noProof/>
          <w:lang w:val="en-IE"/>
        </w:rPr>
        <w:t>)</w:t>
      </w:r>
      <w:r w:rsidR="007F2C89">
        <w:rPr>
          <w:lang w:val="en-IE"/>
        </w:rPr>
        <w:fldChar w:fldCharType="end"/>
      </w:r>
      <w:r>
        <w:rPr>
          <w:lang w:val="en-IE"/>
        </w:rPr>
        <w:t>.</w:t>
      </w:r>
      <w:r w:rsidR="001F2442">
        <w:rPr>
          <w:lang w:val="en-IE"/>
        </w:rPr>
        <w:t xml:space="preserve"> While future research will continue to unravel the huge variation associated with snakes ability to kill prey, our analysis shows that both predatory-prey dynamics and macroecological factors are important drivers in the evolution of venom.</w:t>
      </w:r>
      <w:r w:rsidR="00465CB9">
        <w:rPr>
          <w:lang w:val="en-IE"/>
        </w:rPr>
        <w:t xml:space="preserve"> These results show that by testing general drivers of predatory traits we can further understand the evolution of</w:t>
      </w:r>
      <w:r w:rsidR="00246405">
        <w:rPr>
          <w:lang w:val="en-IE"/>
        </w:rPr>
        <w:t xml:space="preserve"> not only unusual</w:t>
      </w:r>
      <w:r w:rsidR="00465CB9">
        <w:rPr>
          <w:lang w:val="en-IE"/>
        </w:rPr>
        <w:t xml:space="preserve"> </w:t>
      </w:r>
      <w:r w:rsidR="00EC1B28">
        <w:rPr>
          <w:lang w:val="en-IE"/>
        </w:rPr>
        <w:t>physiologies,</w:t>
      </w:r>
      <w:r w:rsidR="00465CB9">
        <w:rPr>
          <w:lang w:val="en-IE"/>
        </w:rPr>
        <w:t xml:space="preserve"> such as the venomous system</w:t>
      </w:r>
      <w:r w:rsidR="00246405">
        <w:rPr>
          <w:lang w:val="en-IE"/>
        </w:rPr>
        <w:t>,</w:t>
      </w:r>
      <w:r w:rsidR="00465CB9">
        <w:rPr>
          <w:lang w:val="en-IE"/>
        </w:rPr>
        <w:t xml:space="preserve"> but also</w:t>
      </w:r>
      <w:r w:rsidR="00246405">
        <w:rPr>
          <w:lang w:val="en-IE"/>
        </w:rPr>
        <w:t xml:space="preserve"> through understanding t</w:t>
      </w:r>
      <w:r w:rsidR="00EC1B28">
        <w:rPr>
          <w:lang w:val="en-IE"/>
        </w:rPr>
        <w:t>he evolution of predator traits</w:t>
      </w:r>
      <w:r w:rsidR="00246405">
        <w:rPr>
          <w:lang w:val="en-IE"/>
        </w:rPr>
        <w:t xml:space="preserve"> in general,</w:t>
      </w:r>
      <w:r w:rsidR="00465CB9">
        <w:rPr>
          <w:lang w:val="en-IE"/>
        </w:rPr>
        <w:t xml:space="preserve"> </w:t>
      </w:r>
      <w:r w:rsidR="00246405">
        <w:rPr>
          <w:lang w:val="en-IE"/>
        </w:rPr>
        <w:t>trophic ecology as a whole.</w:t>
      </w:r>
    </w:p>
    <w:p w14:paraId="5380F93D" w14:textId="77777777" w:rsidR="005266A2" w:rsidRDefault="005266A2">
      <w:pPr>
        <w:rPr>
          <w:lang w:val="en-IE"/>
        </w:rPr>
      </w:pPr>
    </w:p>
    <w:p w14:paraId="15E67B05" w14:textId="77777777" w:rsidR="005266A2" w:rsidRDefault="005266A2">
      <w:pPr>
        <w:rPr>
          <w:lang w:val="en-IE"/>
        </w:rPr>
      </w:pP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6CB83EAA" w14:textId="77777777" w:rsidR="00EF0BD9" w:rsidRPr="00EF0BD9" w:rsidRDefault="000E7D67" w:rsidP="00EF0BD9">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100" w:name="_ENREF_1"/>
      <w:r w:rsidR="00EF0BD9" w:rsidRPr="00EF0BD9">
        <w:rPr>
          <w:noProof/>
        </w:rPr>
        <w:t>1.</w:t>
      </w:r>
      <w:r w:rsidR="00EF0BD9" w:rsidRPr="00EF0BD9">
        <w:rPr>
          <w:noProof/>
        </w:rPr>
        <w:tab/>
        <w:t xml:space="preserve">Casewell NR, Wüster W, Vonk FJ, Harrison RA, &amp; Fry BG (2013) Complex cocktails: the evolutionary novelty of venoms. </w:t>
      </w:r>
      <w:r w:rsidR="00EF0BD9" w:rsidRPr="00EF0BD9">
        <w:rPr>
          <w:i/>
          <w:noProof/>
        </w:rPr>
        <w:t>Trends in ecology &amp; evolution</w:t>
      </w:r>
      <w:r w:rsidR="00EF0BD9" w:rsidRPr="00EF0BD9">
        <w:rPr>
          <w:noProof/>
        </w:rPr>
        <w:t xml:space="preserve"> 28(4):219-229.</w:t>
      </w:r>
      <w:bookmarkEnd w:id="100"/>
    </w:p>
    <w:p w14:paraId="7229A5E6" w14:textId="77777777" w:rsidR="00EF0BD9" w:rsidRPr="00EF0BD9" w:rsidRDefault="00EF0BD9" w:rsidP="00EF0BD9">
      <w:pPr>
        <w:pStyle w:val="EndNoteBibliography"/>
        <w:ind w:left="720" w:hanging="720"/>
        <w:rPr>
          <w:noProof/>
        </w:rPr>
      </w:pPr>
      <w:bookmarkStart w:id="101" w:name="_ENREF_2"/>
      <w:r w:rsidRPr="00EF0BD9">
        <w:rPr>
          <w:noProof/>
        </w:rPr>
        <w:t>2.</w:t>
      </w:r>
      <w:r w:rsidRPr="00EF0BD9">
        <w:rPr>
          <w:noProof/>
        </w:rPr>
        <w:tab/>
        <w:t>Kasturiratne A</w:t>
      </w:r>
      <w:r w:rsidRPr="00EF0BD9">
        <w:rPr>
          <w:i/>
          <w:noProof/>
        </w:rPr>
        <w:t>, et al.</w:t>
      </w:r>
      <w:r w:rsidRPr="00EF0BD9">
        <w:rPr>
          <w:noProof/>
        </w:rPr>
        <w:t xml:space="preserve"> (2008) The global burden of snakebite: a literature analysis and modelling based on regional estimates of envenoming and deaths. </w:t>
      </w:r>
      <w:r w:rsidRPr="00EF0BD9">
        <w:rPr>
          <w:i/>
          <w:noProof/>
        </w:rPr>
        <w:t>PLoS Med</w:t>
      </w:r>
      <w:r w:rsidRPr="00EF0BD9">
        <w:rPr>
          <w:noProof/>
        </w:rPr>
        <w:t xml:space="preserve"> 5(11):e218.</w:t>
      </w:r>
      <w:bookmarkEnd w:id="101"/>
    </w:p>
    <w:p w14:paraId="0267D9E2" w14:textId="77777777" w:rsidR="00EF0BD9" w:rsidRPr="00EF0BD9" w:rsidRDefault="00EF0BD9" w:rsidP="00EF0BD9">
      <w:pPr>
        <w:pStyle w:val="EndNoteBibliography"/>
        <w:ind w:left="720" w:hanging="720"/>
        <w:rPr>
          <w:noProof/>
        </w:rPr>
      </w:pPr>
      <w:bookmarkStart w:id="102" w:name="_ENREF_3"/>
      <w:r w:rsidRPr="00EF0BD9">
        <w:rPr>
          <w:noProof/>
        </w:rPr>
        <w:t>3.</w:t>
      </w:r>
      <w:r w:rsidRPr="00EF0BD9">
        <w:rPr>
          <w:noProof/>
        </w:rPr>
        <w:tab/>
        <w:t>Fry BG</w:t>
      </w:r>
      <w:r w:rsidRPr="00EF0BD9">
        <w:rPr>
          <w:i/>
          <w:noProof/>
        </w:rPr>
        <w:t>, et al.</w:t>
      </w:r>
      <w:r w:rsidRPr="00EF0BD9">
        <w:rPr>
          <w:noProof/>
        </w:rPr>
        <w:t xml:space="preserve"> (2006) Early evolution of the venom system in lizards and snakes. </w:t>
      </w:r>
      <w:r w:rsidRPr="00EF0BD9">
        <w:rPr>
          <w:i/>
          <w:noProof/>
        </w:rPr>
        <w:t>Nature</w:t>
      </w:r>
      <w:r w:rsidRPr="00EF0BD9">
        <w:rPr>
          <w:noProof/>
        </w:rPr>
        <w:t xml:space="preserve"> 439(7076):584-588.</w:t>
      </w:r>
      <w:bookmarkEnd w:id="102"/>
    </w:p>
    <w:p w14:paraId="2EDE44BF" w14:textId="77777777" w:rsidR="00EF0BD9" w:rsidRPr="00EF0BD9" w:rsidRDefault="00EF0BD9" w:rsidP="00EF0BD9">
      <w:pPr>
        <w:pStyle w:val="EndNoteBibliography"/>
        <w:ind w:left="720" w:hanging="720"/>
        <w:rPr>
          <w:noProof/>
        </w:rPr>
      </w:pPr>
      <w:bookmarkStart w:id="103" w:name="_ENREF_4"/>
      <w:r w:rsidRPr="00EF0BD9">
        <w:rPr>
          <w:noProof/>
        </w:rPr>
        <w:lastRenderedPageBreak/>
        <w:t>4.</w:t>
      </w:r>
      <w:r w:rsidRPr="00EF0BD9">
        <w:rPr>
          <w:noProof/>
        </w:rPr>
        <w:tab/>
        <w:t>Fry B</w:t>
      </w:r>
      <w:r w:rsidRPr="00EF0BD9">
        <w:rPr>
          <w:i/>
          <w:noProof/>
        </w:rPr>
        <w:t>, et al.</w:t>
      </w:r>
      <w:r w:rsidRPr="00EF0BD9">
        <w:rPr>
          <w:noProof/>
        </w:rPr>
        <w:t xml:space="preserve"> (2015) The origin and evolution of the Toxicofera reptile venom system. </w:t>
      </w:r>
      <w:r w:rsidRPr="00EF0BD9">
        <w:rPr>
          <w:i/>
          <w:noProof/>
        </w:rPr>
        <w:t>Venomous Reptiles and Their Toxins: Evolution, Pathophysiology and Biodiscovery</w:t>
      </w:r>
      <w:r w:rsidRPr="00EF0BD9">
        <w:rPr>
          <w:noProof/>
        </w:rPr>
        <w:t>:1.</w:t>
      </w:r>
      <w:bookmarkEnd w:id="103"/>
    </w:p>
    <w:p w14:paraId="1B7264F4" w14:textId="77777777" w:rsidR="00EF0BD9" w:rsidRPr="00EF0BD9" w:rsidRDefault="00EF0BD9" w:rsidP="00EF0BD9">
      <w:pPr>
        <w:pStyle w:val="EndNoteBibliography"/>
        <w:ind w:left="720" w:hanging="720"/>
        <w:rPr>
          <w:noProof/>
        </w:rPr>
      </w:pPr>
      <w:bookmarkStart w:id="104" w:name="_ENREF_5"/>
      <w:r w:rsidRPr="00EF0BD9">
        <w:rPr>
          <w:noProof/>
        </w:rPr>
        <w:t>5.</w:t>
      </w:r>
      <w:r w:rsidRPr="00EF0BD9">
        <w:rPr>
          <w:noProof/>
        </w:rPr>
        <w:tab/>
        <w:t>Reyes-Velasco J</w:t>
      </w:r>
      <w:r w:rsidRPr="00EF0BD9">
        <w:rPr>
          <w:i/>
          <w:noProof/>
        </w:rPr>
        <w:t>, et al.</w:t>
      </w:r>
      <w:r w:rsidRPr="00EF0BD9">
        <w:rPr>
          <w:noProof/>
        </w:rPr>
        <w:t xml:space="preserve"> (2015) Expression of venom gene homologs in diverse python tissues suggests a new model for the evolution of snake venom. </w:t>
      </w:r>
      <w:r w:rsidRPr="00EF0BD9">
        <w:rPr>
          <w:i/>
          <w:noProof/>
        </w:rPr>
        <w:t>Molecular biology and evolution</w:t>
      </w:r>
      <w:r w:rsidRPr="00EF0BD9">
        <w:rPr>
          <w:noProof/>
        </w:rPr>
        <w:t xml:space="preserve"> 32(1):173-183.</w:t>
      </w:r>
      <w:bookmarkEnd w:id="104"/>
    </w:p>
    <w:p w14:paraId="6D25D55B" w14:textId="77777777" w:rsidR="00EF0BD9" w:rsidRPr="00EF0BD9" w:rsidRDefault="00EF0BD9" w:rsidP="00EF0BD9">
      <w:pPr>
        <w:pStyle w:val="EndNoteBibliography"/>
        <w:ind w:left="720" w:hanging="720"/>
        <w:rPr>
          <w:noProof/>
        </w:rPr>
      </w:pPr>
      <w:bookmarkStart w:id="105" w:name="_ENREF_6"/>
      <w:r w:rsidRPr="00EF0BD9">
        <w:rPr>
          <w:noProof/>
        </w:rPr>
        <w:t>6.</w:t>
      </w:r>
      <w:r w:rsidRPr="00EF0BD9">
        <w:rPr>
          <w:noProof/>
        </w:rPr>
        <w:tab/>
        <w:t>Dowell NL</w:t>
      </w:r>
      <w:r w:rsidRPr="00EF0BD9">
        <w:rPr>
          <w:i/>
          <w:noProof/>
        </w:rPr>
        <w:t>, et al.</w:t>
      </w:r>
      <w:r w:rsidRPr="00EF0BD9">
        <w:rPr>
          <w:noProof/>
        </w:rPr>
        <w:t xml:space="preserve"> (2016) The deep origin and recent loss of venom toxin genes in rattlesnakes. </w:t>
      </w:r>
      <w:r w:rsidRPr="00EF0BD9">
        <w:rPr>
          <w:i/>
          <w:noProof/>
        </w:rPr>
        <w:t>Current Biology</w:t>
      </w:r>
      <w:r w:rsidRPr="00EF0BD9">
        <w:rPr>
          <w:noProof/>
        </w:rPr>
        <w:t xml:space="preserve"> 26(18):2434-2445.</w:t>
      </w:r>
      <w:bookmarkEnd w:id="105"/>
    </w:p>
    <w:p w14:paraId="2BDB972F" w14:textId="77777777" w:rsidR="00EF0BD9" w:rsidRPr="00EF0BD9" w:rsidRDefault="00EF0BD9" w:rsidP="00EF0BD9">
      <w:pPr>
        <w:pStyle w:val="EndNoteBibliography"/>
        <w:ind w:left="720" w:hanging="720"/>
        <w:rPr>
          <w:noProof/>
        </w:rPr>
      </w:pPr>
      <w:bookmarkStart w:id="106" w:name="_ENREF_7"/>
      <w:r w:rsidRPr="00EF0BD9">
        <w:rPr>
          <w:noProof/>
        </w:rPr>
        <w:t>7.</w:t>
      </w:r>
      <w:r w:rsidRPr="00EF0BD9">
        <w:rPr>
          <w:noProof/>
        </w:rPr>
        <w:tab/>
        <w:t xml:space="preserve">Mebs D (2001) Toxicity in animals. Trends in evolution? </w:t>
      </w:r>
      <w:r w:rsidRPr="00EF0BD9">
        <w:rPr>
          <w:i/>
          <w:noProof/>
        </w:rPr>
        <w:t>Toxicon</w:t>
      </w:r>
      <w:r w:rsidRPr="00EF0BD9">
        <w:rPr>
          <w:noProof/>
        </w:rPr>
        <w:t xml:space="preserve"> 39(1):87-96.</w:t>
      </w:r>
      <w:bookmarkEnd w:id="106"/>
    </w:p>
    <w:p w14:paraId="1B34D08C" w14:textId="77777777" w:rsidR="00EF0BD9" w:rsidRPr="00EF0BD9" w:rsidRDefault="00EF0BD9" w:rsidP="00EF0BD9">
      <w:pPr>
        <w:pStyle w:val="EndNoteBibliography"/>
        <w:ind w:left="720" w:hanging="720"/>
        <w:rPr>
          <w:noProof/>
        </w:rPr>
      </w:pPr>
      <w:bookmarkStart w:id="107" w:name="_ENREF_8"/>
      <w:r w:rsidRPr="00EF0BD9">
        <w:rPr>
          <w:noProof/>
        </w:rPr>
        <w:t>8.</w:t>
      </w:r>
      <w:r w:rsidRPr="00EF0BD9">
        <w:rPr>
          <w:noProof/>
        </w:rPr>
        <w:tab/>
        <w:t xml:space="preserve">Sasa M (1999) Diet and snake venom evolution: can local selection alone explain intraspecific venom variation? </w:t>
      </w:r>
      <w:r w:rsidRPr="00EF0BD9">
        <w:rPr>
          <w:i/>
          <w:noProof/>
        </w:rPr>
        <w:t>TOXICON-OXFORD-</w:t>
      </w:r>
      <w:r w:rsidRPr="00EF0BD9">
        <w:rPr>
          <w:noProof/>
        </w:rPr>
        <w:t xml:space="preserve"> 37:249-252.</w:t>
      </w:r>
      <w:bookmarkEnd w:id="107"/>
    </w:p>
    <w:p w14:paraId="115477BF" w14:textId="77777777" w:rsidR="00EF0BD9" w:rsidRPr="00EF0BD9" w:rsidRDefault="00EF0BD9" w:rsidP="00EF0BD9">
      <w:pPr>
        <w:pStyle w:val="EndNoteBibliography"/>
        <w:ind w:left="720" w:hanging="720"/>
        <w:rPr>
          <w:noProof/>
        </w:rPr>
      </w:pPr>
      <w:bookmarkStart w:id="108" w:name="_ENREF_9"/>
      <w:r w:rsidRPr="00EF0BD9">
        <w:rPr>
          <w:noProof/>
        </w:rPr>
        <w:t>9.</w:t>
      </w:r>
      <w:r w:rsidRPr="00EF0BD9">
        <w:rPr>
          <w:noProof/>
        </w:rPr>
        <w:tab/>
        <w:t xml:space="preserve">Pace ML, Cole JJ, Carpenter SR, &amp; Kitchell JF (1999) Trophic cascades revealed in diverse ecosystems. </w:t>
      </w:r>
      <w:r w:rsidRPr="00EF0BD9">
        <w:rPr>
          <w:i/>
          <w:noProof/>
        </w:rPr>
        <w:t>Trends in ecology &amp; evolution</w:t>
      </w:r>
      <w:r w:rsidRPr="00EF0BD9">
        <w:rPr>
          <w:noProof/>
        </w:rPr>
        <w:t xml:space="preserve"> 14(12):483-488.</w:t>
      </w:r>
      <w:bookmarkEnd w:id="108"/>
    </w:p>
    <w:p w14:paraId="5A21E77D" w14:textId="77777777" w:rsidR="00EF0BD9" w:rsidRPr="00EF0BD9" w:rsidRDefault="00EF0BD9" w:rsidP="00EF0BD9">
      <w:pPr>
        <w:pStyle w:val="EndNoteBibliography"/>
        <w:ind w:left="720" w:hanging="720"/>
        <w:rPr>
          <w:noProof/>
        </w:rPr>
      </w:pPr>
      <w:bookmarkStart w:id="109" w:name="_ENREF_10"/>
      <w:r w:rsidRPr="00EF0BD9">
        <w:rPr>
          <w:noProof/>
        </w:rPr>
        <w:t>10.</w:t>
      </w:r>
      <w:r w:rsidRPr="00EF0BD9">
        <w:rPr>
          <w:noProof/>
        </w:rPr>
        <w:tab/>
        <w:t xml:space="preserve">Palkovacs EP &amp; Post DM (2009) Experimental evidence that phenotypic divergence in predators drives community divergence in prey. </w:t>
      </w:r>
      <w:r w:rsidRPr="00EF0BD9">
        <w:rPr>
          <w:i/>
          <w:noProof/>
        </w:rPr>
        <w:t>Ecology</w:t>
      </w:r>
      <w:r w:rsidRPr="00EF0BD9">
        <w:rPr>
          <w:noProof/>
        </w:rPr>
        <w:t xml:space="preserve"> 90(2):300-305.</w:t>
      </w:r>
      <w:bookmarkEnd w:id="109"/>
    </w:p>
    <w:p w14:paraId="1B8F8F5B" w14:textId="77777777" w:rsidR="00EF0BD9" w:rsidRPr="00EF0BD9" w:rsidRDefault="00EF0BD9" w:rsidP="00EF0BD9">
      <w:pPr>
        <w:pStyle w:val="EndNoteBibliography"/>
        <w:ind w:left="720" w:hanging="720"/>
        <w:rPr>
          <w:noProof/>
        </w:rPr>
      </w:pPr>
      <w:bookmarkStart w:id="110" w:name="_ENREF_11"/>
      <w:r w:rsidRPr="00EF0BD9">
        <w:rPr>
          <w:noProof/>
        </w:rPr>
        <w:t>11.</w:t>
      </w:r>
      <w:r w:rsidRPr="00EF0BD9">
        <w:rPr>
          <w:noProof/>
        </w:rPr>
        <w:tab/>
        <w:t xml:space="preserve">Domenici P (2001) The scaling of locomotor performance in predator–prey encounters: from fish to killer whales. </w:t>
      </w:r>
      <w:r w:rsidRPr="00EF0BD9">
        <w:rPr>
          <w:i/>
          <w:noProof/>
        </w:rPr>
        <w:t>Comparative Biochemistry and Physiology Part A: Molecular &amp; Integrative Physiology</w:t>
      </w:r>
      <w:r w:rsidRPr="00EF0BD9">
        <w:rPr>
          <w:noProof/>
        </w:rPr>
        <w:t xml:space="preserve"> 131(1):169-182.</w:t>
      </w:r>
      <w:bookmarkEnd w:id="110"/>
    </w:p>
    <w:p w14:paraId="0E2A1292" w14:textId="77777777" w:rsidR="00EF0BD9" w:rsidRPr="00EF0BD9" w:rsidRDefault="00EF0BD9" w:rsidP="00EF0BD9">
      <w:pPr>
        <w:pStyle w:val="EndNoteBibliography"/>
        <w:ind w:left="720" w:hanging="720"/>
        <w:rPr>
          <w:noProof/>
        </w:rPr>
      </w:pPr>
      <w:bookmarkStart w:id="111" w:name="_ENREF_12"/>
      <w:r w:rsidRPr="00EF0BD9">
        <w:rPr>
          <w:noProof/>
        </w:rPr>
        <w:t>12.</w:t>
      </w:r>
      <w:r w:rsidRPr="00EF0BD9">
        <w:rPr>
          <w:noProof/>
        </w:rPr>
        <w:tab/>
        <w:t xml:space="preserve">Pawar S, Dell AI, &amp; Savage VM (2012) Dimensionality of consumer search space drives trophic interaction strengths. </w:t>
      </w:r>
      <w:r w:rsidRPr="00EF0BD9">
        <w:rPr>
          <w:i/>
          <w:noProof/>
        </w:rPr>
        <w:t>Nature</w:t>
      </w:r>
      <w:r w:rsidRPr="00EF0BD9">
        <w:rPr>
          <w:noProof/>
        </w:rPr>
        <w:t xml:space="preserve"> 486(7404):485-489.</w:t>
      </w:r>
      <w:bookmarkEnd w:id="111"/>
    </w:p>
    <w:p w14:paraId="33A46F04" w14:textId="77777777" w:rsidR="00EF0BD9" w:rsidRPr="00EF0BD9" w:rsidRDefault="00EF0BD9" w:rsidP="00EF0BD9">
      <w:pPr>
        <w:pStyle w:val="EndNoteBibliography"/>
        <w:ind w:left="720" w:hanging="720"/>
        <w:rPr>
          <w:noProof/>
        </w:rPr>
      </w:pPr>
      <w:bookmarkStart w:id="112" w:name="_ENREF_13"/>
      <w:r w:rsidRPr="00EF0BD9">
        <w:rPr>
          <w:noProof/>
        </w:rPr>
        <w:t>13.</w:t>
      </w:r>
      <w:r w:rsidRPr="00EF0BD9">
        <w:rPr>
          <w:noProof/>
        </w:rPr>
        <w:tab/>
        <w:t>Kane A</w:t>
      </w:r>
      <w:r w:rsidRPr="00EF0BD9">
        <w:rPr>
          <w:i/>
          <w:noProof/>
        </w:rPr>
        <w:t>, et al.</w:t>
      </w:r>
      <w:r w:rsidRPr="00EF0BD9">
        <w:rPr>
          <w:noProof/>
        </w:rPr>
        <w:t xml:space="preserve"> (2016) Body Size as a Driver of Scavenging in Theropod Dinosaurs. </w:t>
      </w:r>
      <w:r w:rsidRPr="00EF0BD9">
        <w:rPr>
          <w:i/>
          <w:noProof/>
        </w:rPr>
        <w:t>The American Naturalist</w:t>
      </w:r>
      <w:r w:rsidRPr="00EF0BD9">
        <w:rPr>
          <w:noProof/>
        </w:rPr>
        <w:t xml:space="preserve"> 187(6):706-716.</w:t>
      </w:r>
      <w:bookmarkEnd w:id="112"/>
    </w:p>
    <w:p w14:paraId="7B7DA171" w14:textId="77777777" w:rsidR="00EF0BD9" w:rsidRPr="00EF0BD9" w:rsidRDefault="00EF0BD9" w:rsidP="00EF0BD9">
      <w:pPr>
        <w:pStyle w:val="EndNoteBibliography"/>
        <w:ind w:left="720" w:hanging="720"/>
        <w:rPr>
          <w:noProof/>
        </w:rPr>
      </w:pPr>
      <w:bookmarkStart w:id="113" w:name="_ENREF_14"/>
      <w:r w:rsidRPr="00EF0BD9">
        <w:rPr>
          <w:noProof/>
        </w:rPr>
        <w:t>14.</w:t>
      </w:r>
      <w:r w:rsidRPr="00EF0BD9">
        <w:rPr>
          <w:noProof/>
        </w:rPr>
        <w:tab/>
        <w:t xml:space="preserve">Healy K, McNally L, Ruxton GD, Cooper N, &amp; Jackson AL (2013) Metabolic rate and body size are linked with perception of temporal information. </w:t>
      </w:r>
      <w:r w:rsidRPr="00EF0BD9">
        <w:rPr>
          <w:i/>
          <w:noProof/>
        </w:rPr>
        <w:t>Animal behaviour</w:t>
      </w:r>
      <w:r w:rsidRPr="00EF0BD9">
        <w:rPr>
          <w:noProof/>
        </w:rPr>
        <w:t xml:space="preserve"> 86(4):685-696.</w:t>
      </w:r>
      <w:bookmarkEnd w:id="113"/>
    </w:p>
    <w:p w14:paraId="386FC820" w14:textId="77777777" w:rsidR="00EF0BD9" w:rsidRPr="00EF0BD9" w:rsidRDefault="00EF0BD9" w:rsidP="00EF0BD9">
      <w:pPr>
        <w:pStyle w:val="EndNoteBibliography"/>
        <w:ind w:left="720" w:hanging="720"/>
        <w:rPr>
          <w:noProof/>
        </w:rPr>
      </w:pPr>
      <w:bookmarkStart w:id="114" w:name="_ENREF_15"/>
      <w:r w:rsidRPr="00EF0BD9">
        <w:rPr>
          <w:noProof/>
        </w:rPr>
        <w:t>15.</w:t>
      </w:r>
      <w:r w:rsidRPr="00EF0BD9">
        <w:rPr>
          <w:noProof/>
        </w:rPr>
        <w:tab/>
        <w:t xml:space="preserve">Kiltie R (2000) Scaling of visual acuity with body size in mammals and birds. </w:t>
      </w:r>
      <w:r w:rsidRPr="00EF0BD9">
        <w:rPr>
          <w:i/>
          <w:noProof/>
        </w:rPr>
        <w:t>Functional Ecology</w:t>
      </w:r>
      <w:r w:rsidRPr="00EF0BD9">
        <w:rPr>
          <w:noProof/>
        </w:rPr>
        <w:t xml:space="preserve"> 14(2):226-234.</w:t>
      </w:r>
      <w:bookmarkEnd w:id="114"/>
    </w:p>
    <w:p w14:paraId="2D163B7B" w14:textId="77777777" w:rsidR="00EF0BD9" w:rsidRPr="00EF0BD9" w:rsidRDefault="00EF0BD9" w:rsidP="00EF0BD9">
      <w:pPr>
        <w:pStyle w:val="EndNoteBibliography"/>
        <w:ind w:left="720" w:hanging="720"/>
        <w:rPr>
          <w:noProof/>
        </w:rPr>
      </w:pPr>
      <w:bookmarkStart w:id="115" w:name="_ENREF_16"/>
      <w:r w:rsidRPr="00EF0BD9">
        <w:rPr>
          <w:noProof/>
        </w:rPr>
        <w:t>16.</w:t>
      </w:r>
      <w:r w:rsidRPr="00EF0BD9">
        <w:rPr>
          <w:noProof/>
        </w:rPr>
        <w:tab/>
        <w:t xml:space="preserve">Carbone C, Codron D, Scofield C, Clauss M, &amp; Bielby J (2014) Geometric factors influencing the diet of vertebrate predators in marine and terrestrial environments. </w:t>
      </w:r>
      <w:r w:rsidRPr="00EF0BD9">
        <w:rPr>
          <w:i/>
          <w:noProof/>
        </w:rPr>
        <w:t>Ecology letters</w:t>
      </w:r>
      <w:r w:rsidRPr="00EF0BD9">
        <w:rPr>
          <w:noProof/>
        </w:rPr>
        <w:t xml:space="preserve"> 17(12):1553-1559.</w:t>
      </w:r>
      <w:bookmarkEnd w:id="115"/>
    </w:p>
    <w:p w14:paraId="19EC7BE3" w14:textId="77777777" w:rsidR="00EF0BD9" w:rsidRPr="00EF0BD9" w:rsidRDefault="00EF0BD9" w:rsidP="00EF0BD9">
      <w:pPr>
        <w:pStyle w:val="EndNoteBibliography"/>
        <w:ind w:left="720" w:hanging="720"/>
        <w:rPr>
          <w:noProof/>
        </w:rPr>
      </w:pPr>
      <w:bookmarkStart w:id="116" w:name="_ENREF_17"/>
      <w:r w:rsidRPr="00EF0BD9">
        <w:rPr>
          <w:noProof/>
        </w:rPr>
        <w:t>17.</w:t>
      </w:r>
      <w:r w:rsidRPr="00EF0BD9">
        <w:rPr>
          <w:noProof/>
        </w:rPr>
        <w:tab/>
        <w:t xml:space="preserve">Dawkins R &amp; Krebs JR (1979) Arms races between and within species. </w:t>
      </w:r>
      <w:r w:rsidRPr="00EF0BD9">
        <w:rPr>
          <w:i/>
          <w:noProof/>
        </w:rPr>
        <w:t>Proceedings of the Royal Society of London B: Biological Sciences</w:t>
      </w:r>
      <w:r w:rsidRPr="00EF0BD9">
        <w:rPr>
          <w:noProof/>
        </w:rPr>
        <w:t xml:space="preserve"> 205(1161):489-511.</w:t>
      </w:r>
      <w:bookmarkEnd w:id="116"/>
    </w:p>
    <w:p w14:paraId="253B8A45" w14:textId="77777777" w:rsidR="00EF0BD9" w:rsidRPr="00EF0BD9" w:rsidRDefault="00EF0BD9" w:rsidP="00EF0BD9">
      <w:pPr>
        <w:pStyle w:val="EndNoteBibliography"/>
        <w:ind w:left="720" w:hanging="720"/>
        <w:rPr>
          <w:noProof/>
        </w:rPr>
      </w:pPr>
      <w:bookmarkStart w:id="117" w:name="_ENREF_18"/>
      <w:r w:rsidRPr="00EF0BD9">
        <w:rPr>
          <w:noProof/>
        </w:rPr>
        <w:t>18.</w:t>
      </w:r>
      <w:r w:rsidRPr="00EF0BD9">
        <w:rPr>
          <w:noProof/>
        </w:rPr>
        <w:tab/>
        <w:t xml:space="preserve">Van Valen L (1973) A new evolutionary law. </w:t>
      </w:r>
      <w:r w:rsidRPr="00EF0BD9">
        <w:rPr>
          <w:i/>
          <w:noProof/>
        </w:rPr>
        <w:t>Evolutionary theory</w:t>
      </w:r>
      <w:r w:rsidRPr="00EF0BD9">
        <w:rPr>
          <w:noProof/>
        </w:rPr>
        <w:t xml:space="preserve"> 1:1-30.</w:t>
      </w:r>
      <w:bookmarkEnd w:id="117"/>
    </w:p>
    <w:p w14:paraId="23E7C7FD" w14:textId="77777777" w:rsidR="00EF0BD9" w:rsidRPr="00EF0BD9" w:rsidRDefault="00EF0BD9" w:rsidP="00EF0BD9">
      <w:pPr>
        <w:pStyle w:val="EndNoteBibliography"/>
        <w:ind w:left="720" w:hanging="720"/>
        <w:rPr>
          <w:noProof/>
        </w:rPr>
      </w:pPr>
      <w:bookmarkStart w:id="118" w:name="_ENREF_19"/>
      <w:r w:rsidRPr="00EF0BD9">
        <w:rPr>
          <w:noProof/>
        </w:rPr>
        <w:t>19.</w:t>
      </w:r>
      <w:r w:rsidRPr="00EF0BD9">
        <w:rPr>
          <w:noProof/>
        </w:rPr>
        <w:tab/>
        <w:t xml:space="preserve">Albertson RC, Markert J, Danley P, &amp; Kocher T (1999) Phylogeny of a rapidly evolving clade: the cichlid fishes of Lake Malawi, East Africa. </w:t>
      </w:r>
      <w:r w:rsidRPr="00EF0BD9">
        <w:rPr>
          <w:i/>
          <w:noProof/>
        </w:rPr>
        <w:t>Proceedings of the National Academy of Sciences</w:t>
      </w:r>
      <w:r w:rsidRPr="00EF0BD9">
        <w:rPr>
          <w:noProof/>
        </w:rPr>
        <w:t xml:space="preserve"> 96(9):5107-5110.</w:t>
      </w:r>
      <w:bookmarkEnd w:id="118"/>
    </w:p>
    <w:p w14:paraId="49E3766B" w14:textId="77777777" w:rsidR="00EF0BD9" w:rsidRPr="00EF0BD9" w:rsidRDefault="00EF0BD9" w:rsidP="00EF0BD9">
      <w:pPr>
        <w:pStyle w:val="EndNoteBibliography"/>
        <w:ind w:left="720" w:hanging="720"/>
        <w:rPr>
          <w:noProof/>
        </w:rPr>
      </w:pPr>
      <w:bookmarkStart w:id="119" w:name="_ENREF_20"/>
      <w:r w:rsidRPr="00EF0BD9">
        <w:rPr>
          <w:noProof/>
        </w:rPr>
        <w:t>20.</w:t>
      </w:r>
      <w:r w:rsidRPr="00EF0BD9">
        <w:rPr>
          <w:noProof/>
        </w:rPr>
        <w:tab/>
        <w:t xml:space="preserve">Daltry JC, Wuester W, &amp; Thorpe RS (1996) Diet and snake venom evolution. </w:t>
      </w:r>
      <w:r w:rsidRPr="00EF0BD9">
        <w:rPr>
          <w:i/>
          <w:noProof/>
        </w:rPr>
        <w:t>Nature</w:t>
      </w:r>
      <w:r w:rsidRPr="00EF0BD9">
        <w:rPr>
          <w:noProof/>
        </w:rPr>
        <w:t xml:space="preserve"> 379(6565):537-540.</w:t>
      </w:r>
      <w:bookmarkEnd w:id="119"/>
    </w:p>
    <w:p w14:paraId="1A14E97B" w14:textId="77777777" w:rsidR="00EF0BD9" w:rsidRPr="00EF0BD9" w:rsidRDefault="00EF0BD9" w:rsidP="00EF0BD9">
      <w:pPr>
        <w:pStyle w:val="EndNoteBibliography"/>
        <w:ind w:left="720" w:hanging="720"/>
        <w:rPr>
          <w:noProof/>
        </w:rPr>
      </w:pPr>
      <w:bookmarkStart w:id="120" w:name="_ENREF_21"/>
      <w:r w:rsidRPr="00EF0BD9">
        <w:rPr>
          <w:noProof/>
        </w:rPr>
        <w:t>21.</w:t>
      </w:r>
      <w:r w:rsidRPr="00EF0BD9">
        <w:rPr>
          <w:noProof/>
        </w:rPr>
        <w:tab/>
        <w:t xml:space="preserve">da Silva NJ &amp; Aird SD (2001) Prey specificity, comparative lethality and compositional differences of coral snake venoms. </w:t>
      </w:r>
      <w:r w:rsidRPr="00EF0BD9">
        <w:rPr>
          <w:i/>
          <w:noProof/>
        </w:rPr>
        <w:t>Comparative Biochemistry and Physiology Part C: Toxicology &amp; Pharmacology</w:t>
      </w:r>
      <w:r w:rsidRPr="00EF0BD9">
        <w:rPr>
          <w:noProof/>
        </w:rPr>
        <w:t xml:space="preserve"> 128(3):425-456.</w:t>
      </w:r>
      <w:bookmarkEnd w:id="120"/>
    </w:p>
    <w:p w14:paraId="40C58288" w14:textId="77777777" w:rsidR="00EF0BD9" w:rsidRPr="00EF0BD9" w:rsidRDefault="00EF0BD9" w:rsidP="00EF0BD9">
      <w:pPr>
        <w:pStyle w:val="EndNoteBibliography"/>
        <w:ind w:left="720" w:hanging="720"/>
        <w:rPr>
          <w:noProof/>
        </w:rPr>
      </w:pPr>
      <w:bookmarkStart w:id="121" w:name="_ENREF_22"/>
      <w:r w:rsidRPr="00EF0BD9">
        <w:rPr>
          <w:noProof/>
        </w:rPr>
        <w:t>22.</w:t>
      </w:r>
      <w:r w:rsidRPr="00EF0BD9">
        <w:rPr>
          <w:noProof/>
        </w:rPr>
        <w:tab/>
        <w:t xml:space="preserve">Barlow A, Pook CE, Harrison RA, &amp; Wüster W (2009) Coevolution of diet and prey-specific venom activity supports the role of selection in snake venom evolution. </w:t>
      </w:r>
      <w:r w:rsidRPr="00EF0BD9">
        <w:rPr>
          <w:i/>
          <w:noProof/>
        </w:rPr>
        <w:t>Proceedings of the Royal Society of London B: Biological Sciences</w:t>
      </w:r>
      <w:r w:rsidRPr="00EF0BD9">
        <w:rPr>
          <w:noProof/>
        </w:rPr>
        <w:t xml:space="preserve"> 276(1666):2443-2449.</w:t>
      </w:r>
      <w:bookmarkEnd w:id="121"/>
    </w:p>
    <w:p w14:paraId="698460B6" w14:textId="77777777" w:rsidR="00EF0BD9" w:rsidRPr="00EF0BD9" w:rsidRDefault="00EF0BD9" w:rsidP="00EF0BD9">
      <w:pPr>
        <w:pStyle w:val="EndNoteBibliography"/>
        <w:ind w:left="720" w:hanging="720"/>
        <w:rPr>
          <w:noProof/>
        </w:rPr>
      </w:pPr>
      <w:bookmarkStart w:id="122" w:name="_ENREF_23"/>
      <w:r w:rsidRPr="00EF0BD9">
        <w:rPr>
          <w:noProof/>
        </w:rPr>
        <w:t>23.</w:t>
      </w:r>
      <w:r w:rsidRPr="00EF0BD9">
        <w:rPr>
          <w:noProof/>
        </w:rPr>
        <w:tab/>
        <w:t xml:space="preserve">Richards D, Barlow A, &amp; Wüster W (2012) Venom lethality and diet: differential responses of natural prey and model organisms to the venom of the saw-scaled vipers (Echis). </w:t>
      </w:r>
      <w:r w:rsidRPr="00EF0BD9">
        <w:rPr>
          <w:i/>
          <w:noProof/>
        </w:rPr>
        <w:t>Toxicon</w:t>
      </w:r>
      <w:r w:rsidRPr="00EF0BD9">
        <w:rPr>
          <w:noProof/>
        </w:rPr>
        <w:t xml:space="preserve"> 59(1):110-116.</w:t>
      </w:r>
      <w:bookmarkEnd w:id="122"/>
    </w:p>
    <w:p w14:paraId="43680B85" w14:textId="77777777" w:rsidR="00EF0BD9" w:rsidRPr="00EF0BD9" w:rsidRDefault="00EF0BD9" w:rsidP="00EF0BD9">
      <w:pPr>
        <w:pStyle w:val="EndNoteBibliography"/>
        <w:ind w:left="720" w:hanging="720"/>
        <w:rPr>
          <w:noProof/>
        </w:rPr>
      </w:pPr>
      <w:bookmarkStart w:id="123" w:name="_ENREF_24"/>
      <w:r w:rsidRPr="00EF0BD9">
        <w:rPr>
          <w:noProof/>
        </w:rPr>
        <w:lastRenderedPageBreak/>
        <w:t>24.</w:t>
      </w:r>
      <w:r w:rsidRPr="00EF0BD9">
        <w:rPr>
          <w:noProof/>
        </w:rPr>
        <w:tab/>
        <w:t xml:space="preserve">Starkov VG, Osipov AV, &amp; Utkin YN (2007) Toxicity of venoms from vipers of Pelias group to crickets Gryllus assimilis and its relation to snake entomophagy. </w:t>
      </w:r>
      <w:r w:rsidRPr="00EF0BD9">
        <w:rPr>
          <w:i/>
          <w:noProof/>
        </w:rPr>
        <w:t>Toxicon</w:t>
      </w:r>
      <w:r w:rsidRPr="00EF0BD9">
        <w:rPr>
          <w:noProof/>
        </w:rPr>
        <w:t xml:space="preserve"> 49(7):995-1001.</w:t>
      </w:r>
      <w:bookmarkEnd w:id="123"/>
    </w:p>
    <w:p w14:paraId="474CC641" w14:textId="77777777" w:rsidR="00EF0BD9" w:rsidRPr="00EF0BD9" w:rsidRDefault="00EF0BD9" w:rsidP="00EF0BD9">
      <w:pPr>
        <w:pStyle w:val="EndNoteBibliography"/>
        <w:ind w:left="720" w:hanging="720"/>
        <w:rPr>
          <w:noProof/>
        </w:rPr>
      </w:pPr>
      <w:bookmarkStart w:id="124" w:name="_ENREF_25"/>
      <w:r w:rsidRPr="00EF0BD9">
        <w:rPr>
          <w:noProof/>
        </w:rPr>
        <w:t>25.</w:t>
      </w:r>
      <w:r w:rsidRPr="00EF0BD9">
        <w:rPr>
          <w:noProof/>
        </w:rPr>
        <w:tab/>
        <w:t xml:space="preserve">Williams V, White J, Schwaner T, &amp; Sparrow A (1988) Variation in venom proteins from isolated populations of tiger snakes (Notechis ater niger, N. scutatus) in South Australia. </w:t>
      </w:r>
      <w:r w:rsidRPr="00EF0BD9">
        <w:rPr>
          <w:i/>
          <w:noProof/>
        </w:rPr>
        <w:t>Toxicon</w:t>
      </w:r>
      <w:r w:rsidRPr="00EF0BD9">
        <w:rPr>
          <w:noProof/>
        </w:rPr>
        <w:t xml:space="preserve"> 26(11):1067-1075.</w:t>
      </w:r>
      <w:bookmarkEnd w:id="124"/>
    </w:p>
    <w:p w14:paraId="4ACE4822" w14:textId="77777777" w:rsidR="00EF0BD9" w:rsidRPr="00EF0BD9" w:rsidRDefault="00EF0BD9" w:rsidP="00EF0BD9">
      <w:pPr>
        <w:pStyle w:val="EndNoteBibliography"/>
        <w:ind w:left="720" w:hanging="720"/>
        <w:rPr>
          <w:noProof/>
        </w:rPr>
      </w:pPr>
      <w:bookmarkStart w:id="125" w:name="_ENREF_26"/>
      <w:r w:rsidRPr="00EF0BD9">
        <w:rPr>
          <w:noProof/>
        </w:rPr>
        <w:t>26.</w:t>
      </w:r>
      <w:r w:rsidRPr="00EF0BD9">
        <w:rPr>
          <w:noProof/>
        </w:rPr>
        <w:tab/>
        <w:t xml:space="preserve">Voss RS (2013) Opossums (Mammalia: Didelphidae) in the diets of Neotropical pitvipers (Serpentes: Crotalinae): Evidence for alternative coevolutionary outcomes? </w:t>
      </w:r>
      <w:r w:rsidRPr="00EF0BD9">
        <w:rPr>
          <w:i/>
          <w:noProof/>
        </w:rPr>
        <w:t>Toxicon</w:t>
      </w:r>
      <w:r w:rsidRPr="00EF0BD9">
        <w:rPr>
          <w:noProof/>
        </w:rPr>
        <w:t xml:space="preserve"> 66:1-6.</w:t>
      </w:r>
      <w:bookmarkEnd w:id="125"/>
    </w:p>
    <w:p w14:paraId="2E07493B" w14:textId="77777777" w:rsidR="00EF0BD9" w:rsidRPr="00EF0BD9" w:rsidRDefault="00EF0BD9" w:rsidP="00EF0BD9">
      <w:pPr>
        <w:pStyle w:val="EndNoteBibliography"/>
        <w:ind w:left="720" w:hanging="720"/>
        <w:rPr>
          <w:noProof/>
        </w:rPr>
      </w:pPr>
      <w:bookmarkStart w:id="126" w:name="_ENREF_27"/>
      <w:r w:rsidRPr="00EF0BD9">
        <w:rPr>
          <w:noProof/>
        </w:rPr>
        <w:t>27.</w:t>
      </w:r>
      <w:r w:rsidRPr="00EF0BD9">
        <w:rPr>
          <w:noProof/>
        </w:rPr>
        <w:tab/>
        <w:t xml:space="preserve">Heatwole H &amp; Poran NS (1995) Resistances of sympatric and allopatric eels to sea snake venoms. </w:t>
      </w:r>
      <w:r w:rsidRPr="00EF0BD9">
        <w:rPr>
          <w:i/>
          <w:noProof/>
        </w:rPr>
        <w:t>Copeia</w:t>
      </w:r>
      <w:r w:rsidRPr="00EF0BD9">
        <w:rPr>
          <w:noProof/>
        </w:rPr>
        <w:t>:136-147.</w:t>
      </w:r>
      <w:bookmarkEnd w:id="126"/>
    </w:p>
    <w:p w14:paraId="24E4B83A" w14:textId="77777777" w:rsidR="00EF0BD9" w:rsidRPr="00EF0BD9" w:rsidRDefault="00EF0BD9" w:rsidP="00EF0BD9">
      <w:pPr>
        <w:pStyle w:val="EndNoteBibliography"/>
        <w:ind w:left="720" w:hanging="720"/>
        <w:rPr>
          <w:noProof/>
        </w:rPr>
      </w:pPr>
      <w:bookmarkStart w:id="127" w:name="_ENREF_28"/>
      <w:r w:rsidRPr="00EF0BD9">
        <w:rPr>
          <w:noProof/>
        </w:rPr>
        <w:t>28.</w:t>
      </w:r>
      <w:r w:rsidRPr="00EF0BD9">
        <w:rPr>
          <w:noProof/>
        </w:rPr>
        <w:tab/>
        <w:t xml:space="preserve">Biardi JE &amp; Coss RG (2011) Rock squirrel (Spermophilus variegatus) blood sera affects proteolytic and hemolytic activities of rattlesnake venoms. </w:t>
      </w:r>
      <w:r w:rsidRPr="00EF0BD9">
        <w:rPr>
          <w:i/>
          <w:noProof/>
        </w:rPr>
        <w:t>Toxicon</w:t>
      </w:r>
      <w:r w:rsidRPr="00EF0BD9">
        <w:rPr>
          <w:noProof/>
        </w:rPr>
        <w:t xml:space="preserve"> 57(2):323-331.</w:t>
      </w:r>
      <w:bookmarkEnd w:id="127"/>
    </w:p>
    <w:p w14:paraId="2D6F6E44" w14:textId="77777777" w:rsidR="00EF0BD9" w:rsidRPr="00EF0BD9" w:rsidRDefault="00EF0BD9" w:rsidP="00EF0BD9">
      <w:pPr>
        <w:pStyle w:val="EndNoteBibliography"/>
        <w:ind w:left="720" w:hanging="720"/>
        <w:rPr>
          <w:noProof/>
        </w:rPr>
      </w:pPr>
      <w:bookmarkStart w:id="128" w:name="_ENREF_29"/>
      <w:r w:rsidRPr="00EF0BD9">
        <w:rPr>
          <w:noProof/>
        </w:rPr>
        <w:t>29.</w:t>
      </w:r>
      <w:r w:rsidRPr="00EF0BD9">
        <w:rPr>
          <w:noProof/>
        </w:rPr>
        <w:tab/>
        <w:t xml:space="preserve">Poran NS, Coss RG, &amp; Benjamini E (1987) Resistance of California ground squirrels (Spermophilus beecheyi) to the venom of the northern Pacific rattlesnake (Crotalus viridis oreganus): a study of adaptive variation. </w:t>
      </w:r>
      <w:r w:rsidRPr="00EF0BD9">
        <w:rPr>
          <w:i/>
          <w:noProof/>
        </w:rPr>
        <w:t>Toxicon</w:t>
      </w:r>
      <w:r w:rsidRPr="00EF0BD9">
        <w:rPr>
          <w:noProof/>
        </w:rPr>
        <w:t xml:space="preserve"> 25(7):767-777.</w:t>
      </w:r>
      <w:bookmarkEnd w:id="128"/>
    </w:p>
    <w:p w14:paraId="65EDC42A" w14:textId="77777777" w:rsidR="00EF0BD9" w:rsidRPr="00EF0BD9" w:rsidRDefault="00EF0BD9" w:rsidP="00EF0BD9">
      <w:pPr>
        <w:pStyle w:val="EndNoteBibliography"/>
        <w:ind w:left="720" w:hanging="720"/>
        <w:rPr>
          <w:noProof/>
        </w:rPr>
      </w:pPr>
      <w:bookmarkStart w:id="129" w:name="_ENREF_30"/>
      <w:r w:rsidRPr="00EF0BD9">
        <w:rPr>
          <w:noProof/>
        </w:rPr>
        <w:t>30.</w:t>
      </w:r>
      <w:r w:rsidRPr="00EF0BD9">
        <w:rPr>
          <w:noProof/>
        </w:rPr>
        <w:tab/>
        <w:t xml:space="preserve">McCue MD &amp; Mason R (2006) Cost of producing venom in three North American pitviper species. </w:t>
      </w:r>
      <w:r w:rsidRPr="00EF0BD9">
        <w:rPr>
          <w:i/>
          <w:noProof/>
        </w:rPr>
        <w:t>Copeia</w:t>
      </w:r>
      <w:r w:rsidRPr="00EF0BD9">
        <w:rPr>
          <w:noProof/>
        </w:rPr>
        <w:t xml:space="preserve"> 2006(4):818-825.</w:t>
      </w:r>
      <w:bookmarkEnd w:id="129"/>
    </w:p>
    <w:p w14:paraId="19B739C9" w14:textId="77777777" w:rsidR="00EF0BD9" w:rsidRPr="00EF0BD9" w:rsidRDefault="00EF0BD9" w:rsidP="00EF0BD9">
      <w:pPr>
        <w:pStyle w:val="EndNoteBibliography"/>
        <w:ind w:left="720" w:hanging="720"/>
        <w:rPr>
          <w:noProof/>
        </w:rPr>
      </w:pPr>
      <w:bookmarkStart w:id="130" w:name="_ENREF_31"/>
      <w:r w:rsidRPr="00EF0BD9">
        <w:rPr>
          <w:noProof/>
        </w:rPr>
        <w:t>31.</w:t>
      </w:r>
      <w:r w:rsidRPr="00EF0BD9">
        <w:rPr>
          <w:noProof/>
        </w:rPr>
        <w:tab/>
        <w:t xml:space="preserve">Pintor AF, Krockenberger AK, &amp; Seymour JE (2010) Costs of venom production in the common death adder (Acanthophis antarcticus). </w:t>
      </w:r>
      <w:r w:rsidRPr="00EF0BD9">
        <w:rPr>
          <w:i/>
          <w:noProof/>
        </w:rPr>
        <w:t>Toxicon</w:t>
      </w:r>
      <w:r w:rsidRPr="00EF0BD9">
        <w:rPr>
          <w:noProof/>
        </w:rPr>
        <w:t xml:space="preserve"> 56(6):1035-1042.</w:t>
      </w:r>
      <w:bookmarkEnd w:id="130"/>
    </w:p>
    <w:p w14:paraId="51BBF859" w14:textId="77777777" w:rsidR="00EF0BD9" w:rsidRPr="00EF0BD9" w:rsidRDefault="00EF0BD9" w:rsidP="00EF0BD9">
      <w:pPr>
        <w:pStyle w:val="EndNoteBibliography"/>
        <w:ind w:left="720" w:hanging="720"/>
        <w:rPr>
          <w:noProof/>
        </w:rPr>
      </w:pPr>
      <w:bookmarkStart w:id="131" w:name="_ENREF_32"/>
      <w:r w:rsidRPr="00EF0BD9">
        <w:rPr>
          <w:noProof/>
        </w:rPr>
        <w:t>32.</w:t>
      </w:r>
      <w:r w:rsidRPr="00EF0BD9">
        <w:rPr>
          <w:noProof/>
        </w:rPr>
        <w:tab/>
        <w:t xml:space="preserve">Hayes WK (1995) Venom metering by juvenile prairie rattlesnakes, Crotalus v. viridis: effects of prey size and experience. </w:t>
      </w:r>
      <w:r w:rsidRPr="00EF0BD9">
        <w:rPr>
          <w:i/>
          <w:noProof/>
        </w:rPr>
        <w:t>Animal Behaviour</w:t>
      </w:r>
      <w:r w:rsidRPr="00EF0BD9">
        <w:rPr>
          <w:noProof/>
        </w:rPr>
        <w:t xml:space="preserve"> 50(1):33-40.</w:t>
      </w:r>
      <w:bookmarkEnd w:id="131"/>
    </w:p>
    <w:p w14:paraId="25FB6320" w14:textId="77777777" w:rsidR="00EF0BD9" w:rsidRPr="00EF0BD9" w:rsidRDefault="00EF0BD9" w:rsidP="00EF0BD9">
      <w:pPr>
        <w:pStyle w:val="EndNoteBibliography"/>
        <w:ind w:left="720" w:hanging="720"/>
        <w:rPr>
          <w:noProof/>
        </w:rPr>
      </w:pPr>
      <w:bookmarkStart w:id="132" w:name="_ENREF_33"/>
      <w:r w:rsidRPr="00EF0BD9">
        <w:rPr>
          <w:noProof/>
        </w:rPr>
        <w:t>33.</w:t>
      </w:r>
      <w:r w:rsidRPr="00EF0BD9">
        <w:rPr>
          <w:noProof/>
        </w:rPr>
        <w:tab/>
        <w:t xml:space="preserve">Hayes WK, Herbert SS, Rehling GC, &amp; Gennaro JF (2002) Factors that influence venom expenditure in viperids and other snake species during predatory and defensive contexts. </w:t>
      </w:r>
      <w:r w:rsidRPr="00EF0BD9">
        <w:rPr>
          <w:i/>
          <w:noProof/>
        </w:rPr>
        <w:t>Biology of the Vipers</w:t>
      </w:r>
      <w:r w:rsidRPr="00EF0BD9">
        <w:rPr>
          <w:noProof/>
        </w:rPr>
        <w:t>:207-233.</w:t>
      </w:r>
      <w:bookmarkEnd w:id="132"/>
    </w:p>
    <w:p w14:paraId="55ED995E" w14:textId="77777777" w:rsidR="00EF0BD9" w:rsidRPr="00EF0BD9" w:rsidRDefault="00EF0BD9" w:rsidP="00EF0BD9">
      <w:pPr>
        <w:pStyle w:val="EndNoteBibliography"/>
        <w:ind w:left="720" w:hanging="720"/>
        <w:rPr>
          <w:noProof/>
        </w:rPr>
      </w:pPr>
      <w:bookmarkStart w:id="133" w:name="_ENREF_34"/>
      <w:r w:rsidRPr="00EF0BD9">
        <w:rPr>
          <w:noProof/>
        </w:rPr>
        <w:t>34.</w:t>
      </w:r>
      <w:r w:rsidRPr="00EF0BD9">
        <w:rPr>
          <w:noProof/>
        </w:rPr>
        <w:tab/>
        <w:t xml:space="preserve">Chippaux J-P, Williams V, &amp; White J (1991) Snake venom variability: methods of study, results and interpretation. </w:t>
      </w:r>
      <w:r w:rsidRPr="00EF0BD9">
        <w:rPr>
          <w:i/>
          <w:noProof/>
        </w:rPr>
        <w:t>Toxicon</w:t>
      </w:r>
      <w:r w:rsidRPr="00EF0BD9">
        <w:rPr>
          <w:noProof/>
        </w:rPr>
        <w:t xml:space="preserve"> 29(11):1279-1303.</w:t>
      </w:r>
      <w:bookmarkEnd w:id="133"/>
    </w:p>
    <w:p w14:paraId="2AB3DC67" w14:textId="77777777" w:rsidR="00EF0BD9" w:rsidRPr="00EF0BD9" w:rsidRDefault="00EF0BD9" w:rsidP="00EF0BD9">
      <w:pPr>
        <w:pStyle w:val="EndNoteBibliography"/>
        <w:ind w:left="720" w:hanging="720"/>
        <w:rPr>
          <w:noProof/>
        </w:rPr>
      </w:pPr>
      <w:bookmarkStart w:id="134" w:name="_ENREF_35"/>
      <w:r w:rsidRPr="00EF0BD9">
        <w:rPr>
          <w:noProof/>
        </w:rPr>
        <w:t>35.</w:t>
      </w:r>
      <w:r w:rsidRPr="00EF0BD9">
        <w:rPr>
          <w:noProof/>
        </w:rPr>
        <w:tab/>
        <w:t xml:space="preserve">Nestorov I (2003) Whole body pharmacokinetic models. </w:t>
      </w:r>
      <w:r w:rsidRPr="00EF0BD9">
        <w:rPr>
          <w:i/>
          <w:noProof/>
        </w:rPr>
        <w:t>Clinical pharmacokinetics</w:t>
      </w:r>
      <w:r w:rsidRPr="00EF0BD9">
        <w:rPr>
          <w:noProof/>
        </w:rPr>
        <w:t xml:space="preserve"> 42(10):883-908.</w:t>
      </w:r>
      <w:bookmarkEnd w:id="134"/>
    </w:p>
    <w:p w14:paraId="18F15804" w14:textId="77777777" w:rsidR="00EF0BD9" w:rsidRPr="00EF0BD9" w:rsidRDefault="00EF0BD9" w:rsidP="00EF0BD9">
      <w:pPr>
        <w:pStyle w:val="EndNoteBibliography"/>
        <w:ind w:left="720" w:hanging="720"/>
        <w:rPr>
          <w:noProof/>
        </w:rPr>
      </w:pPr>
      <w:bookmarkStart w:id="135" w:name="_ENREF_36"/>
      <w:r w:rsidRPr="00EF0BD9">
        <w:rPr>
          <w:noProof/>
        </w:rPr>
        <w:t>36.</w:t>
      </w:r>
      <w:r w:rsidRPr="00EF0BD9">
        <w:rPr>
          <w:noProof/>
        </w:rPr>
        <w:tab/>
        <w:t xml:space="preserve">Isaac NJ &amp; Carbone C (2010) Why are metabolic scaling exponents so controversial? Quantifying variance and testing hypotheses. </w:t>
      </w:r>
      <w:r w:rsidRPr="00EF0BD9">
        <w:rPr>
          <w:i/>
          <w:noProof/>
        </w:rPr>
        <w:t>Ecology Letters</w:t>
      </w:r>
      <w:r w:rsidRPr="00EF0BD9">
        <w:rPr>
          <w:noProof/>
        </w:rPr>
        <w:t xml:space="preserve"> 13(6):728-735.</w:t>
      </w:r>
      <w:bookmarkEnd w:id="135"/>
    </w:p>
    <w:p w14:paraId="151F4A88" w14:textId="77777777" w:rsidR="00EF0BD9" w:rsidRPr="00EF0BD9" w:rsidRDefault="00EF0BD9" w:rsidP="00EF0BD9">
      <w:pPr>
        <w:pStyle w:val="EndNoteBibliography"/>
        <w:ind w:left="720" w:hanging="720"/>
        <w:rPr>
          <w:noProof/>
        </w:rPr>
      </w:pPr>
      <w:bookmarkStart w:id="136" w:name="_ENREF_37"/>
      <w:r w:rsidRPr="00EF0BD9">
        <w:rPr>
          <w:noProof/>
        </w:rPr>
        <w:t>37.</w:t>
      </w:r>
      <w:r w:rsidRPr="00EF0BD9">
        <w:rPr>
          <w:noProof/>
        </w:rPr>
        <w:tab/>
        <w:t xml:space="preserve">Kodric-Brown A, Sibly RM, &amp; Brown JH (2006) The allometry of ornaments and weapons. </w:t>
      </w:r>
      <w:r w:rsidRPr="00EF0BD9">
        <w:rPr>
          <w:i/>
          <w:noProof/>
        </w:rPr>
        <w:t>Proceedings of the National Academy of Sciences</w:t>
      </w:r>
      <w:r w:rsidRPr="00EF0BD9">
        <w:rPr>
          <w:noProof/>
        </w:rPr>
        <w:t xml:space="preserve"> 103(23):8733-8738.</w:t>
      </w:r>
      <w:bookmarkEnd w:id="136"/>
    </w:p>
    <w:p w14:paraId="7A674423" w14:textId="77777777" w:rsidR="00EF0BD9" w:rsidRPr="00EF0BD9" w:rsidRDefault="00EF0BD9" w:rsidP="00EF0BD9">
      <w:pPr>
        <w:pStyle w:val="EndNoteBibliography"/>
        <w:ind w:left="720" w:hanging="720"/>
        <w:rPr>
          <w:noProof/>
        </w:rPr>
      </w:pPr>
      <w:bookmarkStart w:id="137" w:name="_ENREF_38"/>
      <w:r w:rsidRPr="00EF0BD9">
        <w:rPr>
          <w:noProof/>
        </w:rPr>
        <w:t>38.</w:t>
      </w:r>
      <w:r w:rsidRPr="00EF0BD9">
        <w:rPr>
          <w:noProof/>
        </w:rPr>
        <w:tab/>
        <w:t xml:space="preserve">Bergmann PJ &amp; Berk CP (2012) The evolution of positive allometry of weaponry in horned lizards (Phrynosoma). </w:t>
      </w:r>
      <w:r w:rsidRPr="00EF0BD9">
        <w:rPr>
          <w:i/>
          <w:noProof/>
        </w:rPr>
        <w:t>Evolutionary Biology</w:t>
      </w:r>
      <w:r w:rsidRPr="00EF0BD9">
        <w:rPr>
          <w:noProof/>
        </w:rPr>
        <w:t xml:space="preserve"> 39(3):311-323.</w:t>
      </w:r>
      <w:bookmarkEnd w:id="137"/>
    </w:p>
    <w:p w14:paraId="38EB62F3" w14:textId="77777777" w:rsidR="00EF0BD9" w:rsidRPr="00EF0BD9" w:rsidRDefault="00EF0BD9" w:rsidP="00EF0BD9">
      <w:pPr>
        <w:pStyle w:val="EndNoteBibliography"/>
        <w:ind w:left="720" w:hanging="720"/>
        <w:rPr>
          <w:noProof/>
        </w:rPr>
      </w:pPr>
      <w:bookmarkStart w:id="138" w:name="_ENREF_39"/>
      <w:r w:rsidRPr="00EF0BD9">
        <w:rPr>
          <w:noProof/>
        </w:rPr>
        <w:t>39.</w:t>
      </w:r>
      <w:r w:rsidRPr="00EF0BD9">
        <w:rPr>
          <w:noProof/>
        </w:rPr>
        <w:tab/>
        <w:t>Arbuckle K (2015) Evolutionary Context of Venom in Animals.</w:t>
      </w:r>
      <w:bookmarkEnd w:id="138"/>
    </w:p>
    <w:p w14:paraId="1CACB32B" w14:textId="77777777" w:rsidR="00EF0BD9" w:rsidRPr="00EF0BD9" w:rsidRDefault="00EF0BD9" w:rsidP="00EF0BD9">
      <w:pPr>
        <w:pStyle w:val="EndNoteBibliography"/>
        <w:ind w:left="720" w:hanging="720"/>
        <w:rPr>
          <w:noProof/>
        </w:rPr>
      </w:pPr>
      <w:bookmarkStart w:id="139" w:name="_ENREF_40"/>
      <w:r w:rsidRPr="00EF0BD9">
        <w:rPr>
          <w:noProof/>
        </w:rPr>
        <w:t>40.</w:t>
      </w:r>
      <w:r w:rsidRPr="00EF0BD9">
        <w:rPr>
          <w:noProof/>
        </w:rPr>
        <w:tab/>
        <w:t xml:space="preserve">Heithaus MR, Wirsing AJ, Burkholder D, Thomson J, &amp; Dill LM (2009) Towards a predictive framework for predator risk effects: the interaction of landscape features and prey escape tactics. </w:t>
      </w:r>
      <w:r w:rsidRPr="00EF0BD9">
        <w:rPr>
          <w:i/>
          <w:noProof/>
        </w:rPr>
        <w:t>Journal of Animal Ecology</w:t>
      </w:r>
      <w:r w:rsidRPr="00EF0BD9">
        <w:rPr>
          <w:noProof/>
        </w:rPr>
        <w:t xml:space="preserve"> 78(3):556-562.</w:t>
      </w:r>
      <w:bookmarkEnd w:id="139"/>
    </w:p>
    <w:p w14:paraId="5D4D5E32" w14:textId="77777777" w:rsidR="00EF0BD9" w:rsidRPr="00EF0BD9" w:rsidRDefault="00EF0BD9" w:rsidP="00EF0BD9">
      <w:pPr>
        <w:pStyle w:val="EndNoteBibliography"/>
        <w:ind w:left="720" w:hanging="720"/>
        <w:rPr>
          <w:noProof/>
        </w:rPr>
      </w:pPr>
      <w:bookmarkStart w:id="140" w:name="_ENREF_41"/>
      <w:r w:rsidRPr="00EF0BD9">
        <w:rPr>
          <w:noProof/>
        </w:rPr>
        <w:t>41.</w:t>
      </w:r>
      <w:r w:rsidRPr="00EF0BD9">
        <w:rPr>
          <w:noProof/>
        </w:rPr>
        <w:tab/>
        <w:t xml:space="preserve">Møller A (2010) Up, up, and away: relative importance of horizontal and vertical escape from predators for survival and senescence. </w:t>
      </w:r>
      <w:r w:rsidRPr="00EF0BD9">
        <w:rPr>
          <w:i/>
          <w:noProof/>
        </w:rPr>
        <w:t>Journal of evolutionary biology</w:t>
      </w:r>
      <w:r w:rsidRPr="00EF0BD9">
        <w:rPr>
          <w:noProof/>
        </w:rPr>
        <w:t xml:space="preserve"> 23(8):1689-1698.</w:t>
      </w:r>
      <w:bookmarkEnd w:id="140"/>
    </w:p>
    <w:p w14:paraId="52073AF2" w14:textId="77777777" w:rsidR="00EF0BD9" w:rsidRPr="00EF0BD9" w:rsidRDefault="00EF0BD9" w:rsidP="00EF0BD9">
      <w:pPr>
        <w:pStyle w:val="EndNoteBibliography"/>
        <w:ind w:left="720" w:hanging="720"/>
        <w:rPr>
          <w:noProof/>
        </w:rPr>
      </w:pPr>
      <w:bookmarkStart w:id="141" w:name="_ENREF_42"/>
      <w:r w:rsidRPr="00EF0BD9">
        <w:rPr>
          <w:noProof/>
        </w:rPr>
        <w:t>42.</w:t>
      </w:r>
      <w:r w:rsidRPr="00EF0BD9">
        <w:rPr>
          <w:noProof/>
        </w:rPr>
        <w:tab/>
        <w:t xml:space="preserve">Hedges SB, Dudley J, &amp; Kumar S (2006) TimeTree: a public knowledge-base of divergence times among organisms. </w:t>
      </w:r>
      <w:r w:rsidRPr="00EF0BD9">
        <w:rPr>
          <w:i/>
          <w:noProof/>
        </w:rPr>
        <w:t>Bioinformatics</w:t>
      </w:r>
      <w:r w:rsidRPr="00EF0BD9">
        <w:rPr>
          <w:noProof/>
        </w:rPr>
        <w:t xml:space="preserve"> 22(23):2971-2972.</w:t>
      </w:r>
      <w:bookmarkEnd w:id="141"/>
    </w:p>
    <w:p w14:paraId="7F6B18D0" w14:textId="77777777" w:rsidR="00EF0BD9" w:rsidRPr="00EF0BD9" w:rsidRDefault="00EF0BD9" w:rsidP="00EF0BD9">
      <w:pPr>
        <w:pStyle w:val="EndNoteBibliography"/>
        <w:ind w:left="720" w:hanging="720"/>
        <w:rPr>
          <w:noProof/>
        </w:rPr>
      </w:pPr>
      <w:bookmarkStart w:id="142" w:name="_ENREF_43"/>
      <w:r w:rsidRPr="00EF0BD9">
        <w:rPr>
          <w:noProof/>
        </w:rPr>
        <w:t>43.</w:t>
      </w:r>
      <w:r w:rsidRPr="00EF0BD9">
        <w:rPr>
          <w:noProof/>
        </w:rPr>
        <w:tab/>
        <w:t xml:space="preserve">Shine R &amp; Schwaner T (1985) Prey constriction by venomous snakes: a review, and new data on Australian species. </w:t>
      </w:r>
      <w:r w:rsidRPr="00EF0BD9">
        <w:rPr>
          <w:i/>
          <w:noProof/>
        </w:rPr>
        <w:t>Copeia</w:t>
      </w:r>
      <w:r w:rsidRPr="00EF0BD9">
        <w:rPr>
          <w:noProof/>
        </w:rPr>
        <w:t xml:space="preserve"> 1985(4):1067-1071.</w:t>
      </w:r>
      <w:bookmarkEnd w:id="142"/>
    </w:p>
    <w:p w14:paraId="0954EB56" w14:textId="77777777" w:rsidR="00EF0BD9" w:rsidRPr="00EF0BD9" w:rsidRDefault="00EF0BD9" w:rsidP="00EF0BD9">
      <w:pPr>
        <w:pStyle w:val="EndNoteBibliography"/>
        <w:ind w:left="720" w:hanging="720"/>
        <w:rPr>
          <w:noProof/>
        </w:rPr>
      </w:pPr>
      <w:bookmarkStart w:id="143" w:name="_ENREF_44"/>
      <w:r w:rsidRPr="00EF0BD9">
        <w:rPr>
          <w:noProof/>
        </w:rPr>
        <w:lastRenderedPageBreak/>
        <w:t>44.</w:t>
      </w:r>
      <w:r w:rsidRPr="00EF0BD9">
        <w:rPr>
          <w:noProof/>
        </w:rPr>
        <w:tab/>
        <w:t xml:space="preserve">Feldman A &amp; Meiri S (2013) Length–mass allometry in snakes. </w:t>
      </w:r>
      <w:r w:rsidRPr="00EF0BD9">
        <w:rPr>
          <w:i/>
          <w:noProof/>
        </w:rPr>
        <w:t>Biological Journal of the Linnean Society</w:t>
      </w:r>
      <w:r w:rsidRPr="00EF0BD9">
        <w:rPr>
          <w:noProof/>
        </w:rPr>
        <w:t xml:space="preserve"> 108(1):161-172.</w:t>
      </w:r>
      <w:bookmarkEnd w:id="143"/>
    </w:p>
    <w:p w14:paraId="30581262" w14:textId="77777777" w:rsidR="00EF0BD9" w:rsidRPr="00EF0BD9" w:rsidRDefault="00EF0BD9" w:rsidP="00EF0BD9">
      <w:pPr>
        <w:pStyle w:val="EndNoteBibliography"/>
        <w:ind w:left="720" w:hanging="720"/>
        <w:rPr>
          <w:noProof/>
        </w:rPr>
      </w:pPr>
      <w:bookmarkStart w:id="144" w:name="_ENREF_45"/>
      <w:r w:rsidRPr="00EF0BD9">
        <w:rPr>
          <w:noProof/>
        </w:rPr>
        <w:t>45.</w:t>
      </w:r>
      <w:r w:rsidRPr="00EF0BD9">
        <w:rPr>
          <w:noProof/>
        </w:rPr>
        <w:tab/>
        <w:t xml:space="preserve">de Queiroz A &amp; Rodríguez‐Robles JA (2006) Historical contingency and animal diets: the origins of egg eating in snakes. </w:t>
      </w:r>
      <w:r w:rsidRPr="00EF0BD9">
        <w:rPr>
          <w:i/>
          <w:noProof/>
        </w:rPr>
        <w:t>The American Naturalist</w:t>
      </w:r>
      <w:r w:rsidRPr="00EF0BD9">
        <w:rPr>
          <w:noProof/>
        </w:rPr>
        <w:t xml:space="preserve"> 167(5):684-694.</w:t>
      </w:r>
      <w:bookmarkEnd w:id="144"/>
    </w:p>
    <w:p w14:paraId="73632208" w14:textId="77777777" w:rsidR="00EF0BD9" w:rsidRPr="00EF0BD9" w:rsidRDefault="00EF0BD9" w:rsidP="00EF0BD9">
      <w:pPr>
        <w:pStyle w:val="EndNoteBibliography"/>
        <w:ind w:left="720" w:hanging="720"/>
        <w:rPr>
          <w:noProof/>
        </w:rPr>
      </w:pPr>
      <w:bookmarkStart w:id="145" w:name="_ENREF_46"/>
      <w:r w:rsidRPr="00EF0BD9">
        <w:rPr>
          <w:noProof/>
        </w:rPr>
        <w:t>46.</w:t>
      </w:r>
      <w:r w:rsidRPr="00EF0BD9">
        <w:rPr>
          <w:noProof/>
        </w:rPr>
        <w:tab/>
        <w:t>Júnior RM</w:t>
      </w:r>
      <w:r w:rsidRPr="00EF0BD9">
        <w:rPr>
          <w:i/>
          <w:noProof/>
        </w:rPr>
        <w:t>, et al.</w:t>
      </w:r>
      <w:r w:rsidRPr="00EF0BD9">
        <w:rPr>
          <w:noProof/>
        </w:rPr>
        <w:t xml:space="preserve"> (1997) Snake bites by the jararacuçu (Bothrops jararacussu): clinicopathological studies of 29 proven cases in São Paulo State, Brazil. </w:t>
      </w:r>
      <w:r w:rsidRPr="00EF0BD9">
        <w:rPr>
          <w:i/>
          <w:noProof/>
        </w:rPr>
        <w:t>QJM</w:t>
      </w:r>
      <w:r w:rsidRPr="00EF0BD9">
        <w:rPr>
          <w:noProof/>
        </w:rPr>
        <w:t xml:space="preserve"> 90(5):323-334.</w:t>
      </w:r>
      <w:bookmarkEnd w:id="145"/>
    </w:p>
    <w:p w14:paraId="2324890F" w14:textId="77777777" w:rsidR="00EF0BD9" w:rsidRPr="00EF0BD9" w:rsidRDefault="00EF0BD9" w:rsidP="00EF0BD9">
      <w:pPr>
        <w:pStyle w:val="EndNoteBibliography"/>
        <w:ind w:left="720" w:hanging="720"/>
        <w:rPr>
          <w:noProof/>
        </w:rPr>
      </w:pPr>
      <w:bookmarkStart w:id="146" w:name="_ENREF_47"/>
      <w:r w:rsidRPr="00EF0BD9">
        <w:rPr>
          <w:noProof/>
        </w:rPr>
        <w:t>47.</w:t>
      </w:r>
      <w:r w:rsidRPr="00EF0BD9">
        <w:rPr>
          <w:noProof/>
        </w:rPr>
        <w:tab/>
        <w:t xml:space="preserve">Lira-da-Silva RM (2009) Bothrops leucurus Wagler, 1824 (Serpentes; Viperidae): natural history, venom and envenomation. </w:t>
      </w:r>
      <w:r w:rsidRPr="00EF0BD9">
        <w:rPr>
          <w:i/>
          <w:noProof/>
        </w:rPr>
        <w:t>Gazeta Médica da Bahia</w:t>
      </w:r>
      <w:r w:rsidRPr="00EF0BD9">
        <w:rPr>
          <w:noProof/>
        </w:rPr>
        <w:t xml:space="preserve"> 79(1).</w:t>
      </w:r>
      <w:bookmarkEnd w:id="146"/>
    </w:p>
    <w:p w14:paraId="74891547" w14:textId="77777777" w:rsidR="00EF0BD9" w:rsidRPr="00EF0BD9" w:rsidRDefault="00EF0BD9" w:rsidP="00EF0BD9">
      <w:pPr>
        <w:pStyle w:val="EndNoteBibliography"/>
        <w:ind w:left="720" w:hanging="720"/>
        <w:rPr>
          <w:noProof/>
        </w:rPr>
      </w:pPr>
      <w:bookmarkStart w:id="147" w:name="_ENREF_48"/>
      <w:r w:rsidRPr="00EF0BD9">
        <w:rPr>
          <w:noProof/>
        </w:rPr>
        <w:t>48.</w:t>
      </w:r>
      <w:r w:rsidRPr="00EF0BD9">
        <w:rPr>
          <w:noProof/>
        </w:rPr>
        <w:tab/>
        <w:t>Leviton AE</w:t>
      </w:r>
      <w:r w:rsidRPr="00EF0BD9">
        <w:rPr>
          <w:i/>
          <w:noProof/>
        </w:rPr>
        <w:t>, et al.</w:t>
      </w:r>
      <w:r w:rsidRPr="00EF0BD9">
        <w:rPr>
          <w:noProof/>
        </w:rPr>
        <w:t xml:space="preserve"> (2003) The Dangerously Venomous Snakes of Myanmar. </w:t>
      </w:r>
      <w:r w:rsidRPr="00EF0BD9">
        <w:rPr>
          <w:i/>
          <w:noProof/>
        </w:rPr>
        <w:t>Proceedings of the California Academy of Sciences</w:t>
      </w:r>
      <w:r w:rsidRPr="00EF0BD9">
        <w:rPr>
          <w:noProof/>
        </w:rPr>
        <w:t xml:space="preserve"> 54(24).</w:t>
      </w:r>
      <w:bookmarkEnd w:id="147"/>
    </w:p>
    <w:p w14:paraId="2BDAAFCC" w14:textId="77777777" w:rsidR="00EF0BD9" w:rsidRPr="00EF0BD9" w:rsidRDefault="00EF0BD9" w:rsidP="00EF0BD9">
      <w:pPr>
        <w:pStyle w:val="EndNoteBibliography"/>
        <w:ind w:left="720" w:hanging="720"/>
        <w:rPr>
          <w:noProof/>
        </w:rPr>
      </w:pPr>
      <w:bookmarkStart w:id="148" w:name="_ENREF_49"/>
      <w:r w:rsidRPr="00EF0BD9">
        <w:rPr>
          <w:noProof/>
        </w:rPr>
        <w:t>49.</w:t>
      </w:r>
      <w:r w:rsidRPr="00EF0BD9">
        <w:rPr>
          <w:noProof/>
        </w:rPr>
        <w:tab/>
        <w:t xml:space="preserve">Boback SM, Guyer C, &amp; Wiens J (2003) Empirical evidence for an optimal body size in snakes. </w:t>
      </w:r>
      <w:r w:rsidRPr="00EF0BD9">
        <w:rPr>
          <w:i/>
          <w:noProof/>
        </w:rPr>
        <w:t>Evolution</w:t>
      </w:r>
      <w:r w:rsidRPr="00EF0BD9">
        <w:rPr>
          <w:noProof/>
        </w:rPr>
        <w:t xml:space="preserve"> 57(2):345-351.</w:t>
      </w:r>
      <w:bookmarkEnd w:id="148"/>
    </w:p>
    <w:p w14:paraId="0FFEF6FF" w14:textId="77777777" w:rsidR="00EF0BD9" w:rsidRPr="00EF0BD9" w:rsidRDefault="00EF0BD9" w:rsidP="00EF0BD9">
      <w:pPr>
        <w:pStyle w:val="EndNoteBibliography"/>
        <w:ind w:left="720" w:hanging="720"/>
        <w:rPr>
          <w:noProof/>
        </w:rPr>
      </w:pPr>
      <w:bookmarkStart w:id="149" w:name="_ENREF_50"/>
      <w:r w:rsidRPr="00EF0BD9">
        <w:rPr>
          <w:noProof/>
        </w:rPr>
        <w:t>50.</w:t>
      </w:r>
      <w:r w:rsidRPr="00EF0BD9">
        <w:rPr>
          <w:noProof/>
        </w:rPr>
        <w:tab/>
        <w:t xml:space="preserve">Shine R, Harlow PS, Branch WR, &amp; Webb JK (1996) Life on the lowest branch: sexual dimorphism, diet, and reproductive biology of an African twig snake, Thelotornis capensis (Serpentes, Colubridae). </w:t>
      </w:r>
      <w:r w:rsidRPr="00EF0BD9">
        <w:rPr>
          <w:i/>
          <w:noProof/>
        </w:rPr>
        <w:t>Copeia</w:t>
      </w:r>
      <w:r w:rsidRPr="00EF0BD9">
        <w:rPr>
          <w:noProof/>
        </w:rPr>
        <w:t>:290-299.</w:t>
      </w:r>
      <w:bookmarkEnd w:id="149"/>
    </w:p>
    <w:p w14:paraId="6232DA05" w14:textId="77777777" w:rsidR="00EF0BD9" w:rsidRPr="00EF0BD9" w:rsidRDefault="00EF0BD9" w:rsidP="00EF0BD9">
      <w:pPr>
        <w:pStyle w:val="EndNoteBibliography"/>
        <w:ind w:left="720" w:hanging="720"/>
        <w:rPr>
          <w:noProof/>
        </w:rPr>
      </w:pPr>
      <w:bookmarkStart w:id="150" w:name="_ENREF_51"/>
      <w:r w:rsidRPr="00EF0BD9">
        <w:rPr>
          <w:noProof/>
        </w:rPr>
        <w:t>51.</w:t>
      </w:r>
      <w:r w:rsidRPr="00EF0BD9">
        <w:rPr>
          <w:noProof/>
        </w:rPr>
        <w:tab/>
        <w:t xml:space="preserve">Branch WR (1998) </w:t>
      </w:r>
      <w:r w:rsidRPr="00EF0BD9">
        <w:rPr>
          <w:i/>
          <w:noProof/>
        </w:rPr>
        <w:t>Field guide to snakes and other reptiles of southern Africa</w:t>
      </w:r>
      <w:r w:rsidRPr="00EF0BD9">
        <w:rPr>
          <w:noProof/>
        </w:rPr>
        <w:t xml:space="preserve"> (Struik).</w:t>
      </w:r>
      <w:bookmarkEnd w:id="150"/>
    </w:p>
    <w:p w14:paraId="43D8E215" w14:textId="77777777" w:rsidR="00EF0BD9" w:rsidRPr="00EF0BD9" w:rsidRDefault="00EF0BD9" w:rsidP="00EF0BD9">
      <w:pPr>
        <w:pStyle w:val="EndNoteBibliography"/>
        <w:ind w:left="720" w:hanging="720"/>
        <w:rPr>
          <w:noProof/>
        </w:rPr>
      </w:pPr>
      <w:bookmarkStart w:id="151" w:name="_ENREF_52"/>
      <w:r w:rsidRPr="00EF0BD9">
        <w:rPr>
          <w:noProof/>
        </w:rPr>
        <w:t>52.</w:t>
      </w:r>
      <w:r w:rsidRPr="00EF0BD9">
        <w:rPr>
          <w:noProof/>
        </w:rPr>
        <w:tab/>
        <w:t xml:space="preserve">O'Shea M (2008) </w:t>
      </w:r>
      <w:r w:rsidRPr="00EF0BD9">
        <w:rPr>
          <w:i/>
          <w:noProof/>
        </w:rPr>
        <w:t>Venomous snakes of the world</w:t>
      </w:r>
      <w:r w:rsidRPr="00EF0BD9">
        <w:rPr>
          <w:noProof/>
        </w:rPr>
        <w:t xml:space="preserve"> (New Holland Publishers).</w:t>
      </w:r>
      <w:bookmarkEnd w:id="151"/>
    </w:p>
    <w:p w14:paraId="55110009" w14:textId="77777777" w:rsidR="00EF0BD9" w:rsidRPr="00EF0BD9" w:rsidRDefault="00EF0BD9" w:rsidP="00EF0BD9">
      <w:pPr>
        <w:pStyle w:val="EndNoteBibliography"/>
        <w:ind w:left="720" w:hanging="720"/>
        <w:rPr>
          <w:noProof/>
        </w:rPr>
      </w:pPr>
      <w:bookmarkStart w:id="152" w:name="_ENREF_53"/>
      <w:r w:rsidRPr="00EF0BD9">
        <w:rPr>
          <w:noProof/>
        </w:rPr>
        <w:t>53.</w:t>
      </w:r>
      <w:r w:rsidRPr="00EF0BD9">
        <w:rPr>
          <w:noProof/>
        </w:rPr>
        <w:tab/>
        <w:t xml:space="preserve">Navy U (1991) Poisonous snakes of the world. </w:t>
      </w:r>
      <w:r w:rsidRPr="00EF0BD9">
        <w:rPr>
          <w:i/>
          <w:noProof/>
        </w:rPr>
        <w:t>US Govt New York: Dover Publications Inc</w:t>
      </w:r>
      <w:r w:rsidRPr="00EF0BD9">
        <w:rPr>
          <w:noProof/>
        </w:rPr>
        <w:t>:203-206.</w:t>
      </w:r>
      <w:bookmarkEnd w:id="152"/>
    </w:p>
    <w:p w14:paraId="635DDCBF" w14:textId="77777777" w:rsidR="00EF0BD9" w:rsidRPr="00EF0BD9" w:rsidRDefault="00EF0BD9" w:rsidP="00EF0BD9">
      <w:pPr>
        <w:pStyle w:val="EndNoteBibliography"/>
        <w:ind w:left="720" w:hanging="720"/>
        <w:rPr>
          <w:noProof/>
        </w:rPr>
      </w:pPr>
      <w:bookmarkStart w:id="153" w:name="_ENREF_54"/>
      <w:r w:rsidRPr="00EF0BD9">
        <w:rPr>
          <w:noProof/>
        </w:rPr>
        <w:t>54.</w:t>
      </w:r>
      <w:r w:rsidRPr="00EF0BD9">
        <w:rPr>
          <w:noProof/>
        </w:rPr>
        <w:tab/>
        <w:t xml:space="preserve">Spawls S, Branch B, &amp; Branch WR (1995) </w:t>
      </w:r>
      <w:r w:rsidRPr="00EF0BD9">
        <w:rPr>
          <w:i/>
          <w:noProof/>
        </w:rPr>
        <w:t>The dangerous snakes of Africa: natural history, species directory, venoms, and snakebite</w:t>
      </w:r>
      <w:r w:rsidRPr="00EF0BD9">
        <w:rPr>
          <w:noProof/>
        </w:rPr>
        <w:t xml:space="preserve"> (Ralph Curtis Pub).</w:t>
      </w:r>
      <w:bookmarkEnd w:id="153"/>
    </w:p>
    <w:p w14:paraId="0E34FFC8" w14:textId="77777777" w:rsidR="00EF0BD9" w:rsidRPr="00EF0BD9" w:rsidRDefault="00EF0BD9" w:rsidP="00EF0BD9">
      <w:pPr>
        <w:pStyle w:val="EndNoteBibliography"/>
        <w:ind w:left="720" w:hanging="720"/>
        <w:rPr>
          <w:noProof/>
        </w:rPr>
      </w:pPr>
      <w:bookmarkStart w:id="154" w:name="_ENREF_55"/>
      <w:r w:rsidRPr="00EF0BD9">
        <w:rPr>
          <w:noProof/>
        </w:rPr>
        <w:t>55.</w:t>
      </w:r>
      <w:r w:rsidRPr="00EF0BD9">
        <w:rPr>
          <w:noProof/>
        </w:rPr>
        <w:tab/>
        <w:t xml:space="preserve">Ernst CH &amp; Ernst EM (2003) </w:t>
      </w:r>
      <w:r w:rsidRPr="00EF0BD9">
        <w:rPr>
          <w:i/>
          <w:noProof/>
        </w:rPr>
        <w:t>Snakes of the United States and Canada</w:t>
      </w:r>
      <w:r w:rsidRPr="00EF0BD9">
        <w:rPr>
          <w:noProof/>
        </w:rPr>
        <w:t xml:space="preserve"> (Smithsonian Books).</w:t>
      </w:r>
      <w:bookmarkEnd w:id="154"/>
    </w:p>
    <w:p w14:paraId="588396D1" w14:textId="77777777" w:rsidR="00EF0BD9" w:rsidRPr="00EF0BD9" w:rsidRDefault="00EF0BD9" w:rsidP="00EF0BD9">
      <w:pPr>
        <w:pStyle w:val="EndNoteBibliography"/>
        <w:ind w:left="720" w:hanging="720"/>
        <w:rPr>
          <w:noProof/>
        </w:rPr>
      </w:pPr>
      <w:bookmarkStart w:id="155" w:name="_ENREF_56"/>
      <w:r w:rsidRPr="00EF0BD9">
        <w:rPr>
          <w:noProof/>
        </w:rPr>
        <w:t>56.</w:t>
      </w:r>
      <w:r w:rsidRPr="00EF0BD9">
        <w:rPr>
          <w:noProof/>
        </w:rPr>
        <w:tab/>
        <w:t xml:space="preserve">Campbell JAL (2004) </w:t>
      </w:r>
      <w:r w:rsidRPr="00EF0BD9">
        <w:rPr>
          <w:i/>
          <w:noProof/>
        </w:rPr>
        <w:t>The venomous reptiles of the western hemisphere</w:t>
      </w:r>
      <w:r w:rsidRPr="00EF0BD9">
        <w:rPr>
          <w:noProof/>
        </w:rPr>
        <w:t>.</w:t>
      </w:r>
      <w:bookmarkEnd w:id="155"/>
    </w:p>
    <w:p w14:paraId="16AF6100" w14:textId="77777777" w:rsidR="00EF0BD9" w:rsidRPr="00EF0BD9" w:rsidRDefault="00EF0BD9" w:rsidP="00EF0BD9">
      <w:pPr>
        <w:pStyle w:val="EndNoteBibliography"/>
        <w:ind w:left="720" w:hanging="720"/>
        <w:rPr>
          <w:noProof/>
        </w:rPr>
      </w:pPr>
      <w:bookmarkStart w:id="156" w:name="_ENREF_57"/>
      <w:r w:rsidRPr="00EF0BD9">
        <w:rPr>
          <w:noProof/>
        </w:rPr>
        <w:t>57.</w:t>
      </w:r>
      <w:r w:rsidRPr="00EF0BD9">
        <w:rPr>
          <w:noProof/>
        </w:rPr>
        <w:tab/>
        <w:t xml:space="preserve">Meiri S (2010) Length–weight allometries in lizards. </w:t>
      </w:r>
      <w:r w:rsidRPr="00EF0BD9">
        <w:rPr>
          <w:i/>
          <w:noProof/>
        </w:rPr>
        <w:t>Journal of Zoology</w:t>
      </w:r>
      <w:r w:rsidRPr="00EF0BD9">
        <w:rPr>
          <w:noProof/>
        </w:rPr>
        <w:t xml:space="preserve"> 281(3):218-226.</w:t>
      </w:r>
      <w:bookmarkEnd w:id="156"/>
    </w:p>
    <w:p w14:paraId="1D7169FB" w14:textId="77777777" w:rsidR="00EF0BD9" w:rsidRPr="00EF0BD9" w:rsidRDefault="00EF0BD9" w:rsidP="00EF0BD9">
      <w:pPr>
        <w:pStyle w:val="EndNoteBibliography"/>
        <w:ind w:left="720" w:hanging="720"/>
        <w:rPr>
          <w:noProof/>
        </w:rPr>
      </w:pPr>
      <w:bookmarkStart w:id="157" w:name="_ENREF_58"/>
      <w:r w:rsidRPr="00EF0BD9">
        <w:rPr>
          <w:noProof/>
        </w:rPr>
        <w:t>58.</w:t>
      </w:r>
      <w:r w:rsidRPr="00EF0BD9">
        <w:rPr>
          <w:noProof/>
        </w:rPr>
        <w:tab/>
        <w:t>Myhrvold NP</w:t>
      </w:r>
      <w:r w:rsidRPr="00EF0BD9">
        <w:rPr>
          <w:i/>
          <w:noProof/>
        </w:rPr>
        <w:t>, et al.</w:t>
      </w:r>
      <w:r w:rsidRPr="00EF0BD9">
        <w:rPr>
          <w:noProof/>
        </w:rPr>
        <w:t xml:space="preserve"> (2015) An amniote life‐history database to perform comparative analyses with birds, mammals, and reptiles. </w:t>
      </w:r>
      <w:r w:rsidRPr="00EF0BD9">
        <w:rPr>
          <w:i/>
          <w:noProof/>
        </w:rPr>
        <w:t>Ecology</w:t>
      </w:r>
      <w:r w:rsidRPr="00EF0BD9">
        <w:rPr>
          <w:noProof/>
        </w:rPr>
        <w:t xml:space="preserve"> 96(11):3109-3109.</w:t>
      </w:r>
      <w:bookmarkEnd w:id="157"/>
    </w:p>
    <w:p w14:paraId="28A62EFA" w14:textId="77777777" w:rsidR="00EF0BD9" w:rsidRPr="00EF0BD9" w:rsidRDefault="00EF0BD9" w:rsidP="00EF0BD9">
      <w:pPr>
        <w:pStyle w:val="EndNoteBibliography"/>
        <w:ind w:left="720" w:hanging="720"/>
        <w:rPr>
          <w:noProof/>
        </w:rPr>
      </w:pPr>
      <w:bookmarkStart w:id="158" w:name="_ENREF_59"/>
      <w:r w:rsidRPr="00EF0BD9">
        <w:rPr>
          <w:noProof/>
        </w:rPr>
        <w:t>59.</w:t>
      </w:r>
      <w:r w:rsidRPr="00EF0BD9">
        <w:rPr>
          <w:noProof/>
        </w:rPr>
        <w:tab/>
        <w:t xml:space="preserve">Pough FH (1980) The advantages of ectothermy for tetrapods. </w:t>
      </w:r>
      <w:r w:rsidRPr="00EF0BD9">
        <w:rPr>
          <w:i/>
          <w:noProof/>
        </w:rPr>
        <w:t>American Naturalist</w:t>
      </w:r>
      <w:r w:rsidRPr="00EF0BD9">
        <w:rPr>
          <w:noProof/>
        </w:rPr>
        <w:t>:92-112.</w:t>
      </w:r>
      <w:bookmarkEnd w:id="158"/>
    </w:p>
    <w:p w14:paraId="453CBFDD" w14:textId="77777777" w:rsidR="00EF0BD9" w:rsidRPr="00EF0BD9" w:rsidRDefault="00EF0BD9" w:rsidP="00EF0BD9">
      <w:pPr>
        <w:pStyle w:val="EndNoteBibliography"/>
        <w:ind w:left="720" w:hanging="720"/>
        <w:rPr>
          <w:noProof/>
        </w:rPr>
      </w:pPr>
      <w:bookmarkStart w:id="159" w:name="_ENREF_60"/>
      <w:r w:rsidRPr="00EF0BD9">
        <w:rPr>
          <w:noProof/>
        </w:rPr>
        <w:t>60.</w:t>
      </w:r>
      <w:r w:rsidRPr="00EF0BD9">
        <w:rPr>
          <w:noProof/>
        </w:rPr>
        <w:tab/>
        <w:t xml:space="preserve">Pyron RA &amp; Burbrink FT (2014) Early origin of viviparity and multiple reversions to oviparity in squamate reptiles. </w:t>
      </w:r>
      <w:r w:rsidRPr="00EF0BD9">
        <w:rPr>
          <w:i/>
          <w:noProof/>
        </w:rPr>
        <w:t>Ecology Letters</w:t>
      </w:r>
      <w:r w:rsidRPr="00EF0BD9">
        <w:rPr>
          <w:noProof/>
        </w:rPr>
        <w:t xml:space="preserve"> 17(1):13-21.</w:t>
      </w:r>
      <w:bookmarkEnd w:id="159"/>
    </w:p>
    <w:p w14:paraId="1F75BC83" w14:textId="77777777" w:rsidR="00EF0BD9" w:rsidRPr="00EF0BD9" w:rsidRDefault="00EF0BD9" w:rsidP="00EF0BD9">
      <w:pPr>
        <w:pStyle w:val="EndNoteBibliography"/>
        <w:ind w:left="720" w:hanging="720"/>
        <w:rPr>
          <w:noProof/>
        </w:rPr>
      </w:pPr>
      <w:bookmarkStart w:id="160" w:name="_ENREF_61"/>
      <w:r w:rsidRPr="00EF0BD9">
        <w:rPr>
          <w:noProof/>
        </w:rPr>
        <w:t>61.</w:t>
      </w:r>
      <w:r w:rsidRPr="00EF0BD9">
        <w:rPr>
          <w:noProof/>
        </w:rPr>
        <w:tab/>
        <w:t xml:space="preserve">Hadfield JD (2010) MCMC methods for multi-response generalized linear mixed models: the MCMCglmm R package. </w:t>
      </w:r>
      <w:r w:rsidRPr="00EF0BD9">
        <w:rPr>
          <w:i/>
          <w:noProof/>
        </w:rPr>
        <w:t>Journal of Statistical Software</w:t>
      </w:r>
      <w:r w:rsidRPr="00EF0BD9">
        <w:rPr>
          <w:noProof/>
        </w:rPr>
        <w:t xml:space="preserve"> 33(2):1-22.</w:t>
      </w:r>
      <w:bookmarkEnd w:id="160"/>
    </w:p>
    <w:p w14:paraId="2A8879BA" w14:textId="77777777" w:rsidR="00EF0BD9" w:rsidRPr="00EF0BD9" w:rsidRDefault="00EF0BD9" w:rsidP="00EF0BD9">
      <w:pPr>
        <w:pStyle w:val="EndNoteBibliography"/>
        <w:ind w:left="720" w:hanging="720"/>
        <w:rPr>
          <w:noProof/>
        </w:rPr>
      </w:pPr>
      <w:bookmarkStart w:id="161" w:name="_ENREF_62"/>
      <w:r w:rsidRPr="00EF0BD9">
        <w:rPr>
          <w:noProof/>
        </w:rPr>
        <w:t>62.</w:t>
      </w:r>
      <w:r w:rsidRPr="00EF0BD9">
        <w:rPr>
          <w:noProof/>
        </w:rPr>
        <w:tab/>
        <w:t>Team RC (2016) R: A Language and Environment for Statistical Computing. R Foundation for Statistical Computing.</w:t>
      </w:r>
      <w:bookmarkEnd w:id="161"/>
    </w:p>
    <w:p w14:paraId="1D466945" w14:textId="77777777" w:rsidR="00EF0BD9" w:rsidRPr="00EF0BD9" w:rsidRDefault="00EF0BD9" w:rsidP="00EF0BD9">
      <w:pPr>
        <w:pStyle w:val="EndNoteBibliography"/>
        <w:ind w:left="720" w:hanging="720"/>
        <w:rPr>
          <w:noProof/>
        </w:rPr>
      </w:pPr>
      <w:bookmarkStart w:id="162" w:name="_ENREF_63"/>
      <w:r w:rsidRPr="00EF0BD9">
        <w:rPr>
          <w:noProof/>
        </w:rPr>
        <w:t>63.</w:t>
      </w:r>
      <w:r w:rsidRPr="00EF0BD9">
        <w:rPr>
          <w:noProof/>
        </w:rPr>
        <w:tab/>
        <w:t xml:space="preserve">Brooks SP &amp; Gelman A (1998) General methods for monitoring convergence of iterative simulations. </w:t>
      </w:r>
      <w:r w:rsidRPr="00EF0BD9">
        <w:rPr>
          <w:i/>
          <w:noProof/>
        </w:rPr>
        <w:t>Journal of computational and graphical statistics</w:t>
      </w:r>
      <w:r w:rsidRPr="00EF0BD9">
        <w:rPr>
          <w:noProof/>
        </w:rPr>
        <w:t xml:space="preserve"> 7(4):434-455.</w:t>
      </w:r>
      <w:bookmarkEnd w:id="162"/>
    </w:p>
    <w:p w14:paraId="2EF1A057" w14:textId="77777777" w:rsidR="00EF0BD9" w:rsidRPr="00EF0BD9" w:rsidRDefault="00EF0BD9" w:rsidP="00EF0BD9">
      <w:pPr>
        <w:pStyle w:val="EndNoteBibliography"/>
        <w:ind w:left="720" w:hanging="720"/>
        <w:rPr>
          <w:noProof/>
        </w:rPr>
      </w:pPr>
      <w:bookmarkStart w:id="163" w:name="_ENREF_64"/>
      <w:r w:rsidRPr="00EF0BD9">
        <w:rPr>
          <w:noProof/>
        </w:rPr>
        <w:t>64.</w:t>
      </w:r>
      <w:r w:rsidRPr="00EF0BD9">
        <w:rPr>
          <w:noProof/>
        </w:rPr>
        <w:tab/>
        <w:t xml:space="preserve">Mackessy SP, Sixberry NM, Heyborne WH, &amp; Fritts T (2006) Venom of the Brown Treesnake, Boiga irregularis: ontogenetic shifts and taxa-specific toxicity. </w:t>
      </w:r>
      <w:r w:rsidRPr="00EF0BD9">
        <w:rPr>
          <w:i/>
          <w:noProof/>
        </w:rPr>
        <w:t>Toxicon</w:t>
      </w:r>
      <w:r w:rsidRPr="00EF0BD9">
        <w:rPr>
          <w:noProof/>
        </w:rPr>
        <w:t xml:space="preserve"> 47(5):537-548.</w:t>
      </w:r>
      <w:bookmarkEnd w:id="163"/>
    </w:p>
    <w:p w14:paraId="482E9306" w14:textId="77777777" w:rsidR="00EF0BD9" w:rsidRPr="00EF0BD9" w:rsidRDefault="00EF0BD9" w:rsidP="00EF0BD9">
      <w:pPr>
        <w:pStyle w:val="EndNoteBibliography"/>
        <w:ind w:left="720" w:hanging="720"/>
        <w:rPr>
          <w:noProof/>
        </w:rPr>
      </w:pPr>
      <w:bookmarkStart w:id="164" w:name="_ENREF_65"/>
      <w:r w:rsidRPr="00EF0BD9">
        <w:rPr>
          <w:noProof/>
        </w:rPr>
        <w:t>65.</w:t>
      </w:r>
      <w:r w:rsidRPr="00EF0BD9">
        <w:rPr>
          <w:noProof/>
        </w:rPr>
        <w:tab/>
        <w:t>Pawlak J</w:t>
      </w:r>
      <w:r w:rsidRPr="00EF0BD9">
        <w:rPr>
          <w:i/>
          <w:noProof/>
        </w:rPr>
        <w:t>, et al.</w:t>
      </w:r>
      <w:r w:rsidRPr="00EF0BD9">
        <w:rPr>
          <w:noProof/>
        </w:rPr>
        <w:t xml:space="preserve"> (2006) Denmotoxin, a three-finger toxin from the colubrid snake Boiga dendrophila (Mangrove Catsnake) with bird-specific activity. </w:t>
      </w:r>
      <w:r w:rsidRPr="00EF0BD9">
        <w:rPr>
          <w:i/>
          <w:noProof/>
        </w:rPr>
        <w:t>Journal of Biological Chemistry</w:t>
      </w:r>
      <w:r w:rsidRPr="00EF0BD9">
        <w:rPr>
          <w:noProof/>
        </w:rPr>
        <w:t xml:space="preserve"> 281(39):29030-29041.</w:t>
      </w:r>
      <w:bookmarkEnd w:id="164"/>
    </w:p>
    <w:p w14:paraId="5636AA0B" w14:textId="77777777" w:rsidR="00EF0BD9" w:rsidRPr="00EF0BD9" w:rsidRDefault="00EF0BD9" w:rsidP="00EF0BD9">
      <w:pPr>
        <w:pStyle w:val="EndNoteBibliography"/>
        <w:ind w:left="720" w:hanging="720"/>
        <w:rPr>
          <w:noProof/>
        </w:rPr>
      </w:pPr>
      <w:bookmarkStart w:id="165" w:name="_ENREF_66"/>
      <w:r w:rsidRPr="00EF0BD9">
        <w:rPr>
          <w:noProof/>
        </w:rPr>
        <w:lastRenderedPageBreak/>
        <w:t>66.</w:t>
      </w:r>
      <w:r w:rsidRPr="00EF0BD9">
        <w:rPr>
          <w:noProof/>
        </w:rPr>
        <w:tab/>
        <w:t>Vonk FJ</w:t>
      </w:r>
      <w:r w:rsidRPr="00EF0BD9">
        <w:rPr>
          <w:i/>
          <w:noProof/>
        </w:rPr>
        <w:t>, et al.</w:t>
      </w:r>
      <w:r w:rsidRPr="00EF0BD9">
        <w:rPr>
          <w:noProof/>
        </w:rPr>
        <w:t xml:space="preserve"> (2013) The king cobra genome reveals dynamic gene evolution and adaptation in the snake venom system. </w:t>
      </w:r>
      <w:r w:rsidRPr="00EF0BD9">
        <w:rPr>
          <w:i/>
          <w:noProof/>
        </w:rPr>
        <w:t>Proceedings of the National Academy of Sciences</w:t>
      </w:r>
      <w:r w:rsidRPr="00EF0BD9">
        <w:rPr>
          <w:noProof/>
        </w:rPr>
        <w:t xml:space="preserve"> 110(51):20651-20656.</w:t>
      </w:r>
      <w:bookmarkEnd w:id="165"/>
    </w:p>
    <w:p w14:paraId="7A3F6ED3" w14:textId="77777777" w:rsidR="00EF0BD9" w:rsidRPr="00EF0BD9" w:rsidRDefault="00EF0BD9" w:rsidP="00EF0BD9">
      <w:pPr>
        <w:pStyle w:val="EndNoteBibliography"/>
        <w:ind w:left="720" w:hanging="720"/>
        <w:rPr>
          <w:noProof/>
        </w:rPr>
      </w:pPr>
      <w:bookmarkStart w:id="166" w:name="_ENREF_67"/>
      <w:r w:rsidRPr="00EF0BD9">
        <w:rPr>
          <w:noProof/>
        </w:rPr>
        <w:t>67.</w:t>
      </w:r>
      <w:r w:rsidRPr="00EF0BD9">
        <w:rPr>
          <w:noProof/>
        </w:rPr>
        <w:tab/>
        <w:t xml:space="preserve">Brown JH, Gillooly JF, Allen AP, Savage VM, &amp; West GB (2004) Toward a metabolic theory of ecology. </w:t>
      </w:r>
      <w:r w:rsidRPr="00EF0BD9">
        <w:rPr>
          <w:i/>
          <w:noProof/>
        </w:rPr>
        <w:t>Ecology</w:t>
      </w:r>
      <w:r w:rsidRPr="00EF0BD9">
        <w:rPr>
          <w:noProof/>
        </w:rPr>
        <w:t xml:space="preserve"> 85(7):1771-1789.</w:t>
      </w:r>
      <w:bookmarkEnd w:id="166"/>
    </w:p>
    <w:p w14:paraId="0942728B" w14:textId="77777777" w:rsidR="00EF0BD9" w:rsidRPr="00EF0BD9" w:rsidRDefault="00EF0BD9" w:rsidP="00EF0BD9">
      <w:pPr>
        <w:pStyle w:val="EndNoteBibliography"/>
        <w:ind w:left="720" w:hanging="720"/>
        <w:rPr>
          <w:noProof/>
        </w:rPr>
      </w:pPr>
      <w:bookmarkStart w:id="167" w:name="_ENREF_68"/>
      <w:r w:rsidRPr="00EF0BD9">
        <w:rPr>
          <w:noProof/>
        </w:rPr>
        <w:t>68.</w:t>
      </w:r>
      <w:r w:rsidRPr="00EF0BD9">
        <w:rPr>
          <w:noProof/>
        </w:rPr>
        <w:tab/>
        <w:t>Currier RB</w:t>
      </w:r>
      <w:r w:rsidRPr="00EF0BD9">
        <w:rPr>
          <w:i/>
          <w:noProof/>
        </w:rPr>
        <w:t>, et al.</w:t>
      </w:r>
      <w:r w:rsidRPr="00EF0BD9">
        <w:rPr>
          <w:noProof/>
        </w:rPr>
        <w:t xml:space="preserve"> (2012) Unusual stability of messenger RNA in snake venom reveals gene expression dynamics of venom replenishment. </w:t>
      </w:r>
      <w:r w:rsidRPr="00EF0BD9">
        <w:rPr>
          <w:i/>
          <w:noProof/>
        </w:rPr>
        <w:t>PloS one</w:t>
      </w:r>
      <w:r w:rsidRPr="00EF0BD9">
        <w:rPr>
          <w:noProof/>
        </w:rPr>
        <w:t xml:space="preserve"> 7(8):e41888.</w:t>
      </w:r>
      <w:bookmarkEnd w:id="167"/>
    </w:p>
    <w:p w14:paraId="06EC0CF8" w14:textId="77777777" w:rsidR="00EF0BD9" w:rsidRPr="00EF0BD9" w:rsidRDefault="00EF0BD9" w:rsidP="00EF0BD9">
      <w:pPr>
        <w:pStyle w:val="EndNoteBibliography"/>
        <w:ind w:left="720" w:hanging="720"/>
        <w:rPr>
          <w:noProof/>
        </w:rPr>
      </w:pPr>
      <w:bookmarkStart w:id="168" w:name="_ENREF_69"/>
      <w:r w:rsidRPr="00EF0BD9">
        <w:rPr>
          <w:noProof/>
        </w:rPr>
        <w:t>69.</w:t>
      </w:r>
      <w:r w:rsidRPr="00EF0BD9">
        <w:rPr>
          <w:noProof/>
        </w:rPr>
        <w:tab/>
        <w:t xml:space="preserve">Rotenberg D, Bamberger E, &amp; Kochva E (1971) Studies on ribonucleic acid synthesis in the venom glands of Vipera palaestinae (Ophidia, Reptilia). </w:t>
      </w:r>
      <w:r w:rsidRPr="00EF0BD9">
        <w:rPr>
          <w:i/>
          <w:noProof/>
        </w:rPr>
        <w:t>Biochemical Journal</w:t>
      </w:r>
      <w:r w:rsidRPr="00EF0BD9">
        <w:rPr>
          <w:noProof/>
        </w:rPr>
        <w:t xml:space="preserve"> 121(4):609-612.</w:t>
      </w:r>
      <w:bookmarkEnd w:id="168"/>
    </w:p>
    <w:p w14:paraId="0B760542" w14:textId="77777777" w:rsidR="00EF0BD9" w:rsidRPr="00EF0BD9" w:rsidRDefault="00EF0BD9" w:rsidP="00EF0BD9">
      <w:pPr>
        <w:pStyle w:val="EndNoteBibliography"/>
        <w:ind w:left="720" w:hanging="720"/>
        <w:rPr>
          <w:noProof/>
        </w:rPr>
      </w:pPr>
      <w:bookmarkStart w:id="169" w:name="_ENREF_70"/>
      <w:r w:rsidRPr="00EF0BD9">
        <w:rPr>
          <w:noProof/>
        </w:rPr>
        <w:t>70.</w:t>
      </w:r>
      <w:r w:rsidRPr="00EF0BD9">
        <w:rPr>
          <w:noProof/>
        </w:rPr>
        <w:tab/>
        <w:t xml:space="preserve">Hayes W (2008) The snake venom-metering controversy: levels of analysis, assumptions, and evidence. </w:t>
      </w:r>
      <w:r w:rsidRPr="00EF0BD9">
        <w:rPr>
          <w:i/>
          <w:noProof/>
        </w:rPr>
        <w:t>The biology of rattlesnakes</w:t>
      </w:r>
      <w:r w:rsidRPr="00EF0BD9">
        <w:rPr>
          <w:noProof/>
        </w:rPr>
        <w:t>:191-220.</w:t>
      </w:r>
      <w:bookmarkEnd w:id="169"/>
    </w:p>
    <w:p w14:paraId="76B708E7" w14:textId="77777777" w:rsidR="00EF0BD9" w:rsidRPr="00EF0BD9" w:rsidRDefault="00EF0BD9" w:rsidP="00EF0BD9">
      <w:pPr>
        <w:pStyle w:val="EndNoteBibliography"/>
        <w:ind w:left="720" w:hanging="720"/>
        <w:rPr>
          <w:noProof/>
        </w:rPr>
      </w:pPr>
      <w:bookmarkStart w:id="170" w:name="_ENREF_71"/>
      <w:r w:rsidRPr="00EF0BD9">
        <w:rPr>
          <w:noProof/>
        </w:rPr>
        <w:t>71.</w:t>
      </w:r>
      <w:r w:rsidRPr="00EF0BD9">
        <w:rPr>
          <w:noProof/>
        </w:rPr>
        <w:tab/>
        <w:t xml:space="preserve">Young BA (2008) Perspectives on the regulation of venom expulsion in snakes. </w:t>
      </w:r>
      <w:r w:rsidRPr="00EF0BD9">
        <w:rPr>
          <w:i/>
          <w:noProof/>
        </w:rPr>
        <w:t>The Biology of the Rattlesnakes.</w:t>
      </w:r>
      <w:r w:rsidRPr="00EF0BD9">
        <w:rPr>
          <w:noProof/>
        </w:rPr>
        <w:t>, ed Hayes WK, Beaman, K.R., Caldwell, M.D., Bush, S.P. (Loma Linda University Press, California), pp 79-90.</w:t>
      </w:r>
      <w:bookmarkEnd w:id="170"/>
    </w:p>
    <w:p w14:paraId="6627A9CA" w14:textId="77777777" w:rsidR="00EF0BD9" w:rsidRPr="00EF0BD9" w:rsidRDefault="00EF0BD9" w:rsidP="00EF0BD9">
      <w:pPr>
        <w:pStyle w:val="EndNoteBibliography"/>
        <w:ind w:left="720" w:hanging="720"/>
        <w:rPr>
          <w:noProof/>
        </w:rPr>
      </w:pPr>
      <w:bookmarkStart w:id="171" w:name="_ENREF_72"/>
      <w:r w:rsidRPr="00EF0BD9">
        <w:rPr>
          <w:noProof/>
        </w:rPr>
        <w:t>72.</w:t>
      </w:r>
      <w:r w:rsidRPr="00EF0BD9">
        <w:rPr>
          <w:noProof/>
        </w:rPr>
        <w:tab/>
        <w:t xml:space="preserve">Harvey PH &amp; Pagel MD (1991) </w:t>
      </w:r>
      <w:r w:rsidRPr="00EF0BD9">
        <w:rPr>
          <w:i/>
          <w:noProof/>
        </w:rPr>
        <w:t>The comparative method in evolutionary biology</w:t>
      </w:r>
      <w:r w:rsidRPr="00EF0BD9">
        <w:rPr>
          <w:noProof/>
        </w:rPr>
        <w:t xml:space="preserve"> (Oxford university press Oxford).</w:t>
      </w:r>
      <w:bookmarkEnd w:id="171"/>
    </w:p>
    <w:p w14:paraId="0F1A1A2E" w14:textId="582D8A83"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vin Healy" w:date="2017-01-05T15:34:00Z" w:initials="KH">
    <w:p w14:paraId="046E83CB" w14:textId="73E0F581" w:rsidR="00EF0BD9" w:rsidRDefault="00EF0BD9">
      <w:pPr>
        <w:pStyle w:val="CommentText"/>
      </w:pPr>
      <w:r>
        <w:rPr>
          <w:rStyle w:val="CommentReference"/>
        </w:rPr>
        <w:annotationRef/>
      </w:r>
      <w:r>
        <w:t>Should I cut this to make it read better or leave it here to prime this idea for later.</w:t>
      </w:r>
    </w:p>
  </w:comment>
  <w:comment w:id="2" w:author="Kevin Healy" w:date="2017-01-05T16:49:00Z" w:initials="KH">
    <w:p w14:paraId="1E4908A2" w14:textId="323317A1" w:rsidR="00EF0BD9" w:rsidRDefault="00EF0BD9">
      <w:pPr>
        <w:pStyle w:val="CommentText"/>
      </w:pPr>
      <w:r>
        <w:rPr>
          <w:rStyle w:val="CommentReference"/>
        </w:rPr>
        <w:annotationRef/>
      </w:r>
      <w:r>
        <w:t>Do I actually need this or am I over linking</w:t>
      </w:r>
    </w:p>
  </w:comment>
  <w:comment w:id="5" w:author="Andrew Jackson" w:date="2016-07-28T14:36:00Z" w:initials="AJ">
    <w:p w14:paraId="79CF6817" w14:textId="77777777" w:rsidR="00EF0BD9" w:rsidRDefault="00EF0BD9" w:rsidP="006B743A">
      <w:pPr>
        <w:pStyle w:val="CommentText"/>
      </w:pPr>
      <w:r>
        <w:rPr>
          <w:rStyle w:val="CommentReference"/>
        </w:rPr>
        <w:annotationRef/>
      </w:r>
      <w:r>
        <w:t>In this sense, V is both volumn and toxicity right? Maybe we need to make this clearer, or even present it as V x T so that we can separate our hypotheses about scaling rules. Or have I grossly misunderstood?</w:t>
      </w:r>
    </w:p>
    <w:p w14:paraId="24D93E9B" w14:textId="77777777" w:rsidR="00EF0BD9" w:rsidRDefault="00EF0BD9" w:rsidP="006B743A">
      <w:pPr>
        <w:pStyle w:val="CommentText"/>
      </w:pPr>
    </w:p>
    <w:p w14:paraId="3D438AB6" w14:textId="77777777" w:rsidR="00EF0BD9" w:rsidRDefault="00EF0BD9" w:rsidP="006B743A">
      <w:pPr>
        <w:pStyle w:val="CommentText"/>
      </w:pPr>
      <w:r>
        <w:t>Either way, I think that after you do this little bit of maths, you need to show how LD50 relates to V which is ultimately the data you are going to confront with your hypotheses with.</w:t>
      </w:r>
    </w:p>
  </w:comment>
  <w:comment w:id="6" w:author="Kevin Healy" w:date="2017-01-03T16:10:00Z" w:initials="KH">
    <w:p w14:paraId="632D501E" w14:textId="77777777" w:rsidR="00EF0BD9" w:rsidRDefault="00EF0BD9" w:rsidP="006B743A">
      <w:pPr>
        <w:pStyle w:val="CommentText"/>
      </w:pPr>
      <w:r>
        <w:rPr>
          <w:rStyle w:val="CommentReference"/>
        </w:rPr>
        <w:annotationRef/>
      </w:r>
      <w:r>
        <w:t>I hope its clearer now. Basically if venom volume scaled 1:1 with prey size so that twice as much venom is needed to kill something twice as big then venom volume should scale the same way as mass. In this case that would mean venom volume would scale with body mass as 0.8 as bigger things eat relatively smaller prey. However, like a drug less venom is needed for bigger prey to get the same effect which is why equation 2 is needed in order to calculate what the scaling would be after accounting for this non 1:1 doasge:prey size scaling.</w:t>
      </w:r>
    </w:p>
    <w:p w14:paraId="5C676D3B" w14:textId="77777777" w:rsidR="00EF0BD9" w:rsidRDefault="00EF0BD9" w:rsidP="006B743A">
      <w:pPr>
        <w:pStyle w:val="CommentText"/>
      </w:pPr>
    </w:p>
    <w:p w14:paraId="06D66494" w14:textId="77777777" w:rsidR="00EF0BD9" w:rsidRDefault="00EF0BD9" w:rsidP="006B743A">
      <w:pPr>
        <w:pStyle w:val="CommentText"/>
      </w:pPr>
      <w:r>
        <w:t xml:space="preserve">I never really explicitly test venom volume versus LD50. The model is c(LD50, Volume) ~ mass + etc …. With both as response variables. LD50 and volume would be naively be expected to be </w:t>
      </w:r>
    </w:p>
    <w:p w14:paraId="69DD23B5" w14:textId="77777777" w:rsidR="00EF0BD9" w:rsidRDefault="00EF0BD9" w:rsidP="006B743A">
      <w:pPr>
        <w:pStyle w:val="CommentText"/>
      </w:pPr>
      <w:r>
        <w:t>I do allow covariance between LD50 and Volume in the model and I ran the model of LD50 ~ Volume + LD50 methods type + Evolutionary distance from test model. And found no correlation between LD50 and Volume.</w:t>
      </w:r>
    </w:p>
    <w:p w14:paraId="63AFBB75" w14:textId="77777777" w:rsidR="00EF0BD9" w:rsidRDefault="00EF0BD9" w:rsidP="006B743A">
      <w:pPr>
        <w:pStyle w:val="CommentText"/>
      </w:pPr>
    </w:p>
    <w:p w14:paraId="67B75623" w14:textId="77777777" w:rsidR="00EF0BD9" w:rsidRDefault="00EF0BD9" w:rsidP="006B743A">
      <w:pPr>
        <w:pStyle w:val="CommentText"/>
      </w:pPr>
    </w:p>
  </w:comment>
  <w:comment w:id="10" w:author="Kevin Healy" w:date="2017-01-05T23:17:00Z" w:initials="KH">
    <w:p w14:paraId="714C244F" w14:textId="73B3B00F" w:rsidR="00EF0BD9" w:rsidRDefault="00EF0BD9">
      <w:pPr>
        <w:pStyle w:val="CommentText"/>
      </w:pPr>
      <w:r>
        <w:rPr>
          <w:rStyle w:val="CommentReference"/>
        </w:rPr>
        <w:annotationRef/>
      </w:r>
      <w:r>
        <w:t>As a though maybe check the scaling of metering with prey size as an alternative.</w:t>
      </w:r>
    </w:p>
  </w:comment>
  <w:comment w:id="8" w:author="Chris C" w:date="2016-07-27T16:05:00Z" w:initials="CC">
    <w:p w14:paraId="69AC60E3" w14:textId="7289B154" w:rsidR="00EF0BD9" w:rsidRDefault="00EF0BD9">
      <w:pPr>
        <w:pStyle w:val="CommentText"/>
      </w:pPr>
      <w:r>
        <w:rPr>
          <w:rStyle w:val="CommentReference"/>
        </w:rPr>
        <w:annotationRef/>
      </w:r>
      <w:r>
        <w:t>Later on in the results you produce different scaling predictions and I am not completely clear why. Is this due to the fact that you don’t use the generalized 0.68 scaling I found, but your own from using the prey data with your snake data? If so you just need to make that clear in your results section.</w:t>
      </w:r>
    </w:p>
  </w:comment>
  <w:comment w:id="9" w:author="Kevin Healy" w:date="2016-12-29T15:50:00Z" w:initials="KH">
    <w:p w14:paraId="592EBB4C" w14:textId="7F240CDA" w:rsidR="00EF0BD9" w:rsidRDefault="00EF0BD9">
      <w:pPr>
        <w:pStyle w:val="CommentText"/>
      </w:pPr>
      <w:r>
        <w:rPr>
          <w:rStyle w:val="CommentReference"/>
        </w:rPr>
        <w:annotationRef/>
      </w:r>
      <w:r>
        <w:t xml:space="preserve">Yep that wasn't clear enough, what I did was use the scaling exponent for predator ~ prey and the venom~prey relationships found using the data in this paper to calculate a new exponent for venom ~ snake mass. I have now changed it to have is both the exponent calculated here in the intorduction (0.51) and the one calculated using the data here (xx). Both are much lower than the 0.75 found so its just brings back the point that snakes do not scale as expected using predator~prey allometry.  </w:t>
      </w:r>
    </w:p>
  </w:comment>
  <w:comment w:id="14" w:author="Kevin Healy" w:date="2016-10-02T17:29:00Z" w:initials="KH">
    <w:p w14:paraId="1F369695" w14:textId="43F808C2" w:rsidR="00EF0BD9" w:rsidRDefault="00EF0BD9">
      <w:pPr>
        <w:pStyle w:val="CommentText"/>
      </w:pPr>
      <w:r>
        <w:rPr>
          <w:rStyle w:val="CommentReference"/>
        </w:rPr>
        <w:annotationRef/>
      </w:r>
      <w:r>
        <w:t>Correspond the numbers to the graphic aswell to make it clearer</w:t>
      </w:r>
    </w:p>
  </w:comment>
  <w:comment w:id="15" w:author="Kevin Healy" w:date="2017-01-04T23:15:00Z" w:initials="KH">
    <w:p w14:paraId="41639308" w14:textId="01C82503" w:rsidR="00EF0BD9" w:rsidRDefault="00EF0BD9">
      <w:pPr>
        <w:pStyle w:val="CommentText"/>
      </w:pPr>
      <w:r>
        <w:rPr>
          <w:rStyle w:val="CommentReference"/>
        </w:rPr>
        <w:annotationRef/>
      </w:r>
      <w:r>
        <w:t>Maybe reduce it a bit to get it a little slimmer</w:t>
      </w:r>
    </w:p>
  </w:comment>
  <w:comment w:id="20" w:author="Kevin Healy" w:date="2016-12-29T15:57:00Z" w:initials="KH">
    <w:p w14:paraId="68DF9BA1" w14:textId="76BEB81B" w:rsidR="00EF0BD9" w:rsidRDefault="00EF0BD9">
      <w:pPr>
        <w:pStyle w:val="CommentText"/>
      </w:pPr>
      <w:r>
        <w:rPr>
          <w:rStyle w:val="CommentReference"/>
        </w:rPr>
        <w:annotationRef/>
      </w:r>
      <w:r>
        <w:t>Need to get the terminology right check out White et al no this maybe</w:t>
      </w:r>
    </w:p>
  </w:comment>
  <w:comment w:id="21" w:author="Kevin Healy" w:date="2017-01-06T10:37:00Z" w:initials="KH">
    <w:p w14:paraId="7287353D" w14:textId="02FE6706" w:rsidR="00EF0BD9" w:rsidRDefault="00EF0BD9">
      <w:pPr>
        <w:pStyle w:val="CommentText"/>
      </w:pPr>
      <w:r>
        <w:rPr>
          <w:rStyle w:val="CommentReference"/>
        </w:rPr>
        <w:annotationRef/>
      </w:r>
      <w:r>
        <w:t>Venom volume</w:t>
      </w:r>
    </w:p>
  </w:comment>
  <w:comment w:id="50" w:author="Kevin Healy" w:date="2017-01-06T11:16:00Z" w:initials="KH">
    <w:p w14:paraId="455D1E34" w14:textId="657EDC7B" w:rsidR="00EF0BD9" w:rsidRDefault="00EF0BD9">
      <w:pPr>
        <w:pStyle w:val="CommentText"/>
      </w:pPr>
      <w:r>
        <w:rPr>
          <w:rStyle w:val="CommentReference"/>
        </w:rPr>
        <w:annotationRef/>
      </w:r>
      <w:r>
        <w:t>I felt that this paragraph would help readers if the methods section is stuck down below.</w:t>
      </w:r>
    </w:p>
  </w:comment>
  <w:comment w:id="54" w:author="Andrew Jackson" w:date="2016-07-28T14:45:00Z" w:initials="AJ">
    <w:p w14:paraId="669EF0B6" w14:textId="64D8DC4E" w:rsidR="00EF0BD9" w:rsidRDefault="00EF0BD9">
      <w:pPr>
        <w:pStyle w:val="CommentText"/>
      </w:pPr>
      <w:r>
        <w:rPr>
          <w:rStyle w:val="CommentReference"/>
        </w:rPr>
        <w:annotationRef/>
      </w:r>
      <w:r>
        <w:t>I suspect this is difference in slope compared with the 3d line?</w:t>
      </w:r>
    </w:p>
  </w:comment>
  <w:comment w:id="53" w:author="Chris C" w:date="2016-07-27T15:34:00Z" w:initials="CC">
    <w:p w14:paraId="48AF3A2F" w14:textId="7C0D1071" w:rsidR="00EF0BD9" w:rsidRDefault="00EF0BD9">
      <w:pPr>
        <w:pStyle w:val="CommentText"/>
      </w:pPr>
      <w:r>
        <w:rPr>
          <w:rStyle w:val="CommentReference"/>
        </w:rPr>
        <w:annotationRef/>
      </w:r>
      <w:r>
        <w:t>a) I don’t understand the different slope values here – they look the same, no?</w:t>
      </w:r>
    </w:p>
  </w:comment>
  <w:comment w:id="56" w:author="Kevin Healy" w:date="2017-01-06T11:39:00Z" w:initials="KH">
    <w:p w14:paraId="0F0277C2" w14:textId="13D26D62" w:rsidR="00EF0BD9" w:rsidRDefault="00EF0BD9">
      <w:pPr>
        <w:pStyle w:val="CommentText"/>
      </w:pPr>
      <w:r>
        <w:rPr>
          <w:rStyle w:val="CommentReference"/>
        </w:rPr>
        <w:annotationRef/>
      </w:r>
      <w:r>
        <w:t>need to run again to get the figures right</w:t>
      </w:r>
    </w:p>
  </w:comment>
  <w:comment w:id="57" w:author="Andrew Jackson" w:date="2016-07-28T14:46:00Z" w:initials="AJ">
    <w:p w14:paraId="6E888DED" w14:textId="7B6F26FD" w:rsidR="00EF0BD9" w:rsidRDefault="00EF0BD9">
      <w:pPr>
        <w:pStyle w:val="CommentText"/>
      </w:pPr>
      <w:r>
        <w:rPr>
          <w:rStyle w:val="CommentReference"/>
        </w:rPr>
        <w:annotationRef/>
      </w:r>
      <w:r>
        <w:t>big run!</w:t>
      </w:r>
    </w:p>
  </w:comment>
  <w:comment w:id="69" w:author="Kevin Healy" w:date="2017-01-06T11:44:00Z" w:initials="KH">
    <w:p w14:paraId="1BD708FD" w14:textId="1960E0E6" w:rsidR="00EF0BD9" w:rsidRDefault="00EF0BD9">
      <w:pPr>
        <w:pStyle w:val="CommentText"/>
      </w:pPr>
      <w:r>
        <w:rPr>
          <w:rStyle w:val="CommentReference"/>
        </w:rPr>
        <w:annotationRef/>
      </w:r>
      <w:r>
        <w:t>The graph is not back transformed</w:t>
      </w:r>
    </w:p>
  </w:comment>
  <w:comment w:id="71" w:author="Kevin Healy" w:date="2017-01-06T12:39:00Z" w:initials="KH">
    <w:p w14:paraId="2551C149" w14:textId="1D177BC6" w:rsidR="00EF0BD9" w:rsidRDefault="00EF0BD9">
      <w:pPr>
        <w:pStyle w:val="CommentText"/>
      </w:pPr>
      <w:r>
        <w:rPr>
          <w:rStyle w:val="CommentReference"/>
        </w:rPr>
        <w:annotationRef/>
      </w:r>
      <w:r>
        <w:t xml:space="preserve">Actually this result would basically allow us to run each model separately but why bother after going to all the trouble of testing for this. </w:t>
      </w:r>
    </w:p>
  </w:comment>
  <w:comment w:id="75" w:author="Kevin Healy" w:date="2017-01-06T17:24:00Z" w:initials="KH">
    <w:p w14:paraId="77633D0E" w14:textId="670D097E" w:rsidR="00265551" w:rsidRDefault="00265551">
      <w:pPr>
        <w:pStyle w:val="CommentText"/>
      </w:pPr>
      <w:r>
        <w:rPr>
          <w:rStyle w:val="CommentReference"/>
        </w:rPr>
        <w:annotationRef/>
      </w:r>
      <w:r>
        <w:t>Bit edgy?</w:t>
      </w:r>
    </w:p>
  </w:comment>
  <w:comment w:id="81" w:author="Andrew Jackson" w:date="2016-07-28T14:48:00Z" w:initials="AJ">
    <w:p w14:paraId="7237BEEE" w14:textId="3C9028AB" w:rsidR="00EF0BD9" w:rsidRDefault="00EF0BD9">
      <w:pPr>
        <w:pStyle w:val="CommentText"/>
      </w:pPr>
      <w:r>
        <w:rPr>
          <w:rStyle w:val="CommentReference"/>
        </w:rPr>
        <w:annotationRef/>
      </w:r>
      <w:r>
        <w:t>I think chris’s concerns here are important, but will be fixed with a more explicit discussion of V in your equatinos above and how it relates to both volume and toxicity (unless ive misunderstood again!)</w:t>
      </w:r>
    </w:p>
  </w:comment>
  <w:comment w:id="77" w:author="Chris C" w:date="2016-07-27T15:46:00Z" w:initials="CC">
    <w:p w14:paraId="38708044" w14:textId="465B8DB7" w:rsidR="00EF0BD9" w:rsidRDefault="00EF0BD9">
      <w:pPr>
        <w:pStyle w:val="CommentText"/>
      </w:pPr>
      <w:r>
        <w:rPr>
          <w:rStyle w:val="CommentReference"/>
        </w:rPr>
        <w:annotationRef/>
      </w:r>
      <w:r>
        <w:t xml:space="preserve">I am not sure what you mean here. I thought you predicted as scaling of 0.51 = .68*.75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E83CB" w15:done="0"/>
  <w15:commentEx w15:paraId="1E4908A2" w15:done="0"/>
  <w15:commentEx w15:paraId="3D438AB6" w15:done="0"/>
  <w15:commentEx w15:paraId="67B75623" w15:paraIdParent="3D438AB6" w15:done="0"/>
  <w15:commentEx w15:paraId="714C244F" w15:done="0"/>
  <w15:commentEx w15:paraId="69AC60E3" w15:done="0"/>
  <w15:commentEx w15:paraId="592EBB4C" w15:paraIdParent="69AC60E3" w15:done="0"/>
  <w15:commentEx w15:paraId="1F369695" w15:done="0"/>
  <w15:commentEx w15:paraId="41639308" w15:done="0"/>
  <w15:commentEx w15:paraId="68DF9BA1" w15:done="0"/>
  <w15:commentEx w15:paraId="7287353D" w15:done="0"/>
  <w15:commentEx w15:paraId="455D1E34" w15:done="0"/>
  <w15:commentEx w15:paraId="669EF0B6" w15:done="0"/>
  <w15:commentEx w15:paraId="48AF3A2F" w15:done="0"/>
  <w15:commentEx w15:paraId="0F0277C2" w15:done="0"/>
  <w15:commentEx w15:paraId="6E888DED" w15:done="0"/>
  <w15:commentEx w15:paraId="1BD708FD" w15:done="0"/>
  <w15:commentEx w15:paraId="2551C149" w15:done="0"/>
  <w15:commentEx w15:paraId="77633D0E" w15:done="0"/>
  <w15:commentEx w15:paraId="7237BEEE" w15:done="0"/>
  <w15:commentEx w15:paraId="387080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3&lt;/item&gt;&lt;item&gt;25&lt;/item&gt;&lt;item&gt;26&lt;/item&gt;&lt;item&gt;27&lt;/item&gt;&lt;item&gt;28&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6&lt;/item&gt;&lt;item&gt;87&lt;/item&gt;&lt;item&gt;92&lt;/item&gt;&lt;item&gt;93&lt;/item&gt;&lt;item&gt;94&lt;/item&gt;&lt;item&gt;95&lt;/item&gt;&lt;item&gt;96&lt;/item&gt;&lt;item&gt;97&lt;/item&gt;&lt;item&gt;100&lt;/item&gt;&lt;item&gt;101&lt;/item&gt;&lt;item&gt;102&lt;/item&gt;&lt;item&gt;103&lt;/item&gt;&lt;item&gt;104&lt;/item&gt;&lt;item&gt;105&lt;/item&gt;&lt;item&gt;106&lt;/item&gt;&lt;item&gt;107&lt;/item&gt;&lt;item&gt;108&lt;/item&gt;&lt;item&gt;109&lt;/item&gt;&lt;item&gt;111&lt;/item&gt;&lt;item&gt;115&lt;/item&gt;&lt;item&gt;116&lt;/item&gt;&lt;item&gt;118&lt;/item&gt;&lt;item&gt;119&lt;/item&gt;&lt;item&gt;120&lt;/item&gt;&lt;item&gt;121&lt;/item&gt;&lt;item&gt;122&lt;/item&gt;&lt;item&gt;125&lt;/item&gt;&lt;item&gt;126&lt;/item&gt;&lt;item&gt;195&lt;/item&gt;&lt;item&gt;196&lt;/item&gt;&lt;item&gt;197&lt;/item&gt;&lt;item&gt;198&lt;/item&gt;&lt;/record-ids&gt;&lt;/item&gt;&lt;/Libraries&gt;"/>
  </w:docVars>
  <w:rsids>
    <w:rsidRoot w:val="005266A2"/>
    <w:rsid w:val="00005DDB"/>
    <w:rsid w:val="00006F42"/>
    <w:rsid w:val="00011114"/>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80582"/>
    <w:rsid w:val="00080E86"/>
    <w:rsid w:val="0008546F"/>
    <w:rsid w:val="00086F27"/>
    <w:rsid w:val="0009670D"/>
    <w:rsid w:val="000B594C"/>
    <w:rsid w:val="000C167E"/>
    <w:rsid w:val="000C7AD8"/>
    <w:rsid w:val="000E646A"/>
    <w:rsid w:val="000E6823"/>
    <w:rsid w:val="000E7B97"/>
    <w:rsid w:val="000E7D67"/>
    <w:rsid w:val="000F0566"/>
    <w:rsid w:val="001144B5"/>
    <w:rsid w:val="001163EF"/>
    <w:rsid w:val="00116B26"/>
    <w:rsid w:val="001230F5"/>
    <w:rsid w:val="00125FD1"/>
    <w:rsid w:val="0013466C"/>
    <w:rsid w:val="00135203"/>
    <w:rsid w:val="00136EC9"/>
    <w:rsid w:val="00140B7A"/>
    <w:rsid w:val="00143FEC"/>
    <w:rsid w:val="00147DFB"/>
    <w:rsid w:val="00147F0C"/>
    <w:rsid w:val="00155347"/>
    <w:rsid w:val="0015598C"/>
    <w:rsid w:val="001608C1"/>
    <w:rsid w:val="00161570"/>
    <w:rsid w:val="00167A10"/>
    <w:rsid w:val="00173F0D"/>
    <w:rsid w:val="00177638"/>
    <w:rsid w:val="001803E9"/>
    <w:rsid w:val="0018196C"/>
    <w:rsid w:val="00181C7B"/>
    <w:rsid w:val="00184F56"/>
    <w:rsid w:val="00191A69"/>
    <w:rsid w:val="0019724B"/>
    <w:rsid w:val="001A0E08"/>
    <w:rsid w:val="001A22D0"/>
    <w:rsid w:val="001A7E5A"/>
    <w:rsid w:val="001B14CC"/>
    <w:rsid w:val="001C05B0"/>
    <w:rsid w:val="001C39D4"/>
    <w:rsid w:val="001C3EAF"/>
    <w:rsid w:val="001E1B7B"/>
    <w:rsid w:val="001E64EB"/>
    <w:rsid w:val="001F01BC"/>
    <w:rsid w:val="001F2442"/>
    <w:rsid w:val="001F2A82"/>
    <w:rsid w:val="002008FB"/>
    <w:rsid w:val="002021D9"/>
    <w:rsid w:val="00212D71"/>
    <w:rsid w:val="002144EF"/>
    <w:rsid w:val="00220144"/>
    <w:rsid w:val="00230937"/>
    <w:rsid w:val="00234535"/>
    <w:rsid w:val="0023674A"/>
    <w:rsid w:val="00236879"/>
    <w:rsid w:val="00236A49"/>
    <w:rsid w:val="002374B8"/>
    <w:rsid w:val="00240095"/>
    <w:rsid w:val="00246405"/>
    <w:rsid w:val="00265551"/>
    <w:rsid w:val="00266BAE"/>
    <w:rsid w:val="00267E3B"/>
    <w:rsid w:val="00277CCB"/>
    <w:rsid w:val="00286E66"/>
    <w:rsid w:val="0029321D"/>
    <w:rsid w:val="002A0993"/>
    <w:rsid w:val="002A5F96"/>
    <w:rsid w:val="002A7338"/>
    <w:rsid w:val="002B179E"/>
    <w:rsid w:val="002B361D"/>
    <w:rsid w:val="002B7D6F"/>
    <w:rsid w:val="002C29F2"/>
    <w:rsid w:val="002C7425"/>
    <w:rsid w:val="002C7BEB"/>
    <w:rsid w:val="002C7E1A"/>
    <w:rsid w:val="002D0609"/>
    <w:rsid w:val="002D69DA"/>
    <w:rsid w:val="002D6EF0"/>
    <w:rsid w:val="002F76AD"/>
    <w:rsid w:val="00302A58"/>
    <w:rsid w:val="00302E87"/>
    <w:rsid w:val="0030731B"/>
    <w:rsid w:val="0031521F"/>
    <w:rsid w:val="00315A4C"/>
    <w:rsid w:val="003171C6"/>
    <w:rsid w:val="003201DA"/>
    <w:rsid w:val="00320E26"/>
    <w:rsid w:val="00323EB3"/>
    <w:rsid w:val="0032583D"/>
    <w:rsid w:val="00326D2E"/>
    <w:rsid w:val="00327156"/>
    <w:rsid w:val="0033201C"/>
    <w:rsid w:val="00334A0B"/>
    <w:rsid w:val="0033568B"/>
    <w:rsid w:val="00335AE4"/>
    <w:rsid w:val="00335B4A"/>
    <w:rsid w:val="00343277"/>
    <w:rsid w:val="00346F9B"/>
    <w:rsid w:val="00351058"/>
    <w:rsid w:val="00354913"/>
    <w:rsid w:val="00360B1D"/>
    <w:rsid w:val="0036687F"/>
    <w:rsid w:val="00376150"/>
    <w:rsid w:val="00385A98"/>
    <w:rsid w:val="003948E4"/>
    <w:rsid w:val="0039657F"/>
    <w:rsid w:val="003A2337"/>
    <w:rsid w:val="003A3756"/>
    <w:rsid w:val="003A4011"/>
    <w:rsid w:val="003A5F7C"/>
    <w:rsid w:val="003B020F"/>
    <w:rsid w:val="003B5958"/>
    <w:rsid w:val="003B69F5"/>
    <w:rsid w:val="003C4993"/>
    <w:rsid w:val="003D13F7"/>
    <w:rsid w:val="003D3CC8"/>
    <w:rsid w:val="003E2CD2"/>
    <w:rsid w:val="003E5D70"/>
    <w:rsid w:val="003E703B"/>
    <w:rsid w:val="003E795A"/>
    <w:rsid w:val="003F1C25"/>
    <w:rsid w:val="003F48E1"/>
    <w:rsid w:val="00401D0D"/>
    <w:rsid w:val="004058B3"/>
    <w:rsid w:val="00406ED4"/>
    <w:rsid w:val="0040750C"/>
    <w:rsid w:val="004250AA"/>
    <w:rsid w:val="004426D3"/>
    <w:rsid w:val="00445032"/>
    <w:rsid w:val="00450E49"/>
    <w:rsid w:val="00465CB9"/>
    <w:rsid w:val="00467601"/>
    <w:rsid w:val="00470124"/>
    <w:rsid w:val="004728B6"/>
    <w:rsid w:val="00477338"/>
    <w:rsid w:val="00482FA0"/>
    <w:rsid w:val="004A177F"/>
    <w:rsid w:val="004B229C"/>
    <w:rsid w:val="004B3ABD"/>
    <w:rsid w:val="004C3433"/>
    <w:rsid w:val="004C3E61"/>
    <w:rsid w:val="004C5322"/>
    <w:rsid w:val="004D5260"/>
    <w:rsid w:val="004E72A3"/>
    <w:rsid w:val="004F2E54"/>
    <w:rsid w:val="004F6F55"/>
    <w:rsid w:val="0050288B"/>
    <w:rsid w:val="00502BCC"/>
    <w:rsid w:val="005073B4"/>
    <w:rsid w:val="00514520"/>
    <w:rsid w:val="00516519"/>
    <w:rsid w:val="00523C36"/>
    <w:rsid w:val="005266A2"/>
    <w:rsid w:val="005308E0"/>
    <w:rsid w:val="00535271"/>
    <w:rsid w:val="00535369"/>
    <w:rsid w:val="00544E2D"/>
    <w:rsid w:val="005619A7"/>
    <w:rsid w:val="005708DD"/>
    <w:rsid w:val="00577056"/>
    <w:rsid w:val="00577205"/>
    <w:rsid w:val="00582241"/>
    <w:rsid w:val="00585B1C"/>
    <w:rsid w:val="0058661B"/>
    <w:rsid w:val="005900AF"/>
    <w:rsid w:val="00594499"/>
    <w:rsid w:val="00597E53"/>
    <w:rsid w:val="005B7F56"/>
    <w:rsid w:val="005C10A7"/>
    <w:rsid w:val="005C6A1A"/>
    <w:rsid w:val="005D5BB9"/>
    <w:rsid w:val="005E167B"/>
    <w:rsid w:val="005E66F3"/>
    <w:rsid w:val="005F2CAA"/>
    <w:rsid w:val="005F398B"/>
    <w:rsid w:val="0060250A"/>
    <w:rsid w:val="006034F2"/>
    <w:rsid w:val="006054D8"/>
    <w:rsid w:val="00614482"/>
    <w:rsid w:val="00620B75"/>
    <w:rsid w:val="006222AB"/>
    <w:rsid w:val="00633A2D"/>
    <w:rsid w:val="00654E12"/>
    <w:rsid w:val="00655AB5"/>
    <w:rsid w:val="0066083C"/>
    <w:rsid w:val="0067011C"/>
    <w:rsid w:val="006747A6"/>
    <w:rsid w:val="00684702"/>
    <w:rsid w:val="00686AF0"/>
    <w:rsid w:val="00690295"/>
    <w:rsid w:val="00694756"/>
    <w:rsid w:val="006A35DA"/>
    <w:rsid w:val="006A7C8F"/>
    <w:rsid w:val="006B0A42"/>
    <w:rsid w:val="006B3138"/>
    <w:rsid w:val="006B698E"/>
    <w:rsid w:val="006B743A"/>
    <w:rsid w:val="006C015C"/>
    <w:rsid w:val="006C5D11"/>
    <w:rsid w:val="006C61A2"/>
    <w:rsid w:val="006C6863"/>
    <w:rsid w:val="006D1C09"/>
    <w:rsid w:val="006D4104"/>
    <w:rsid w:val="006D5AC6"/>
    <w:rsid w:val="006D62CF"/>
    <w:rsid w:val="006D672F"/>
    <w:rsid w:val="006D7543"/>
    <w:rsid w:val="006E0BB1"/>
    <w:rsid w:val="006F577C"/>
    <w:rsid w:val="0071362B"/>
    <w:rsid w:val="0071716B"/>
    <w:rsid w:val="0072076F"/>
    <w:rsid w:val="00725A8B"/>
    <w:rsid w:val="00746F2C"/>
    <w:rsid w:val="0075083B"/>
    <w:rsid w:val="00755B76"/>
    <w:rsid w:val="0076145F"/>
    <w:rsid w:val="00766C42"/>
    <w:rsid w:val="007723F0"/>
    <w:rsid w:val="00782764"/>
    <w:rsid w:val="00785612"/>
    <w:rsid w:val="00792B3D"/>
    <w:rsid w:val="00794AA9"/>
    <w:rsid w:val="007A07B1"/>
    <w:rsid w:val="007B1898"/>
    <w:rsid w:val="007B1B43"/>
    <w:rsid w:val="007B5C0E"/>
    <w:rsid w:val="007B5EB0"/>
    <w:rsid w:val="007D0C64"/>
    <w:rsid w:val="007D7A19"/>
    <w:rsid w:val="007E1FF5"/>
    <w:rsid w:val="007E49BB"/>
    <w:rsid w:val="007E4CED"/>
    <w:rsid w:val="007F2C89"/>
    <w:rsid w:val="007F5510"/>
    <w:rsid w:val="00801908"/>
    <w:rsid w:val="00806C7F"/>
    <w:rsid w:val="00810473"/>
    <w:rsid w:val="00814CA2"/>
    <w:rsid w:val="008217D6"/>
    <w:rsid w:val="00823F41"/>
    <w:rsid w:val="00824C80"/>
    <w:rsid w:val="00825783"/>
    <w:rsid w:val="00825C3A"/>
    <w:rsid w:val="00832A39"/>
    <w:rsid w:val="00834EEA"/>
    <w:rsid w:val="0084467B"/>
    <w:rsid w:val="008450A5"/>
    <w:rsid w:val="008452B2"/>
    <w:rsid w:val="00846D08"/>
    <w:rsid w:val="00851FA8"/>
    <w:rsid w:val="008534F8"/>
    <w:rsid w:val="008676A6"/>
    <w:rsid w:val="0088479B"/>
    <w:rsid w:val="0088668D"/>
    <w:rsid w:val="00887523"/>
    <w:rsid w:val="00890067"/>
    <w:rsid w:val="008954E6"/>
    <w:rsid w:val="008A2E4C"/>
    <w:rsid w:val="008A5188"/>
    <w:rsid w:val="008B096D"/>
    <w:rsid w:val="008B0CF1"/>
    <w:rsid w:val="008B331D"/>
    <w:rsid w:val="008B791D"/>
    <w:rsid w:val="008C4F15"/>
    <w:rsid w:val="008D71C8"/>
    <w:rsid w:val="008E4012"/>
    <w:rsid w:val="008F78F5"/>
    <w:rsid w:val="0090192C"/>
    <w:rsid w:val="00902723"/>
    <w:rsid w:val="009035EA"/>
    <w:rsid w:val="0091440B"/>
    <w:rsid w:val="0091615C"/>
    <w:rsid w:val="00921636"/>
    <w:rsid w:val="00925C5C"/>
    <w:rsid w:val="00925D0F"/>
    <w:rsid w:val="009352B0"/>
    <w:rsid w:val="0093638C"/>
    <w:rsid w:val="0093758B"/>
    <w:rsid w:val="009505B9"/>
    <w:rsid w:val="00962A65"/>
    <w:rsid w:val="0096602C"/>
    <w:rsid w:val="009751BF"/>
    <w:rsid w:val="00983098"/>
    <w:rsid w:val="00986BDF"/>
    <w:rsid w:val="00994B38"/>
    <w:rsid w:val="00996542"/>
    <w:rsid w:val="009A3A27"/>
    <w:rsid w:val="009A637D"/>
    <w:rsid w:val="009B20AD"/>
    <w:rsid w:val="009B3B95"/>
    <w:rsid w:val="009B68D5"/>
    <w:rsid w:val="009C0977"/>
    <w:rsid w:val="009C1EA0"/>
    <w:rsid w:val="009C5072"/>
    <w:rsid w:val="009E4AFA"/>
    <w:rsid w:val="009F3874"/>
    <w:rsid w:val="00A01F3E"/>
    <w:rsid w:val="00A04C0A"/>
    <w:rsid w:val="00A05682"/>
    <w:rsid w:val="00A05A5E"/>
    <w:rsid w:val="00A217D5"/>
    <w:rsid w:val="00A23552"/>
    <w:rsid w:val="00A24A84"/>
    <w:rsid w:val="00A32B51"/>
    <w:rsid w:val="00A35CD3"/>
    <w:rsid w:val="00A42C2A"/>
    <w:rsid w:val="00A47881"/>
    <w:rsid w:val="00A50C7D"/>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F51A8"/>
    <w:rsid w:val="00B01859"/>
    <w:rsid w:val="00B02347"/>
    <w:rsid w:val="00B10450"/>
    <w:rsid w:val="00B11EC0"/>
    <w:rsid w:val="00B1400A"/>
    <w:rsid w:val="00B16B42"/>
    <w:rsid w:val="00B304BB"/>
    <w:rsid w:val="00B33A42"/>
    <w:rsid w:val="00B41671"/>
    <w:rsid w:val="00B4784A"/>
    <w:rsid w:val="00B553E3"/>
    <w:rsid w:val="00B575B2"/>
    <w:rsid w:val="00B6384B"/>
    <w:rsid w:val="00B741C0"/>
    <w:rsid w:val="00B759AD"/>
    <w:rsid w:val="00B85A8E"/>
    <w:rsid w:val="00B865C4"/>
    <w:rsid w:val="00B93825"/>
    <w:rsid w:val="00B93CD1"/>
    <w:rsid w:val="00B96C24"/>
    <w:rsid w:val="00BA0E1A"/>
    <w:rsid w:val="00BA0EB0"/>
    <w:rsid w:val="00BA559E"/>
    <w:rsid w:val="00BA591D"/>
    <w:rsid w:val="00BB3682"/>
    <w:rsid w:val="00BC0109"/>
    <w:rsid w:val="00BC4BAC"/>
    <w:rsid w:val="00BC6008"/>
    <w:rsid w:val="00BC78F1"/>
    <w:rsid w:val="00BE07CC"/>
    <w:rsid w:val="00BE23D6"/>
    <w:rsid w:val="00BE46B5"/>
    <w:rsid w:val="00BF7F7E"/>
    <w:rsid w:val="00C003FC"/>
    <w:rsid w:val="00C03DDC"/>
    <w:rsid w:val="00C177F0"/>
    <w:rsid w:val="00C20672"/>
    <w:rsid w:val="00C20DC4"/>
    <w:rsid w:val="00C23DDF"/>
    <w:rsid w:val="00C247AE"/>
    <w:rsid w:val="00C270C4"/>
    <w:rsid w:val="00C3421A"/>
    <w:rsid w:val="00C35262"/>
    <w:rsid w:val="00C43AA1"/>
    <w:rsid w:val="00C571F1"/>
    <w:rsid w:val="00C57D70"/>
    <w:rsid w:val="00C60084"/>
    <w:rsid w:val="00C64EA8"/>
    <w:rsid w:val="00C6511B"/>
    <w:rsid w:val="00C76414"/>
    <w:rsid w:val="00C827F6"/>
    <w:rsid w:val="00C850D9"/>
    <w:rsid w:val="00C87201"/>
    <w:rsid w:val="00C91003"/>
    <w:rsid w:val="00C9669D"/>
    <w:rsid w:val="00C96903"/>
    <w:rsid w:val="00CA213F"/>
    <w:rsid w:val="00CA2194"/>
    <w:rsid w:val="00CB0896"/>
    <w:rsid w:val="00CB2E35"/>
    <w:rsid w:val="00CB489E"/>
    <w:rsid w:val="00CB5C18"/>
    <w:rsid w:val="00CD0947"/>
    <w:rsid w:val="00CD3200"/>
    <w:rsid w:val="00CD64D6"/>
    <w:rsid w:val="00CD6EB5"/>
    <w:rsid w:val="00CD75D6"/>
    <w:rsid w:val="00CE53E9"/>
    <w:rsid w:val="00CE5CCD"/>
    <w:rsid w:val="00CF7D1F"/>
    <w:rsid w:val="00D126A8"/>
    <w:rsid w:val="00D140A2"/>
    <w:rsid w:val="00D22179"/>
    <w:rsid w:val="00D2389A"/>
    <w:rsid w:val="00D2650F"/>
    <w:rsid w:val="00D266F1"/>
    <w:rsid w:val="00D32E16"/>
    <w:rsid w:val="00D32F6A"/>
    <w:rsid w:val="00D3393F"/>
    <w:rsid w:val="00D3697C"/>
    <w:rsid w:val="00D45F7F"/>
    <w:rsid w:val="00D50CA3"/>
    <w:rsid w:val="00D550F7"/>
    <w:rsid w:val="00D57E9E"/>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38E0"/>
    <w:rsid w:val="00E002D0"/>
    <w:rsid w:val="00E07536"/>
    <w:rsid w:val="00E07CED"/>
    <w:rsid w:val="00E15A59"/>
    <w:rsid w:val="00E16F1C"/>
    <w:rsid w:val="00E30CCB"/>
    <w:rsid w:val="00E31254"/>
    <w:rsid w:val="00E36631"/>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C1B28"/>
    <w:rsid w:val="00EE100D"/>
    <w:rsid w:val="00EE157A"/>
    <w:rsid w:val="00EE59FD"/>
    <w:rsid w:val="00EF0BD9"/>
    <w:rsid w:val="00F071D4"/>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5483"/>
    <w:rsid w:val="00F738FA"/>
    <w:rsid w:val="00F8130F"/>
    <w:rsid w:val="00F82ED4"/>
    <w:rsid w:val="00F9234B"/>
    <w:rsid w:val="00F940E8"/>
    <w:rsid w:val="00FA201F"/>
    <w:rsid w:val="00FB0915"/>
    <w:rsid w:val="00FB6E95"/>
    <w:rsid w:val="00FC4216"/>
    <w:rsid w:val="00FC57AC"/>
    <w:rsid w:val="00FC6243"/>
    <w:rsid w:val="00FE3880"/>
    <w:rsid w:val="00FF1294"/>
    <w:rsid w:val="00FF3C76"/>
    <w:rsid w:val="00FF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DFE601-A3A8-A940-BAFC-85B77B5B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17149</Words>
  <Characters>97754</Characters>
  <Application>Microsoft Macintosh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6</cp:revision>
  <cp:lastPrinted>2016-12-29T16:00:00Z</cp:lastPrinted>
  <dcterms:created xsi:type="dcterms:W3CDTF">2017-01-05T23:29:00Z</dcterms:created>
  <dcterms:modified xsi:type="dcterms:W3CDTF">2017-01-06T18:19:00Z</dcterms:modified>
</cp:coreProperties>
</file>